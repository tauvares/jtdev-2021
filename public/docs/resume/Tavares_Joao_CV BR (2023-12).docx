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elacomgrade"/>
        <w:tblW w:w="9962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86"/>
        <w:gridCol w:w="8375"/>
      </w:tblGrid>
      <w:tr>
        <w:trPr/>
        <w:tc>
          <w:tcPr>
            <w:tcW w:w="1586" w:type="dxa"/>
            <w:tcBorders>
              <w:top w:val="nil"/>
              <w:left w:val="nil"/>
              <w:bottom w:val="nil"/>
              <w:right w:val="single" w:sz="24" w:space="0" w:color="FFFFFF"/>
            </w:tcBorders>
            <w:shd w:fill="EC9BA4" w:val="clear"/>
          </w:tcPr>
          <w:p>
            <w:pPr>
              <w:pStyle w:val="Normal"/>
              <w:tabs>
                <w:tab w:val="clear" w:pos="708"/>
                <w:tab w:val="left" w:pos="4678" w:leader="none"/>
              </w:tabs>
              <w:spacing w:lineRule="auto" w:line="240" w:before="80" w:after="80"/>
              <w:rPr>
                <w:rFonts w:cs="Arial"/>
                <w:spacing w:val="-2"/>
                <w:sz w:val="22"/>
              </w:rPr>
            </w:pPr>
            <w:r>
              <w:rPr>
                <w:rFonts w:cs="Arial"/>
                <w:spacing w:val="-2"/>
                <w:sz w:val="22"/>
              </w:rPr>
            </w:r>
          </w:p>
        </w:tc>
        <w:tc>
          <w:tcPr>
            <w:tcW w:w="8375" w:type="dxa"/>
            <w:tcBorders>
              <w:top w:val="nil"/>
              <w:left w:val="single" w:sz="24" w:space="0" w:color="FFFFFF"/>
              <w:bottom w:val="nil"/>
              <w:right w:val="nil"/>
            </w:tcBorders>
            <w:shd w:color="auto" w:fill="55575D" w:themeFill="text2" w:val="clear"/>
          </w:tcPr>
          <w:p>
            <w:pPr>
              <w:pStyle w:val="Normal"/>
              <w:tabs>
                <w:tab w:val="clear" w:pos="708"/>
                <w:tab w:val="left" w:pos="4678" w:leader="none"/>
              </w:tabs>
              <w:spacing w:lineRule="auto" w:line="240" w:before="80" w:after="80"/>
              <w:rPr>
                <w:rFonts w:cs="Arial"/>
                <w:b/>
                <w:smallCaps/>
                <w:color w:themeColor="background1" w:val="FFFFFF"/>
                <w:spacing w:val="-2"/>
                <w:sz w:val="22"/>
              </w:rPr>
            </w:pPr>
            <w:r>
              <w:rPr>
                <w:rFonts w:cs="Arial"/>
                <w:b/>
                <w:smallCaps/>
                <w:color w:themeColor="background1" w:val="FFFFFF"/>
                <w:spacing w:val="-2"/>
                <w:sz w:val="22"/>
              </w:rPr>
              <w:t>Resumo de carreira</w:t>
            </w:r>
          </w:p>
        </w:tc>
      </w:tr>
    </w:tbl>
    <w:p>
      <w:pPr>
        <w:pStyle w:val="L-CV-NORMAL"/>
        <w:rPr>
          <w:del w:id="1" w:author="Autor desconhecido" w:date="2020-01-06T13:32:00Z"/>
        </w:rPr>
      </w:pPr>
      <w:del w:id="0" w:author="Autor desconhecido" w:date="2020-01-06T13:32:00Z">
        <w:r>
          <w:rPr/>
        </w:r>
      </w:del>
    </w:p>
    <w:p>
      <w:pPr>
        <w:pStyle w:val="L-CV-NORMAL"/>
        <w:rPr/>
      </w:pPr>
      <w:del w:id="2" w:author="Autor desconhecido" w:date="2020-01-06T13:32:00Z">
        <w:r>
          <w:rPr/>
          <w:delText>M. João Tavares cumule dix-huit (18) années d’expérience dans les domaines des technologies de l’information et de communication, surtout en développement de logiciels et en gestion de données.</w:delText>
        </w:r>
      </w:del>
      <w:r>
        <w:rPr/>
        <w:t>O Sr. João Tavares possui vinte e quatro (24) anos de experiência nas áreas de tecnologias de informação e comunicação, principalmente em desenvolvimento de software e gestão de dados.</w:t>
      </w:r>
    </w:p>
    <w:p>
      <w:pPr>
        <w:pStyle w:val="L-CV-NORMAL"/>
        <w:rPr/>
      </w:pPr>
      <w:r>
        <w:rPr/>
        <w:t>Tendo atuado no setor público e privado, o Sr. Tavares está apto a realizar projetos de desenvolvimento Front-end e Back-end, em contextos variados e complexos, tanto do ponto de vista tecnológico quanto organizacional.</w:t>
      </w:r>
    </w:p>
    <w:p>
      <w:pPr>
        <w:pStyle w:val="L-CV-NORMAL"/>
        <w:jc w:val="both"/>
        <w:rPr/>
      </w:pPr>
      <w:r>
        <w:rPr/>
        <w:t xml:space="preserve">Mais recentemente, colaborou junto ao Groupement des Assureurs Automobile, a fim de atualizar o parque tecnológico de software da instituição, tanto na manutenção de sistema legados </w:t>
      </w:r>
      <w:r>
        <w:rPr>
          <w:b/>
          <w:bCs/>
        </w:rPr>
        <w:t>Delphi</w:t>
      </w:r>
      <w:r>
        <w:rPr/>
        <w:t xml:space="preserve">, quanto na migração em direção à plataforma </w:t>
      </w:r>
      <w:r>
        <w:rPr>
          <w:b/>
          <w:bCs/>
        </w:rPr>
        <w:t>Azure Devops</w:t>
      </w:r>
      <w:r>
        <w:rPr/>
        <w:t>.</w:t>
      </w:r>
    </w:p>
    <w:p>
      <w:pPr>
        <w:pStyle w:val="L-CV-NORMAL"/>
        <w:jc w:val="both"/>
        <w:rPr/>
      </w:pPr>
      <w:r>
        <w:rPr/>
        <w:t xml:space="preserve">Ele trabalhou notavelmente na Caisse Populaire Desjardins para o projeto Next / Billing, com a criação de interfaces responsivas usando </w:t>
      </w:r>
      <w:r>
        <w:rPr>
          <w:b/>
          <w:bCs/>
        </w:rPr>
        <w:t>React / Play Framework (Java)</w:t>
      </w:r>
      <w:r>
        <w:rPr/>
        <w:t xml:space="preserve">, para o suporte à produção do projeto Husky / Escouade Madmat usando </w:t>
      </w:r>
      <w:r>
        <w:rPr>
          <w:b/>
          <w:bCs/>
        </w:rPr>
        <w:t>AngularJS / Spring (Java)</w:t>
      </w:r>
      <w:r>
        <w:rPr/>
        <w:t xml:space="preserve"> e no programa de modernização do GPAP usando tecnologias de segurança modernas como </w:t>
      </w:r>
      <w:r>
        <w:rPr>
          <w:b/>
          <w:bCs/>
        </w:rPr>
        <w:t>OpenID Connect, Tokens JWT e OAuth</w:t>
      </w:r>
      <w:r>
        <w:rPr/>
        <w:t>. Cada um dos projetos com uma escala de mais de 10.000 j-p. e um orçamento de mais de CAD 200 milhões.</w:t>
      </w:r>
    </w:p>
    <w:p>
      <w:pPr>
        <w:pStyle w:val="L-CV-NORMAL"/>
        <w:rPr/>
      </w:pPr>
      <w:r>
        <w:rPr/>
        <w:t xml:space="preserve">Devemos mencionar também a sua contribuição para o Ministério da Família, com os projetos Gazelas </w:t>
      </w:r>
      <w:r>
        <w:rPr>
          <w:b/>
          <w:bCs/>
        </w:rPr>
        <w:t>(Flutter / AWS Amplify)</w:t>
      </w:r>
      <w:r>
        <w:rPr/>
        <w:t xml:space="preserve"> e RSG </w:t>
      </w:r>
      <w:r>
        <w:rPr>
          <w:b/>
          <w:bCs/>
        </w:rPr>
        <w:t>(React)</w:t>
      </w:r>
      <w:r>
        <w:rPr/>
        <w:t xml:space="preserve"> que, entre outros sistemas, são responsáveis pelo controle dos serviços de puericultura em Quebec e recebem um orçamento anual por ano. de cerca de CAD 2 bilhões.</w:t>
      </w:r>
    </w:p>
    <w:p>
      <w:pPr>
        <w:pStyle w:val="L-CV-NORMAL"/>
        <w:rPr/>
      </w:pPr>
      <w:r>
        <w:rPr/>
        <w:t xml:space="preserve">No Brasil, ele desenvolveu o sistema PARCEIRO em </w:t>
      </w:r>
      <w:r>
        <w:rPr>
          <w:b/>
          <w:bCs/>
        </w:rPr>
        <w:t>PHP / Laravel / AngularJS / Typescript / Sass / Bootstrap</w:t>
      </w:r>
      <w:r>
        <w:rPr/>
        <w:t xml:space="preserve"> e foi responsável por obter feedback de instituições parceiras do Ministério Público do Distrito Federal e Territórios – MPDFT – acerca da aplicação de medidas alternativas à prisão.</w:t>
      </w:r>
    </w:p>
    <w:p>
      <w:pPr>
        <w:pStyle w:val="L-CV-NORMAL"/>
        <w:rPr>
          <w:del w:id="3" w:author="Autor desconhecido" w:date="2020-01-06T13:33:00Z"/>
        </w:rPr>
      </w:pPr>
      <w:r>
        <w:rPr/>
        <w:t>Resumindo, o Sr. Tavares possui fortes habilidades não apenas para se adaptar a qualquer ambiente de desenvolvimento, mas também para entregar rapidamente uma variedade de soluções.</w:t>
      </w:r>
    </w:p>
    <w:p>
      <w:pPr>
        <w:pStyle w:val="L-CV-NORMAL"/>
        <w:spacing w:before="240" w:after="0"/>
        <w:rPr>
          <w:del w:id="5" w:author="Autor desconhecido" w:date="2020-01-06T13:48:00Z"/>
        </w:rPr>
      </w:pPr>
      <w:del w:id="4" w:author="Autor desconhecido" w:date="2020-01-06T13:33:00Z">
        <w:r>
          <w:rPr/>
          <w:delText xml:space="preserve">Il dispose de fortes compétences techniques dans des environnements technologiques variés. </w:delText>
        </w:r>
      </w:del>
    </w:p>
    <w:p>
      <w:pPr>
        <w:pStyle w:val="L-CV-NORMAL"/>
        <w:spacing w:before="240" w:after="0"/>
        <w:rPr/>
      </w:pPr>
      <w:r>
        <w:rPr/>
      </w:r>
    </w:p>
    <w:tbl>
      <w:tblPr>
        <w:tblStyle w:val="Tabelacomgrade"/>
        <w:tblW w:w="9962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86"/>
        <w:gridCol w:w="8375"/>
      </w:tblGrid>
      <w:tr>
        <w:trPr/>
        <w:tc>
          <w:tcPr>
            <w:tcW w:w="1586" w:type="dxa"/>
            <w:tcBorders>
              <w:top w:val="nil"/>
              <w:left w:val="nil"/>
              <w:bottom w:val="nil"/>
              <w:right w:val="single" w:sz="24" w:space="0" w:color="FFFFFF"/>
            </w:tcBorders>
            <w:shd w:fill="EC9BA4" w:val="clear"/>
          </w:tcPr>
          <w:p>
            <w:pPr>
              <w:pStyle w:val="Normal"/>
              <w:tabs>
                <w:tab w:val="clear" w:pos="708"/>
                <w:tab w:val="left" w:pos="4678" w:leader="none"/>
              </w:tabs>
              <w:spacing w:lineRule="auto" w:line="240" w:before="80" w:after="80"/>
              <w:rPr>
                <w:rFonts w:cs="Arial"/>
                <w:spacing w:val="-2"/>
                <w:sz w:val="22"/>
              </w:rPr>
            </w:pPr>
            <w:r>
              <w:rPr>
                <w:rFonts w:cs="Arial"/>
                <w:spacing w:val="-2"/>
                <w:sz w:val="22"/>
              </w:rPr>
            </w:r>
          </w:p>
        </w:tc>
        <w:tc>
          <w:tcPr>
            <w:tcW w:w="8375" w:type="dxa"/>
            <w:tcBorders>
              <w:top w:val="nil"/>
              <w:left w:val="single" w:sz="24" w:space="0" w:color="FFFFFF"/>
              <w:bottom w:val="nil"/>
              <w:right w:val="nil"/>
            </w:tcBorders>
            <w:shd w:color="auto" w:fill="55575D" w:themeFill="text2" w:val="clear"/>
          </w:tcPr>
          <w:p>
            <w:pPr>
              <w:pStyle w:val="Normal"/>
              <w:tabs>
                <w:tab w:val="clear" w:pos="708"/>
                <w:tab w:val="left" w:pos="4678" w:leader="none"/>
              </w:tabs>
              <w:spacing w:lineRule="auto" w:line="240" w:before="80" w:after="80"/>
              <w:rPr>
                <w:rFonts w:cs="Arial"/>
                <w:b/>
                <w:smallCaps/>
                <w:color w:themeColor="background1" w:val="FFFFFF"/>
                <w:spacing w:val="-2"/>
                <w:sz w:val="22"/>
              </w:rPr>
            </w:pPr>
            <w:r>
              <w:rPr>
                <w:rFonts w:cs="Arial"/>
                <w:b/>
                <w:smallCaps/>
                <w:color w:themeColor="background1" w:val="FFFFFF"/>
                <w:spacing w:val="-2"/>
                <w:sz w:val="22"/>
              </w:rPr>
              <w:t>Formação</w:t>
            </w:r>
          </w:p>
        </w:tc>
      </w:tr>
    </w:tbl>
    <w:p>
      <w:pPr>
        <w:pStyle w:val="L-CV-espace1tableau"/>
        <w:rPr/>
      </w:pPr>
      <w:r>
        <w:rPr/>
      </w:r>
    </w:p>
    <w:tbl>
      <w:tblPr>
        <w:tblW w:w="1018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73"/>
        <w:gridCol w:w="5336"/>
        <w:gridCol w:w="3279"/>
      </w:tblGrid>
      <w:tr>
        <w:trPr>
          <w:trHeight w:val="699" w:hRule="atLeast"/>
        </w:trPr>
        <w:tc>
          <w:tcPr>
            <w:tcW w:w="1573" w:type="dxa"/>
            <w:tcBorders/>
            <w:shd w:color="auto" w:fill="auto" w:val="clear"/>
          </w:tcPr>
          <w:p>
            <w:pPr>
              <w:pStyle w:val="L-CV-Grillenormal"/>
              <w:spacing w:lineRule="auto" w:line="240" w:before="40" w:after="40"/>
              <w:jc w:val="left"/>
              <w:rPr/>
            </w:pPr>
            <w:r>
              <w:rPr/>
              <w:t>2005</w:t>
            </w:r>
          </w:p>
          <w:p>
            <w:pPr>
              <w:pStyle w:val="L-CV-Grillenormal"/>
              <w:spacing w:lineRule="auto" w:line="240" w:before="40" w:after="40"/>
              <w:jc w:val="left"/>
              <w:rPr/>
            </w:pPr>
            <w:r>
              <w:rPr/>
            </w:r>
          </w:p>
        </w:tc>
        <w:tc>
          <w:tcPr>
            <w:tcW w:w="5336" w:type="dxa"/>
            <w:tcBorders/>
            <w:shd w:color="auto" w:fill="auto" w:val="clear"/>
          </w:tcPr>
          <w:p>
            <w:pPr>
              <w:pStyle w:val="L-CV-Diplome"/>
              <w:spacing w:before="40" w:after="40"/>
              <w:rPr/>
            </w:pPr>
            <w:r>
              <w:rPr>
                <w:rFonts w:eastAsia="Times New Roman" w:cs="Times New Roman"/>
                <w:b/>
                <w:color w:val="auto"/>
                <w:kern w:val="0"/>
                <w:sz w:val="20"/>
                <w:szCs w:val="22"/>
                <w:lang w:val="fr-CA" w:eastAsia="fr-FR" w:bidi="ar-SA"/>
              </w:rPr>
              <w:t>Bacharelado</w:t>
            </w:r>
          </w:p>
          <w:p>
            <w:pPr>
              <w:pStyle w:val="L-CV-Diplome"/>
              <w:tabs>
                <w:tab w:val="clear" w:pos="8137"/>
                <w:tab w:val="left" w:pos="7140" w:leader="none"/>
              </w:tabs>
              <w:spacing w:before="40" w:after="40"/>
              <w:rPr>
                <w:rFonts w:ascii="Arial" w:hAnsi="Arial" w:eastAsia="Times New Roman" w:cs="Times New Roman"/>
                <w:color w:val="auto"/>
                <w:kern w:val="0"/>
                <w:sz w:val="20"/>
                <w:szCs w:val="22"/>
                <w:lang w:val="fr-CA" w:eastAsia="fr-FR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2"/>
                <w:lang w:val="fr-CA" w:eastAsia="fr-FR" w:bidi="ar-SA"/>
              </w:rPr>
              <w:t>Ciências da Computação</w:t>
            </w:r>
          </w:p>
        </w:tc>
        <w:tc>
          <w:tcPr>
            <w:tcW w:w="3279" w:type="dxa"/>
            <w:tcBorders/>
          </w:tcPr>
          <w:p>
            <w:pPr>
              <w:pStyle w:val="L-CV-Diplome"/>
              <w:spacing w:before="40" w:after="40"/>
              <w:rPr/>
            </w:pPr>
            <w:r>
              <w:rPr/>
              <w:t>Universidade de Brasilia</w:t>
            </w:r>
          </w:p>
        </w:tc>
      </w:tr>
    </w:tbl>
    <w:p>
      <w:pPr>
        <w:pStyle w:val="L-CV-espace1tableau"/>
        <w:rPr/>
      </w:pPr>
      <w:r>
        <w:rPr/>
      </w:r>
    </w:p>
    <w:tbl>
      <w:tblPr>
        <w:tblStyle w:val="Tabelacomgrade"/>
        <w:tblW w:w="9962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86"/>
        <w:gridCol w:w="8375"/>
      </w:tblGrid>
      <w:tr>
        <w:trPr/>
        <w:tc>
          <w:tcPr>
            <w:tcW w:w="1586" w:type="dxa"/>
            <w:tcBorders>
              <w:top w:val="nil"/>
              <w:left w:val="nil"/>
              <w:bottom w:val="nil"/>
              <w:right w:val="single" w:sz="24" w:space="0" w:color="FFFFFF"/>
            </w:tcBorders>
            <w:shd w:fill="EC9BA4" w:val="clear"/>
          </w:tcPr>
          <w:p>
            <w:pPr>
              <w:pStyle w:val="Normal"/>
              <w:tabs>
                <w:tab w:val="clear" w:pos="708"/>
                <w:tab w:val="left" w:pos="4678" w:leader="none"/>
              </w:tabs>
              <w:spacing w:lineRule="auto" w:line="240" w:before="80" w:after="80"/>
              <w:rPr>
                <w:rFonts w:cs="Arial"/>
                <w:spacing w:val="-2"/>
                <w:sz w:val="22"/>
              </w:rPr>
            </w:pPr>
            <w:r>
              <w:rPr>
                <w:rFonts w:cs="Arial"/>
                <w:spacing w:val="-2"/>
                <w:sz w:val="22"/>
              </w:rPr>
            </w:r>
          </w:p>
        </w:tc>
        <w:tc>
          <w:tcPr>
            <w:tcW w:w="8375" w:type="dxa"/>
            <w:tcBorders>
              <w:top w:val="nil"/>
              <w:left w:val="single" w:sz="24" w:space="0" w:color="FFFFFF"/>
              <w:bottom w:val="nil"/>
              <w:right w:val="nil"/>
            </w:tcBorders>
            <w:shd w:color="auto" w:fill="55575D" w:themeFill="text2" w:val="clear"/>
          </w:tcPr>
          <w:p>
            <w:pPr>
              <w:pStyle w:val="Normal"/>
              <w:tabs>
                <w:tab w:val="clear" w:pos="708"/>
                <w:tab w:val="left" w:pos="4678" w:leader="none"/>
              </w:tabs>
              <w:spacing w:lineRule="auto" w:line="240" w:before="80" w:after="80"/>
              <w:rPr>
                <w:rFonts w:cs="Arial"/>
                <w:b/>
                <w:smallCaps/>
                <w:color w:themeColor="background1" w:val="FFFFFF"/>
                <w:spacing w:val="-2"/>
                <w:sz w:val="22"/>
              </w:rPr>
            </w:pPr>
            <w:r>
              <w:rPr>
                <w:rFonts w:cs="Arial"/>
                <w:b/>
                <w:smallCaps/>
                <w:color w:themeColor="background1" w:val="FFFFFF"/>
                <w:spacing w:val="-2"/>
                <w:sz w:val="22"/>
              </w:rPr>
              <w:t>Competências chave</w:t>
            </w:r>
          </w:p>
        </w:tc>
      </w:tr>
    </w:tbl>
    <w:p>
      <w:pPr>
        <w:pStyle w:val="L-CV-espace1tableau"/>
        <w:rPr>
          <w:del w:id="7" w:author="Autor desconhecido" w:date="2020-01-06T13:47:00Z"/>
        </w:rPr>
      </w:pPr>
      <w:del w:id="6" w:author="Autor desconhecido" w:date="2020-01-06T13:47:00Z">
        <w:r>
          <w:rPr/>
        </w:r>
      </w:del>
    </w:p>
    <w:p>
      <w:pPr>
        <w:pStyle w:val="L-CV-espace1tableau"/>
        <w:rPr>
          <w:del w:id="9" w:author="Autor desconhecido" w:date="2020-01-09T09:17:00Z"/>
        </w:rPr>
      </w:pPr>
      <w:del w:id="8" w:author="Autor desconhecido" w:date="2020-01-09T09:17:00Z">
        <w:r>
          <w:rPr/>
        </w:r>
      </w:del>
    </w:p>
    <w:p>
      <w:pPr>
        <w:pStyle w:val="Normal"/>
        <w:rPr>
          <w:del w:id="11" w:author="Autor desconhecido" w:date="2020-01-09T09:17:00Z"/>
        </w:rPr>
      </w:pPr>
      <w:del w:id="10" w:author="Autor desconhecido" w:date="2020-01-09T09:17:00Z">
        <w:r>
          <w:rPr/>
        </w:r>
      </w:del>
    </w:p>
    <w:p>
      <w:pPr>
        <w:pStyle w:val="L-CV-espace1tableau"/>
        <w:rPr/>
      </w:pPr>
      <w:r>
        <w:rPr/>
      </w:r>
    </w:p>
    <w:p>
      <w:pPr>
        <w:sectPr>
          <w:headerReference w:type="default" r:id="rId2"/>
          <w:footerReference w:type="default" r:id="rId3"/>
          <w:type w:val="nextPage"/>
          <w:pgSz w:w="12240" w:h="15840"/>
          <w:pgMar w:left="1134" w:right="1134" w:gutter="0" w:header="425" w:top="482" w:footer="737" w:bottom="1418"/>
          <w:pgNumType w:fmt="decimal"/>
          <w:formProt w:val="false"/>
          <w:textDirection w:val="lrTb"/>
          <w:docGrid w:type="default" w:linePitch="360" w:charSpace="32768"/>
        </w:sectPr>
      </w:pPr>
    </w:p>
    <w:p>
      <w:pPr>
        <w:pStyle w:val="Puce1"/>
        <w:numPr>
          <w:ilvl w:val="0"/>
          <w:numId w:val="2"/>
        </w:numPr>
        <w:ind w:hanging="357" w:left="357"/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fr-CA" w:eastAsia="fr-FR" w:bidi="ar-SA"/>
        </w:rPr>
        <w:t>Desenvolvimento</w:t>
      </w:r>
      <w:r>
        <w:rPr/>
        <w:t xml:space="preserve"> </w:t>
      </w:r>
      <w:ins w:id="15" w:author="Autor desconhecido" w:date="2020-01-06T13:43:00Z">
        <w:r>
          <w:rPr/>
          <w:t>Frontend</w:t>
        </w:r>
      </w:ins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AngularJS</w:t>
      </w:r>
      <w:del w:id="16" w:author="Autor desconhecido" w:date="2020-01-06T13:43:00Z">
        <w:r>
          <w:rPr/>
          <w:delText>de logiciels</w:delText>
        </w:r>
      </w:del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REACT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Flutter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Dart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Redux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Bootstrap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Semantic-UI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Flexbox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Google Material Design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DevOps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Git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Bitbucket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GitLab</w:t>
      </w:r>
    </w:p>
    <w:p>
      <w:pPr>
        <w:pStyle w:val="Puce1"/>
        <w:numPr>
          <w:ilvl w:val="0"/>
          <w:numId w:val="2"/>
        </w:numPr>
        <w:ind w:hanging="357" w:left="357"/>
        <w:rPr/>
      </w:pPr>
      <w:ins w:id="17" w:author="Autor desconhecido" w:date="2020-01-06T13:44:00Z">
        <w:r>
          <w:rPr/>
          <w:t>GitHub</w:t>
        </w:r>
      </w:ins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JIRA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Miro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Kanban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SCRUM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fr-CA" w:eastAsia="fr-FR" w:bidi="ar-SA"/>
        </w:rPr>
        <w:t>Desenvolvimento Á</w:t>
      </w:r>
      <w:r>
        <w:rPr/>
        <w:t>gil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REST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GraphQL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SOAP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Websockets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Swagger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OpenAPI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Sbt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fr-CA" w:eastAsia="fr-FR" w:bidi="ar-SA"/>
        </w:rPr>
        <w:t>Desenvolvimento</w:t>
      </w:r>
      <w:r>
        <w:rPr/>
        <w:t xml:space="preserve"> Backend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Java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PHP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ASP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Delphi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C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Programação MVC com C# e ASP.net</w:t>
      </w:r>
      <w:ins w:id="18" w:author="Autor desconhecido" w:date="2020-01-06T13:54:00Z">
        <w:r>
          <w:rPr/>
          <w:t>/.NET Core SDK</w:t>
        </w:r>
      </w:ins>
    </w:p>
    <w:p>
      <w:pPr>
        <w:pStyle w:val="Puce1"/>
        <w:numPr>
          <w:ilvl w:val="0"/>
          <w:numId w:val="2"/>
        </w:numPr>
        <w:ind w:hanging="357" w:left="357"/>
        <w:rPr/>
      </w:pPr>
      <w:r>
        <w:rPr>
          <w:lang w:val="en-CA"/>
        </w:rPr>
        <w:t>Spring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>
          <w:lang w:val="en-CA"/>
        </w:rPr>
        <w:t>JPA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>
          <w:lang w:val="en-CA"/>
        </w:rPr>
        <w:t>Hibernate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>
          <w:lang w:val="en-CA"/>
        </w:rPr>
        <w:t>Apache</w:t>
      </w:r>
      <w:del w:id="19" w:author="Autor desconhecido" w:date="2020-01-06T13:45:00Z">
        <w:r>
          <w:rPr>
            <w:lang w:val="en-CA"/>
          </w:rPr>
          <w:delText xml:space="preserve"> </w:delText>
        </w:r>
      </w:del>
      <w:ins w:id="20" w:author="Autor desconhecido" w:date="2020-01-06T13:45:00Z">
        <w:r>
          <w:rPr>
            <w:lang w:val="en-CA"/>
          </w:rPr>
          <w:t xml:space="preserve"> </w:t>
        </w:r>
      </w:ins>
      <w:r>
        <w:rPr>
          <w:lang w:val="en-CA"/>
        </w:rPr>
        <w:t>Camel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>
          <w:lang w:val="en-CA"/>
        </w:rPr>
        <w:t>Play Framework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Laravel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ExpressJS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Strongloop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Loopback</w:t>
      </w:r>
    </w:p>
    <w:p>
      <w:pPr>
        <w:pStyle w:val="Puce1"/>
        <w:numPr>
          <w:ilvl w:val="0"/>
          <w:numId w:val="2"/>
        </w:numPr>
        <w:ind w:hanging="357" w:left="357"/>
        <w:rPr/>
      </w:pPr>
      <w:ins w:id="21" w:author="Autor desconhecido" w:date="2020-01-06T13:54:00Z">
        <w:r>
          <w:rPr/>
          <w:t>NodeJS</w:t>
        </w:r>
      </w:ins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DynamoDB</w:t>
      </w:r>
    </w:p>
    <w:p>
      <w:pPr>
        <w:pStyle w:val="Puce1"/>
        <w:numPr>
          <w:ilvl w:val="0"/>
          <w:numId w:val="2"/>
        </w:numPr>
        <w:ind w:hanging="357" w:left="357"/>
        <w:rPr>
          <w:lang w:val="en-CA"/>
        </w:rPr>
      </w:pPr>
      <w:r>
        <w:rPr>
          <w:lang w:val="en-CA"/>
        </w:rPr>
        <w:t>MongoDB</w:t>
      </w:r>
    </w:p>
    <w:p>
      <w:pPr>
        <w:pStyle w:val="Puce1"/>
        <w:numPr>
          <w:ilvl w:val="0"/>
          <w:numId w:val="2"/>
        </w:numPr>
        <w:ind w:hanging="357" w:left="357"/>
        <w:rPr>
          <w:lang w:val="en-CA"/>
        </w:rPr>
      </w:pPr>
      <w:r>
        <w:rPr>
          <w:lang w:val="en-CA"/>
        </w:rPr>
        <w:t>MySQL</w:t>
      </w:r>
    </w:p>
    <w:p>
      <w:pPr>
        <w:pStyle w:val="Puce1"/>
        <w:numPr>
          <w:ilvl w:val="0"/>
          <w:numId w:val="2"/>
        </w:numPr>
        <w:ind w:hanging="357" w:left="357"/>
        <w:rPr>
          <w:lang w:val="en-CA"/>
        </w:rPr>
      </w:pPr>
      <w:r>
        <w:rPr>
          <w:lang w:val="en-CA"/>
        </w:rPr>
        <w:t>MS SQL Server</w:t>
      </w:r>
    </w:p>
    <w:p>
      <w:pPr>
        <w:pStyle w:val="Puce1"/>
        <w:numPr>
          <w:ilvl w:val="0"/>
          <w:numId w:val="2"/>
        </w:numPr>
        <w:ind w:hanging="357" w:left="357"/>
        <w:rPr>
          <w:lang w:val="en-CA"/>
        </w:rPr>
      </w:pPr>
      <w:r>
        <w:rPr>
          <w:lang w:val="en-CA"/>
        </w:rPr>
        <w:t>PostgreSQL</w:t>
      </w:r>
    </w:p>
    <w:p>
      <w:pPr>
        <w:pStyle w:val="Puce1"/>
        <w:numPr>
          <w:ilvl w:val="0"/>
          <w:numId w:val="2"/>
        </w:numPr>
        <w:ind w:hanging="357" w:left="357"/>
        <w:rPr>
          <w:lang w:val="en-CA"/>
          <w:del w:id="22" w:author="Autor desconhecido" w:date="2020-01-06T13:44:00Z"/>
        </w:rPr>
      </w:pPr>
      <w:r>
        <w:rPr>
          <w:lang w:val="en-CA"/>
        </w:rPr>
        <w:t>Oracle</w:t>
      </w:r>
    </w:p>
    <w:p>
      <w:pPr>
        <w:pStyle w:val="Puce1"/>
        <w:numPr>
          <w:ilvl w:val="0"/>
          <w:numId w:val="2"/>
        </w:numPr>
        <w:ind w:hanging="357" w:left="357"/>
        <w:rPr>
          <w:lang w:val="en-CA"/>
        </w:rPr>
      </w:pPr>
      <w:del w:id="23" w:author="Autor desconhecido" w:date="2020-01-06T13:44:00Z">
        <w:r>
          <w:rPr/>
          <w:delText>Git/Github</w:delText>
        </w:r>
      </w:del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UI/UX Design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Figma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GIMP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Photoshop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HTML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CSS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Javascript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Gulp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Grunt</w:t>
      </w:r>
    </w:p>
    <w:p>
      <w:pPr>
        <w:pStyle w:val="Puce1"/>
        <w:numPr>
          <w:ilvl w:val="0"/>
          <w:numId w:val="2"/>
        </w:numPr>
        <w:ind w:hanging="357" w:left="357"/>
        <w:rPr/>
      </w:pPr>
      <w:ins w:id="24" w:author="Autor desconhecido" w:date="2020-01-06T14:05:00Z">
        <w:r>
          <w:rPr/>
          <w:t>Webpack</w:t>
        </w:r>
      </w:ins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Ionic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Cordova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Mongoose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AWS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Heroku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IBM Bluemix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Jenkins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Azure DevOps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Maven</w:t>
      </w:r>
    </w:p>
    <w:p>
      <w:pPr>
        <w:pStyle w:val="Puce1"/>
        <w:numPr>
          <w:ilvl w:val="0"/>
          <w:numId w:val="2"/>
        </w:numPr>
        <w:ind w:hanging="357" w:left="357"/>
        <w:rPr>
          <w:ins w:id="26" w:author="Autor desconhecido" w:date="2020-01-06T13:45:00Z"/>
        </w:rPr>
      </w:pPr>
      <w:ins w:id="25" w:author="Autor desconhecido" w:date="2020-01-06T13:45:00Z">
        <w:r>
          <w:rPr/>
          <w:t>Eclipse</w:t>
        </w:r>
      </w:ins>
    </w:p>
    <w:p>
      <w:pPr>
        <w:pStyle w:val="Puce1"/>
        <w:numPr>
          <w:ilvl w:val="0"/>
          <w:numId w:val="2"/>
        </w:numPr>
        <w:ind w:hanging="357" w:left="357"/>
        <w:rPr/>
      </w:pPr>
      <w:ins w:id="27" w:author="Autor desconhecido" w:date="2020-01-06T13:45:00Z">
        <w:r>
          <w:rPr/>
          <w:t>IntelliJ</w:t>
        </w:r>
      </w:ins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Android Studio</w:t>
      </w:r>
    </w:p>
    <w:p>
      <w:pPr>
        <w:pStyle w:val="Puce1"/>
        <w:numPr>
          <w:ilvl w:val="0"/>
          <w:numId w:val="2"/>
        </w:numPr>
        <w:ind w:hanging="357" w:left="357"/>
        <w:rPr>
          <w:ins w:id="29" w:author="Autor desconhecido" w:date="2020-01-06T13:45:00Z"/>
        </w:rPr>
      </w:pPr>
      <w:ins w:id="28" w:author="Autor desconhecido" w:date="2020-01-06T13:45:00Z">
        <w:r>
          <w:rPr/>
          <w:t>VSCode</w:t>
        </w:r>
      </w:ins>
    </w:p>
    <w:p>
      <w:pPr>
        <w:pStyle w:val="Puce1"/>
        <w:numPr>
          <w:ilvl w:val="0"/>
          <w:numId w:val="2"/>
        </w:numPr>
        <w:ind w:hanging="357" w:left="357"/>
        <w:rPr/>
      </w:pPr>
      <w:ins w:id="30" w:author="Autor desconhecido" w:date="2020-01-06T13:45:00Z">
        <w:r>
          <w:rPr/>
          <w:t>Visual Studio</w:t>
        </w:r>
      </w:ins>
    </w:p>
    <w:p>
      <w:pPr>
        <w:pStyle w:val="Puce1"/>
        <w:numPr>
          <w:ilvl w:val="0"/>
          <w:numId w:val="2"/>
        </w:numPr>
        <w:ind w:hanging="357" w:left="357"/>
        <w:rPr/>
      </w:pPr>
      <w:ins w:id="31" w:author="Autor desconhecido" w:date="2020-01-06T14:04:00Z">
        <w:r>
          <w:rPr/>
          <w:t>Atom</w:t>
        </w:r>
      </w:ins>
    </w:p>
    <w:p>
      <w:pPr>
        <w:pStyle w:val="Puce1"/>
        <w:numPr>
          <w:ilvl w:val="0"/>
          <w:numId w:val="2"/>
        </w:numPr>
        <w:ind w:hanging="357" w:left="357"/>
        <w:rPr>
          <w:ins w:id="35" w:author="Autor desconhecido" w:date="2020-01-06T13:53:00Z"/>
        </w:rPr>
      </w:pPr>
      <w:ins w:id="32" w:author="Autor desconhecido" w:date="2020-01-06T13:53:00Z">
        <w:r>
          <w:rPr/>
          <w:t>J</w:t>
        </w:r>
      </w:ins>
      <w:ins w:id="33" w:author="Autor desconhecido" w:date="2020-01-06T14:00:00Z">
        <w:r>
          <w:rPr/>
          <w:t>b</w:t>
        </w:r>
      </w:ins>
      <w:ins w:id="34" w:author="Autor desconhecido" w:date="2020-01-06T13:53:00Z">
        <w:r>
          <w:rPr/>
          <w:t>oss</w:t>
        </w:r>
      </w:ins>
    </w:p>
    <w:p>
      <w:pPr>
        <w:pStyle w:val="Puce1"/>
        <w:numPr>
          <w:ilvl w:val="0"/>
          <w:numId w:val="2"/>
        </w:numPr>
        <w:ind w:hanging="357" w:left="357"/>
        <w:rPr/>
      </w:pPr>
      <w:ins w:id="36" w:author="Autor desconhecido" w:date="2020-01-06T13:53:00Z">
        <w:r>
          <w:rPr/>
          <w:t>Tomcat</w:t>
        </w:r>
      </w:ins>
    </w:p>
    <w:p>
      <w:pPr>
        <w:pStyle w:val="Puce1"/>
        <w:numPr>
          <w:ilvl w:val="0"/>
          <w:numId w:val="2"/>
        </w:numPr>
        <w:ind w:hanging="357" w:left="357"/>
        <w:rPr>
          <w:ins w:id="40" w:author="Autor desconhecido" w:date="2020-01-06T14:01:00Z"/>
        </w:rPr>
      </w:pPr>
      <w:ins w:id="37" w:author="Autor desconhecido" w:date="2020-01-06T14:01:00Z">
        <w:r>
          <w:rPr/>
          <w:t>J</w:t>
        </w:r>
      </w:ins>
      <w:ins w:id="38" w:author="Autor desconhecido" w:date="2020-01-06T14:04:00Z">
        <w:r>
          <w:rPr/>
          <w:t>u</w:t>
        </w:r>
      </w:ins>
      <w:ins w:id="39" w:author="Autor desconhecido" w:date="2020-01-06T14:01:00Z">
        <w:r>
          <w:rPr/>
          <w:t>nit</w:t>
        </w:r>
      </w:ins>
    </w:p>
    <w:p>
      <w:pPr>
        <w:pStyle w:val="Puce1"/>
        <w:numPr>
          <w:ilvl w:val="0"/>
          <w:numId w:val="2"/>
        </w:numPr>
        <w:ind w:hanging="357" w:left="357"/>
        <w:rPr/>
      </w:pPr>
      <w:ins w:id="41" w:author="Autor desconhecido" w:date="2020-01-06T14:01:00Z">
        <w:r>
          <w:rPr/>
          <w:t>Jacoco</w:t>
        </w:r>
      </w:ins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Jest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React Testing Library</w:t>
      </w:r>
    </w:p>
    <w:p>
      <w:pPr>
        <w:pStyle w:val="Puce1"/>
        <w:numPr>
          <w:ilvl w:val="0"/>
          <w:numId w:val="2"/>
        </w:numPr>
        <w:ind w:hanging="357" w:left="357"/>
        <w:rPr/>
      </w:pPr>
      <w:ins w:id="42" w:author="Autor desconhecido" w:date="2020-01-06T14:01:00Z">
        <w:r>
          <w:rPr/>
          <w:t>SonarQube</w:t>
        </w:r>
      </w:ins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Joomla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Docker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Big Data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Firebase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Contentful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Netlify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ESLint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Typescript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Apache web server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Nginx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AWS Amplify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Apache Velocity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AWS Cognito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AWS IAM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BPMN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Appian BPMS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Micro-services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AWS Code Commit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AWS AppSync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TDD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BDD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Concordion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TFS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SAP Advantage Database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Oauth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OpenId connected</w:t>
      </w:r>
    </w:p>
    <w:p>
      <w:pPr>
        <w:pStyle w:val="Puce1"/>
        <w:numPr>
          <w:ilvl w:val="0"/>
          <w:numId w:val="2"/>
        </w:numPr>
        <w:ind w:hanging="357" w:left="357"/>
        <w:rPr/>
      </w:pPr>
      <w:r>
        <w:rPr/>
        <w:t>JWT</w:t>
      </w:r>
    </w:p>
    <w:p>
      <w:pPr>
        <w:pStyle w:val="Puce1"/>
        <w:ind w:hanging="357" w:left="357"/>
        <w:rPr/>
      </w:pPr>
      <w:r>
        <w:rPr/>
      </w:r>
    </w:p>
    <w:p>
      <w:pPr>
        <w:pStyle w:val="Puce1"/>
        <w:ind w:hanging="357" w:left="357"/>
        <w:rPr/>
      </w:pPr>
      <w:r>
        <w:rPr/>
      </w:r>
    </w:p>
    <w:p>
      <w:pPr>
        <w:pStyle w:val="Puce1"/>
        <w:ind w:hanging="357" w:left="357"/>
        <w:rPr/>
      </w:pPr>
      <w:r>
        <w:rPr/>
      </w:r>
    </w:p>
    <w:p>
      <w:pPr>
        <w:pStyle w:val="Puce1"/>
        <w:ind w:hanging="357" w:left="357"/>
        <w:rPr/>
      </w:pPr>
      <w:r>
        <w:rPr/>
      </w:r>
    </w:p>
    <w:p>
      <w:pPr>
        <w:pStyle w:val="Puce1"/>
        <w:ind w:hanging="357" w:left="357"/>
        <w:rPr/>
      </w:pPr>
      <w:r>
        <w:rPr/>
      </w:r>
    </w:p>
    <w:p>
      <w:pPr>
        <w:pStyle w:val="Puce1"/>
        <w:ind w:hanging="357" w:left="357"/>
        <w:rPr/>
      </w:pPr>
      <w:r>
        <w:rPr/>
      </w:r>
    </w:p>
    <w:p>
      <w:pPr>
        <w:pStyle w:val="Puce1"/>
        <w:ind w:hanging="357" w:left="357"/>
        <w:rPr/>
      </w:pPr>
      <w:r>
        <w:rPr/>
      </w:r>
    </w:p>
    <w:p>
      <w:pPr>
        <w:pStyle w:val="Puce1"/>
        <w:ind w:hanging="357" w:left="357"/>
        <w:rPr/>
      </w:pPr>
      <w:r>
        <w:rPr/>
      </w:r>
    </w:p>
    <w:p>
      <w:pPr>
        <w:pStyle w:val="Puce1"/>
        <w:ind w:hanging="357" w:left="357"/>
        <w:rPr/>
      </w:pPr>
      <w:r>
        <w:rPr/>
      </w:r>
    </w:p>
    <w:p>
      <w:pPr>
        <w:pStyle w:val="Puce1"/>
        <w:ind w:hanging="357" w:left="357"/>
        <w:rPr/>
      </w:pPr>
      <w:r>
        <w:rPr/>
      </w:r>
    </w:p>
    <w:p>
      <w:pPr>
        <w:pStyle w:val="Puce1"/>
        <w:ind w:hanging="357" w:left="357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425" w:top="482" w:footer="737" w:bottom="1418"/>
          <w:cols w:num="2" w:space="720" w:equalWidth="true" w:sep="false"/>
          <w:formProt w:val="false"/>
          <w:textDirection w:val="lrTb"/>
          <w:docGrid w:type="default" w:linePitch="360" w:charSpace="32768"/>
        </w:sectPr>
      </w:pPr>
    </w:p>
    <w:p>
      <w:pPr>
        <w:pStyle w:val="L-CV-espace1tableau"/>
        <w:rPr/>
      </w:pPr>
      <w:r>
        <w:rPr/>
      </w:r>
    </w:p>
    <w:p>
      <w:pPr>
        <w:pStyle w:val="L-CV-espace1tableau"/>
        <w:rPr/>
      </w:pPr>
      <w:r>
        <w:rPr/>
      </w:r>
    </w:p>
    <w:tbl>
      <w:tblPr>
        <w:tblStyle w:val="Tabelacomgrade"/>
        <w:tblW w:w="9962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86"/>
        <w:gridCol w:w="8375"/>
      </w:tblGrid>
      <w:tr>
        <w:trPr/>
        <w:tc>
          <w:tcPr>
            <w:tcW w:w="1586" w:type="dxa"/>
            <w:tcBorders>
              <w:top w:val="nil"/>
              <w:left w:val="nil"/>
              <w:bottom w:val="nil"/>
              <w:right w:val="single" w:sz="24" w:space="0" w:color="FFFFFF"/>
            </w:tcBorders>
            <w:shd w:fill="EC9BA4" w:val="clear"/>
          </w:tcPr>
          <w:p>
            <w:pPr>
              <w:pStyle w:val="Normal"/>
              <w:tabs>
                <w:tab w:val="clear" w:pos="708"/>
                <w:tab w:val="left" w:pos="4678" w:leader="none"/>
              </w:tabs>
              <w:spacing w:lineRule="auto" w:line="240" w:before="80" w:after="80"/>
              <w:rPr>
                <w:rFonts w:cs="Arial"/>
                <w:spacing w:val="-2"/>
                <w:sz w:val="22"/>
              </w:rPr>
            </w:pPr>
            <w:r>
              <w:rPr>
                <w:rFonts w:cs="Arial"/>
                <w:spacing w:val="-2"/>
                <w:sz w:val="22"/>
              </w:rPr>
            </w:r>
          </w:p>
        </w:tc>
        <w:tc>
          <w:tcPr>
            <w:tcW w:w="8375" w:type="dxa"/>
            <w:tcBorders>
              <w:top w:val="nil"/>
              <w:left w:val="single" w:sz="24" w:space="0" w:color="FFFFFF"/>
              <w:bottom w:val="nil"/>
              <w:right w:val="nil"/>
            </w:tcBorders>
            <w:shd w:color="auto" w:fill="55575D" w:themeFill="text2" w:val="clear"/>
          </w:tcPr>
          <w:p>
            <w:pPr>
              <w:pStyle w:val="Normal"/>
              <w:tabs>
                <w:tab w:val="clear" w:pos="708"/>
                <w:tab w:val="left" w:pos="4678" w:leader="none"/>
              </w:tabs>
              <w:spacing w:lineRule="auto" w:line="240" w:before="80" w:after="80"/>
              <w:rPr>
                <w:rFonts w:cs="Arial"/>
                <w:b/>
                <w:smallCaps/>
                <w:color w:themeColor="background1" w:val="FFFFFF"/>
                <w:spacing w:val="-2"/>
                <w:sz w:val="22"/>
              </w:rPr>
            </w:pPr>
            <w:r>
              <w:rPr>
                <w:rFonts w:eastAsia="Times New Roman" w:cs="Arial"/>
                <w:b/>
                <w:smallCaps/>
                <w:color w:themeColor="background1" w:val="FFFFFF"/>
                <w:spacing w:val="-2"/>
                <w:kern w:val="0"/>
                <w:sz w:val="22"/>
                <w:szCs w:val="22"/>
                <w:lang w:val="fr-CA" w:eastAsia="fr-FR" w:bidi="ar-SA"/>
              </w:rPr>
              <w:t>Línguas faladas e escritas</w:t>
            </w:r>
          </w:p>
        </w:tc>
      </w:tr>
    </w:tbl>
    <w:p>
      <w:pPr>
        <w:pStyle w:val="L-CV-Puce1"/>
        <w:rPr/>
      </w:pPr>
      <w:r>
        <w:rPr/>
      </w:r>
    </w:p>
    <w:p>
      <w:pPr>
        <w:pStyle w:val="L-CV-Puce1"/>
        <w:numPr>
          <w:ilvl w:val="0"/>
          <w:numId w:val="3"/>
        </w:numPr>
        <w:ind w:hanging="357" w:left="357"/>
        <w:rPr/>
      </w:pPr>
      <w:r>
        <w:rPr/>
        <w:t xml:space="preserve">Francês – TEFAQ Niveau B2 (Compréhension Orale/Expression Orale) </w:t>
      </w:r>
    </w:p>
    <w:p>
      <w:pPr>
        <w:pStyle w:val="L-CV-Puce1"/>
        <w:numPr>
          <w:ilvl w:val="0"/>
          <w:numId w:val="3"/>
        </w:numPr>
        <w:ind w:hanging="357" w:left="357"/>
        <w:rPr/>
      </w:pPr>
      <w:r>
        <w:rPr/>
        <w:t>Inglês – IELTS General – Level 7.0</w:t>
      </w:r>
    </w:p>
    <w:p>
      <w:pPr>
        <w:pStyle w:val="L-CV-Puce1"/>
        <w:numPr>
          <w:ilvl w:val="0"/>
          <w:numId w:val="3"/>
        </w:numPr>
        <w:ind w:hanging="357" w:left="357"/>
        <w:rPr/>
      </w:pPr>
      <w:r>
        <w:rPr/>
        <w:t>Português – Língua Materna/Nativo</w:t>
      </w:r>
    </w:p>
    <w:p>
      <w:pPr>
        <w:pStyle w:val="L-CV-Puce1"/>
        <w:numPr>
          <w:ilvl w:val="0"/>
          <w:numId w:val="3"/>
        </w:numPr>
        <w:ind w:hanging="357" w:left="357"/>
        <w:rPr/>
      </w:pPr>
      <w:r>
        <w:rPr/>
        <w:t>Espanhol profissional</w:t>
      </w:r>
    </w:p>
    <w:p>
      <w:pPr>
        <w:pStyle w:val="L-CV-Puce1"/>
        <w:rPr>
          <w:del w:id="44" w:author="Autor desconhecido" w:date="2020-01-06T13:47:00Z"/>
        </w:rPr>
      </w:pPr>
      <w:del w:id="43" w:author="Autor desconhecido" w:date="2020-01-06T13:47:00Z">
        <w:r>
          <w:rPr/>
        </w:r>
      </w:del>
    </w:p>
    <w:p>
      <w:pPr>
        <w:pStyle w:val="L-CV-Puce1"/>
        <w:rPr/>
      </w:pPr>
      <w:r>
        <w:rPr/>
      </w:r>
    </w:p>
    <w:tbl>
      <w:tblPr>
        <w:tblStyle w:val="Tabelacomgrade"/>
        <w:tblW w:w="9962" w:type="dxa"/>
        <w:jc w:val="left"/>
        <w:tblInd w:w="0" w:type="dxa"/>
        <w:tblLayout w:type="fixed"/>
        <w:tblCellMar>
          <w:top w:w="0" w:type="dxa"/>
          <w:left w:w="113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86"/>
        <w:gridCol w:w="8375"/>
      </w:tblGrid>
      <w:tr>
        <w:trPr/>
        <w:tc>
          <w:tcPr>
            <w:tcW w:w="1586" w:type="dxa"/>
            <w:tcBorders>
              <w:top w:val="nil"/>
              <w:left w:val="nil"/>
              <w:bottom w:val="nil"/>
              <w:right w:val="single" w:sz="24" w:space="0" w:color="FFFFFF"/>
            </w:tcBorders>
            <w:shd w:fill="EC9BA4" w:val="clear"/>
          </w:tcPr>
          <w:p>
            <w:pPr>
              <w:pStyle w:val="Normal"/>
              <w:tabs>
                <w:tab w:val="clear" w:pos="708"/>
                <w:tab w:val="left" w:pos="4678" w:leader="none"/>
              </w:tabs>
              <w:spacing w:lineRule="auto" w:line="240" w:before="80" w:after="80"/>
              <w:rPr>
                <w:rFonts w:cs="Arial"/>
                <w:spacing w:val="-2"/>
                <w:sz w:val="22"/>
              </w:rPr>
            </w:pPr>
            <w:r>
              <w:rPr>
                <w:rFonts w:cs="Arial"/>
                <w:spacing w:val="-2"/>
                <w:sz w:val="22"/>
              </w:rPr>
            </w:r>
          </w:p>
        </w:tc>
        <w:tc>
          <w:tcPr>
            <w:tcW w:w="8375" w:type="dxa"/>
            <w:tcBorders>
              <w:top w:val="nil"/>
              <w:left w:val="single" w:sz="24" w:space="0" w:color="FFFFFF"/>
              <w:bottom w:val="nil"/>
              <w:right w:val="nil"/>
            </w:tcBorders>
            <w:shd w:color="auto" w:fill="55575D" w:themeFill="text2" w:val="clear"/>
          </w:tcPr>
          <w:p>
            <w:pPr>
              <w:pStyle w:val="Normal"/>
              <w:tabs>
                <w:tab w:val="clear" w:pos="708"/>
                <w:tab w:val="left" w:pos="4678" w:leader="none"/>
              </w:tabs>
              <w:spacing w:lineRule="auto" w:line="240" w:before="80" w:after="80"/>
              <w:rPr>
                <w:rFonts w:cs="Arial"/>
                <w:b/>
                <w:smallCaps/>
                <w:color w:themeColor="background1" w:val="FFFFFF"/>
                <w:spacing w:val="-2"/>
                <w:sz w:val="22"/>
              </w:rPr>
            </w:pPr>
            <w:r>
              <w:rPr>
                <w:rFonts w:eastAsia="Times New Roman" w:cs="Arial"/>
                <w:b/>
                <w:smallCaps/>
                <w:color w:themeColor="background1" w:val="FFFFFF"/>
                <w:spacing w:val="-2"/>
                <w:kern w:val="0"/>
                <w:sz w:val="22"/>
                <w:szCs w:val="22"/>
                <w:lang w:val="fr-CA" w:eastAsia="fr-FR" w:bidi="ar-SA"/>
              </w:rPr>
              <w:t>Aperfeiçoamento</w:t>
            </w:r>
          </w:p>
        </w:tc>
      </w:tr>
    </w:tbl>
    <w:p>
      <w:pPr>
        <w:pStyle w:val="Puce1"/>
        <w:rPr/>
      </w:pPr>
      <w:r>
        <w:rPr/>
      </w:r>
    </w:p>
    <w:p>
      <w:pPr>
        <w:pStyle w:val="Puce1"/>
        <w:numPr>
          <w:ilvl w:val="0"/>
          <w:numId w:val="2"/>
        </w:numPr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fr-CA" w:eastAsia="fr-FR" w:bidi="ar-SA"/>
        </w:rPr>
        <w:t>AWS Certified Cloud Practitioner (2022)</w:t>
      </w:r>
    </w:p>
    <w:p>
      <w:pPr>
        <w:pStyle w:val="Puce1"/>
        <w:numPr>
          <w:ilvl w:val="0"/>
          <w:numId w:val="2"/>
        </w:numPr>
        <w:rPr/>
      </w:pPr>
      <w:r>
        <w:rPr>
          <w:rFonts w:eastAsia="Times New Roman" w:cs="Times New Roman"/>
          <w:color w:val="auto"/>
          <w:kern w:val="0"/>
          <w:sz w:val="20"/>
          <w:szCs w:val="20"/>
          <w:lang w:val="fr-CA" w:eastAsia="fr-FR" w:bidi="ar-SA"/>
        </w:rPr>
        <w:t xml:space="preserve">Pós-graduação em Ciência de Dados - </w:t>
      </w:r>
      <w:r>
        <w:rPr/>
        <w:t>BigData – Unyleya (2020)</w:t>
      </w:r>
    </w:p>
    <w:p>
      <w:pPr>
        <w:pStyle w:val="Puce1"/>
        <w:numPr>
          <w:ilvl w:val="0"/>
          <w:numId w:val="2"/>
        </w:numPr>
        <w:rPr/>
      </w:pPr>
      <w:ins w:id="45" w:author="Autor desconhecido" w:date="2020-01-06T13:46:00Z">
        <w:r>
          <w:rPr/>
          <w:t>Programa</w:t>
        </w:r>
      </w:ins>
      <w:r>
        <w:rPr/>
        <w:t>ção</w:t>
      </w:r>
      <w:ins w:id="46" w:author="Autor desconhecido" w:date="2020-01-06T13:46:00Z">
        <w:r>
          <w:rPr/>
          <w:t xml:space="preserve"> web </w:t>
        </w:r>
      </w:ins>
      <w:r>
        <w:rPr/>
        <w:t>com</w:t>
      </w:r>
      <w:ins w:id="47" w:author="Autor desconhecido" w:date="2020-01-06T13:46:00Z">
        <w:r>
          <w:rPr/>
          <w:t xml:space="preserve"> MVC, C# et ASP.NET – Cégep de Sainte Foy (2019)</w:t>
        </w:r>
      </w:ins>
    </w:p>
    <w:p>
      <w:pPr>
        <w:pStyle w:val="Puce1"/>
        <w:numPr>
          <w:ilvl w:val="0"/>
          <w:numId w:val="2"/>
        </w:numPr>
        <w:rPr>
          <w:lang w:val="en-CA"/>
        </w:rPr>
      </w:pPr>
      <w:r>
        <w:rPr>
          <w:lang w:val="en-US"/>
        </w:rPr>
        <w:t xml:space="preserve">Especialização em </w:t>
      </w:r>
      <w:r>
        <w:rPr>
          <w:lang w:val="en-CA"/>
        </w:rPr>
        <w:t>Full Stack Web Development by HKUST/Coursera (2016)</w:t>
      </w:r>
    </w:p>
    <w:p>
      <w:pPr>
        <w:sectPr>
          <w:type w:val="continuous"/>
          <w:pgSz w:w="12240" w:h="15840"/>
          <w:pgMar w:left="1134" w:right="1134" w:gutter="0" w:header="425" w:top="482" w:footer="737" w:bottom="1418"/>
          <w:formProt w:val="false"/>
          <w:textDirection w:val="lrTb"/>
          <w:docGrid w:type="default" w:linePitch="360" w:charSpace="32768"/>
        </w:sectPr>
      </w:pPr>
    </w:p>
    <w:p>
      <w:pPr>
        <w:pStyle w:val="L-CV-Misejour"/>
        <w:rPr>
          <w:lang w:val="en-US"/>
        </w:rPr>
      </w:pPr>
      <w:r>
        <w:rPr>
          <w:lang w:val="en-US"/>
        </w:rPr>
      </w:r>
    </w:p>
    <w:p>
      <w:pPr>
        <w:pStyle w:val="L-CV-Misejour"/>
        <w:rPr>
          <w:lang w:val="en-US"/>
        </w:rPr>
      </w:pPr>
      <w:r>
        <w:rPr>
          <w:lang w:val="en-US"/>
        </w:rPr>
      </w:r>
    </w:p>
    <w:p>
      <w:pPr>
        <w:pStyle w:val="L-CV-Misejour"/>
        <w:rPr>
          <w:lang w:val="en-US"/>
        </w:rPr>
      </w:pPr>
      <w:r>
        <w:rPr>
          <w:lang w:val="en-US"/>
        </w:rPr>
      </w:r>
    </w:p>
    <w:p>
      <w:pPr>
        <w:pStyle w:val="L-CV-Misejour"/>
        <w:rPr>
          <w:lang w:val="en-US"/>
        </w:rPr>
      </w:pPr>
      <w:r>
        <w:rPr>
          <w:lang w:val="en-US"/>
        </w:rPr>
      </w:r>
    </w:p>
    <w:p>
      <w:pPr>
        <w:pStyle w:val="L-CV-Misejour"/>
        <w:rPr>
          <w:lang w:val="en-US"/>
        </w:rPr>
      </w:pPr>
      <w:r>
        <w:rPr>
          <w:lang w:val="en-US"/>
        </w:rPr>
      </w:r>
    </w:p>
    <w:p>
      <w:pPr>
        <w:pStyle w:val="L-CV-Misejour"/>
        <w:rPr>
          <w:lang w:val="en-US"/>
        </w:rPr>
      </w:pPr>
      <w:r>
        <w:rPr>
          <w:lang w:val="en-US"/>
        </w:rPr>
      </w:r>
    </w:p>
    <w:p>
      <w:pPr>
        <w:pStyle w:val="L-CV-Misejour"/>
        <w:rPr>
          <w:lang w:val="en-US"/>
        </w:rPr>
      </w:pPr>
      <w:r>
        <w:rPr>
          <w:lang w:val="en-US"/>
        </w:rPr>
      </w:r>
    </w:p>
    <w:p>
      <w:pPr>
        <w:pStyle w:val="L-CV-Misejour"/>
        <w:rPr>
          <w:lang w:val="en-US"/>
        </w:rPr>
      </w:pPr>
      <w:r>
        <w:rPr>
          <w:lang w:val="en-US"/>
        </w:rPr>
      </w:r>
    </w:p>
    <w:p>
      <w:pPr>
        <w:pStyle w:val="L-CV-Misejour"/>
        <w:rPr>
          <w:lang w:val="en-US"/>
        </w:rPr>
      </w:pPr>
      <w:r>
        <w:rPr>
          <w:lang w:val="en-US"/>
        </w:rPr>
      </w:r>
    </w:p>
    <w:p>
      <w:pPr>
        <w:pStyle w:val="L-CV-Misejour"/>
        <w:rPr>
          <w:lang w:val="en-US"/>
        </w:rPr>
      </w:pPr>
      <w:r>
        <w:rPr>
          <w:lang w:val="en-US"/>
        </w:rPr>
      </w:r>
    </w:p>
    <w:p>
      <w:pPr>
        <w:pStyle w:val="L-CV-Misejour"/>
        <w:rPr>
          <w:lang w:val="en-US"/>
        </w:rPr>
      </w:pPr>
      <w:r>
        <w:rPr>
          <w:lang w:val="en-US"/>
        </w:rPr>
      </w:r>
    </w:p>
    <w:p>
      <w:pPr>
        <w:pStyle w:val="L-CV-Misejour"/>
        <w:rPr>
          <w:lang w:val="en-US"/>
        </w:rPr>
      </w:pPr>
      <w:r>
        <w:rPr>
          <w:lang w:val="en-US"/>
        </w:rPr>
      </w:r>
    </w:p>
    <w:p>
      <w:pPr>
        <w:pStyle w:val="L-CV-Misejour"/>
        <w:rPr>
          <w:lang w:val="en-US"/>
        </w:rPr>
      </w:pPr>
      <w:r>
        <w:rPr>
          <w:lang w:val="en-US"/>
        </w:rPr>
      </w:r>
    </w:p>
    <w:p>
      <w:pPr>
        <w:pStyle w:val="L-CV-Misejour"/>
        <w:rPr>
          <w:lang w:val="en-US"/>
        </w:rPr>
      </w:pPr>
      <w:r>
        <w:rPr>
          <w:lang w:val="en-US"/>
        </w:rPr>
      </w:r>
    </w:p>
    <w:p>
      <w:pPr>
        <w:pStyle w:val="L-CV-Misejour"/>
        <w:rPr>
          <w:lang w:val="en-US"/>
        </w:rPr>
      </w:pPr>
      <w:r>
        <w:rPr>
          <w:lang w:val="en-US"/>
        </w:rPr>
      </w:r>
    </w:p>
    <w:p>
      <w:pPr>
        <w:pStyle w:val="L-CV-Misejour"/>
        <w:rPr>
          <w:lang w:val="en-US"/>
        </w:rPr>
      </w:pPr>
      <w:r>
        <w:rPr>
          <w:lang w:val="en-US"/>
        </w:rPr>
      </w:r>
    </w:p>
    <w:p>
      <w:pPr>
        <w:pStyle w:val="L-CV-Misejour"/>
        <w:rPr>
          <w:lang w:val="en-US"/>
        </w:rPr>
      </w:pPr>
      <w:r>
        <w:rPr>
          <w:lang w:val="en-US"/>
        </w:rPr>
      </w:r>
    </w:p>
    <w:p>
      <w:pPr>
        <w:pStyle w:val="L-CV-Misejour"/>
        <w:rPr>
          <w:lang w:val="en-US"/>
        </w:rPr>
      </w:pPr>
      <w:r>
        <w:rPr>
          <w:lang w:val="en-US"/>
        </w:rPr>
      </w:r>
    </w:p>
    <w:p>
      <w:pPr>
        <w:pStyle w:val="L-CV-Misejour"/>
        <w:rPr>
          <w:lang w:val="en-US"/>
        </w:rPr>
      </w:pPr>
      <w:r>
        <w:rPr>
          <w:lang w:val="en-US"/>
        </w:rPr>
      </w:r>
    </w:p>
    <w:p>
      <w:pPr>
        <w:pStyle w:val="L-CV-Misejour"/>
        <w:rPr>
          <w:lang w:val="en-US"/>
        </w:rPr>
      </w:pPr>
      <w:r>
        <w:rPr>
          <w:lang w:val="en-US"/>
        </w:rPr>
      </w:r>
    </w:p>
    <w:p>
      <w:pPr>
        <w:pStyle w:val="L-CV-Misejour"/>
        <w:rPr>
          <w:lang w:val="en-US"/>
        </w:rPr>
      </w:pPr>
      <w:r>
        <w:rPr>
          <w:lang w:val="en-US"/>
        </w:rPr>
      </w:r>
    </w:p>
    <w:p>
      <w:pPr>
        <w:pStyle w:val="L-CV-Misejour"/>
        <w:rPr>
          <w:lang w:val="en-US"/>
        </w:rPr>
      </w:pPr>
      <w:r>
        <w:rPr>
          <w:lang w:val="en-US"/>
        </w:rPr>
      </w:r>
    </w:p>
    <w:p>
      <w:pPr>
        <w:pStyle w:val="L-CV-Misejour"/>
        <w:rPr>
          <w:lang w:val="en-US"/>
        </w:rPr>
      </w:pPr>
      <w:r>
        <w:rPr>
          <w:lang w:val="en-US"/>
        </w:rPr>
      </w:r>
    </w:p>
    <w:p>
      <w:pPr>
        <w:pStyle w:val="L-CV-Misejour"/>
        <w:rPr>
          <w:lang w:val="en-US"/>
        </w:rPr>
      </w:pPr>
      <w:r>
        <w:rPr>
          <w:lang w:val="en-US"/>
        </w:rPr>
      </w:r>
    </w:p>
    <w:p>
      <w:pPr>
        <w:pStyle w:val="L-CV-Misejour"/>
        <w:rPr>
          <w:lang w:val="en-US"/>
        </w:rPr>
      </w:pPr>
      <w:r>
        <w:rPr>
          <w:lang w:val="en-US"/>
        </w:rPr>
      </w:r>
    </w:p>
    <w:p>
      <w:pPr>
        <w:pStyle w:val="L-CV-Misejour"/>
        <w:rPr>
          <w:lang w:val="en-US"/>
        </w:rPr>
      </w:pPr>
      <w:r>
        <w:rPr>
          <w:lang w:val="en-US"/>
        </w:rPr>
      </w:r>
    </w:p>
    <w:p>
      <w:pPr>
        <w:pStyle w:val="L-CV-Misejour"/>
        <w:rPr>
          <w:lang w:val="en-US"/>
        </w:rPr>
      </w:pPr>
      <w:r>
        <w:rPr>
          <w:rFonts w:eastAsia="Times New Roman" w:cs="Times New Roman"/>
          <w:b/>
          <w:bCs/>
          <w:i/>
          <w:color w:val="auto"/>
          <w:kern w:val="0"/>
          <w:sz w:val="20"/>
          <w:szCs w:val="22"/>
          <w:lang w:val="fr-CA" w:eastAsia="fr-FR" w:bidi="ar-SA"/>
        </w:rPr>
        <w:t>atualizado em</w:t>
      </w:r>
      <w:r>
        <w:rPr>
          <w:bCs/>
        </w:rPr>
        <w:t>:</w:t>
      </w:r>
      <w:r>
        <w:rPr/>
        <w:t xml:space="preserve"> Dezembro 2023</w:t>
      </w:r>
      <w:del w:id="48" w:author="Autor desconhecido" w:date="2020-01-06T13:49:00Z">
        <w:r>
          <w:rPr/>
          <w:delText>19</w:delText>
        </w:r>
      </w:del>
    </w:p>
    <w:p>
      <w:pPr>
        <w:sectPr>
          <w:type w:val="continuous"/>
          <w:pgSz w:w="12240" w:h="15840"/>
          <w:pgMar w:left="1134" w:right="1134" w:gutter="0" w:header="425" w:top="482" w:footer="737" w:bottom="1418"/>
          <w:formProt w:val="false"/>
          <w:textDirection w:val="lrTb"/>
          <w:docGrid w:type="default" w:linePitch="360" w:charSpace="32768"/>
        </w:sectPr>
      </w:pPr>
    </w:p>
    <w:tbl>
      <w:tblPr>
        <w:tblW w:w="10905" w:type="dxa"/>
        <w:jc w:val="center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4a0" w:noHBand="0" w:noVBand="1" w:firstColumn="1" w:lastRow="0" w:lastColumn="0" w:firstRow="1"/>
      </w:tblPr>
      <w:tblGrid>
        <w:gridCol w:w="510"/>
        <w:gridCol w:w="2400"/>
        <w:gridCol w:w="2834"/>
        <w:gridCol w:w="1981"/>
        <w:gridCol w:w="1139"/>
        <w:gridCol w:w="841"/>
        <w:gridCol w:w="1199"/>
      </w:tblGrid>
      <w:tr>
        <w:trPr>
          <w:tblHeader w:val="true"/>
          <w:cantSplit w:val="true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5575D" w:val="clear"/>
            <w:vAlign w:val="center"/>
          </w:tcPr>
          <w:p>
            <w:pPr>
              <w:pStyle w:val="L-CV-GSynth-Bleu"/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5575D" w:val="clear"/>
            <w:vAlign w:val="center"/>
          </w:tcPr>
          <w:p>
            <w:pPr>
              <w:pStyle w:val="L-CV-GSynth-Bleu"/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CLIENTE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5575D" w:val="clear"/>
            <w:vAlign w:val="center"/>
          </w:tcPr>
          <w:p>
            <w:pPr>
              <w:pStyle w:val="L-CV-GSynth-Bleu"/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MANDATO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5575D" w:val="clear"/>
            <w:vAlign w:val="center"/>
          </w:tcPr>
          <w:p>
            <w:pPr>
              <w:pStyle w:val="L-CV-GSynth-Bleu"/>
              <w:spacing w:before="120" w:after="120"/>
              <w:rPr>
                <w:rFonts w:ascii="Arial Narrow" w:hAnsi="Arial Narrow" w:eastAsia="Times New Roman" w:cs="Arial"/>
                <w:b/>
                <w:i/>
                <w:i/>
                <w:smallCaps/>
                <w:color w:themeColor="background1" w:val="FFFFFF"/>
                <w:kern w:val="0"/>
                <w:sz w:val="18"/>
                <w:szCs w:val="18"/>
                <w:lang w:val="fr-FR" w:eastAsia="fr-FR" w:bidi="ar-SA"/>
              </w:rPr>
            </w:pPr>
            <w:r>
              <w:rPr>
                <w:rFonts w:eastAsia="Times New Roman" w:cs="Arial"/>
                <w:b/>
                <w:i/>
                <w:smallCaps/>
                <w:color w:themeColor="background1" w:val="FFFFFF"/>
                <w:kern w:val="0"/>
                <w:sz w:val="18"/>
                <w:szCs w:val="18"/>
                <w:lang w:val="fr-FR" w:eastAsia="fr-FR" w:bidi="ar-SA"/>
              </w:rPr>
              <w:t>PAPEL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5575D" w:val="clear"/>
            <w:vAlign w:val="center"/>
          </w:tcPr>
          <w:p>
            <w:pPr>
              <w:pStyle w:val="L-CV-GSynth-Bleu"/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ENVERGADURA </w:t>
              <w:br/>
            </w:r>
            <w:r>
              <w:rPr>
                <w:sz w:val="16"/>
                <w:szCs w:val="18"/>
              </w:rPr>
              <w:t>(d-p)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5575D" w:val="clear"/>
            <w:vAlign w:val="center"/>
          </w:tcPr>
          <w:p>
            <w:pPr>
              <w:pStyle w:val="L-CV-GSynth-Bleu"/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PERÍODO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5575D" w:val="clear"/>
            <w:vAlign w:val="center"/>
          </w:tcPr>
          <w:p>
            <w:pPr>
              <w:pStyle w:val="L-CV-GSynth-Bleu"/>
              <w:spacing w:before="120" w:after="12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EXPERIÊNCIA</w:t>
              <w:br/>
            </w:r>
            <w:r>
              <w:rPr>
                <w:sz w:val="16"/>
                <w:szCs w:val="18"/>
              </w:rPr>
              <w:t>(meses)</w:t>
            </w:r>
          </w:p>
        </w:tc>
      </w:tr>
      <w:tr>
        <w:trPr>
          <w:cantSplit w:val="true"/>
        </w:trPr>
        <w:tc>
          <w:tcPr>
            <w:tcW w:w="97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L-CV-GSynth-Vert"/>
              <w:spacing w:before="40" w:after="40"/>
              <w:rPr>
                <w:lang w:val="en-US"/>
              </w:rPr>
            </w:pPr>
            <w:r>
              <w:rPr/>
              <w:tab/>
              <w:t>GFT Technologies</w:t>
            </w: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L-CV-GSynth-normal"/>
              <w:spacing w:before="40" w:after="4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true"/>
        </w:trPr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Groupement des Assureurs Automobile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>GAA – Suporte ao desenvolvimento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Analista de Negócios-Desenvolvedor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2000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01-2023</w:t>
            </w:r>
          </w:p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11-2023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</w:t>
            </w:r>
          </w:p>
        </w:tc>
      </w:tr>
      <w:tr>
        <w:trPr>
          <w:cantSplit w:val="true"/>
        </w:trPr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Desjardins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TableParagraph"/>
              <w:widowControl w:val="false"/>
              <w:suppressAutoHyphens w:val="true"/>
              <w:spacing w:before="0" w:after="0"/>
              <w:ind w:hanging="0" w:left="164"/>
              <w:jc w:val="center"/>
              <w:rPr>
                <w:sz w:val="16"/>
                <w:szCs w:val="16"/>
              </w:rPr>
            </w:pPr>
            <w:r>
              <w:rPr>
                <w:bCs/>
                <w:kern w:val="0"/>
                <w:sz w:val="16"/>
                <w:szCs w:val="16"/>
                <w:lang w:eastAsia="en-US" w:bidi="ar-SA"/>
              </w:rPr>
              <w:t>Groupe Technologies Desjardins Inc-GPAP – Programa de modernização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Arquiteto de Software</w:t>
            </w:r>
          </w:p>
        </w:tc>
        <w:tc>
          <w:tcPr>
            <w:tcW w:w="1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3000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03-2022</w:t>
            </w:r>
          </w:p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01-2023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</w:t>
            </w:r>
          </w:p>
        </w:tc>
      </w:tr>
      <w:tr>
        <w:trPr>
          <w:cantSplit w:val="true"/>
        </w:trPr>
        <w:tc>
          <w:tcPr>
            <w:tcW w:w="10904" w:type="dxa"/>
            <w:gridSpan w:val="7"/>
            <w:tcBorders>
              <w:bottom w:val="single" w:sz="4" w:space="0" w:color="000000"/>
              <w:right w:val="single" w:sz="4" w:space="0" w:color="000000"/>
            </w:tcBorders>
            <w:shd w:fill="EC9BA4" w:val="clear"/>
            <w:vAlign w:val="center"/>
          </w:tcPr>
          <w:p>
            <w:pPr>
              <w:pStyle w:val="L-CV-GSynth-Vert"/>
              <w:spacing w:before="40" w:after="40"/>
              <w:rPr>
                <w:lang w:val="en-US"/>
              </w:rPr>
            </w:pPr>
            <w:r>
              <w:rPr/>
              <w:tab/>
              <w:t>Levio Conseils inc.</w:t>
            </w:r>
          </w:p>
        </w:tc>
      </w:tr>
      <w:tr>
        <w:trPr>
          <w:cantSplit w:val="true"/>
        </w:trPr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Ministère de Famille du Québec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b w:val="false"/>
                <w:bCs w:val="false"/>
                <w:sz w:val="16"/>
                <w:szCs w:val="16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</w:rPr>
              <w:t>Desenvolvimento de API GraphQL usando AWS Amplify e suporte à equipe de front-end móvel IOS Flutter do sistema Gazelles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  <w:lang w:eastAsia="fr-FR"/>
              </w:rPr>
              <w:t>Arquiteto Orgânico</w:t>
            </w:r>
          </w:p>
        </w:tc>
        <w:tc>
          <w:tcPr>
            <w:tcW w:w="1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5000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06-2021</w:t>
            </w:r>
          </w:p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11-2021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</w:tr>
      <w:tr>
        <w:trPr>
          <w:cantSplit w:val="true"/>
        </w:trPr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Ministère de Famille du Québec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>Atualização dos sistemas PCS e RSG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  <w:lang w:eastAsia="fr-FR"/>
              </w:rPr>
              <w:t>Arquiteto Orgânico</w:t>
            </w:r>
          </w:p>
        </w:tc>
        <w:tc>
          <w:tcPr>
            <w:tcW w:w="1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3000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09-2020</w:t>
            </w:r>
          </w:p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05-2021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9</w:t>
            </w:r>
          </w:p>
        </w:tc>
      </w:tr>
      <w:tr>
        <w:trPr>
          <w:cantSplit w:val="true"/>
        </w:trPr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Pensionify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-CV-Grillenormal"/>
              <w:widowControl w:val="false"/>
              <w:spacing w:lineRule="auto" w:line="240" w:before="40" w:after="40"/>
              <w:jc w:val="center"/>
              <w:rPr>
                <w:b w:val="false"/>
                <w:bCs w:val="false"/>
                <w:sz w:val="16"/>
                <w:szCs w:val="16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</w:rPr>
              <w:t>Desenvolvimento do Front-end Angular do sistema Pensionify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eastAsia="Times New Roman" w:cs="Arial"/>
                <w:color w:val="auto"/>
                <w:kern w:val="0"/>
                <w:sz w:val="16"/>
                <w:szCs w:val="16"/>
                <w:lang w:val="fr-CA" w:eastAsia="fr-FR" w:bidi="ar-SA"/>
              </w:rPr>
              <w:t>Desenvolvedor</w:t>
            </w:r>
            <w:r>
              <w:rPr>
                <w:sz w:val="16"/>
                <w:szCs w:val="16"/>
              </w:rPr>
              <w:t xml:space="preserve"> Web - Front-end</w:t>
            </w:r>
          </w:p>
        </w:tc>
        <w:tc>
          <w:tcPr>
            <w:tcW w:w="1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5000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03-2020</w:t>
            </w:r>
          </w:p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07-2020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5</w:t>
            </w:r>
          </w:p>
        </w:tc>
      </w:tr>
      <w:tr>
        <w:trPr>
          <w:cantSplit w:val="true"/>
        </w:trPr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Wildside - Enduro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-CV-Grillenormal"/>
              <w:widowControl w:val="false"/>
              <w:spacing w:lineRule="auto" w:line="240" w:before="40" w:after="40"/>
              <w:jc w:val="center"/>
              <w:rPr>
                <w:b w:val="false"/>
                <w:bCs w:val="false"/>
                <w:sz w:val="16"/>
                <w:szCs w:val="16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</w:rPr>
              <w:t>Desenvolvimento e produção do website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eastAsia="Times New Roman" w:cs="Arial"/>
                <w:color w:val="auto"/>
                <w:kern w:val="0"/>
                <w:sz w:val="16"/>
                <w:szCs w:val="16"/>
                <w:lang w:val="fr-CA" w:eastAsia="fr-FR" w:bidi="ar-SA"/>
              </w:rPr>
              <w:t>Desenvolvedor</w:t>
            </w:r>
            <w:r>
              <w:rPr>
                <w:rFonts w:cs="Arial"/>
                <w:sz w:val="16"/>
                <w:szCs w:val="16"/>
              </w:rPr>
              <w:t xml:space="preserve"> Web</w:t>
            </w:r>
            <w:ins w:id="49" w:author="Autor desconhecido" w:date="2020-02-24T10:31:00Z">
              <w:r>
                <w:rPr>
                  <w:rFonts w:cs="Arial"/>
                  <w:sz w:val="16"/>
                  <w:szCs w:val="16"/>
                </w:rPr>
                <w:t xml:space="preserve"> - Fullstack</w:t>
              </w:r>
            </w:ins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1000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02-2020</w:t>
            </w:r>
          </w:p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04-2020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</w:tr>
      <w:tr>
        <w:trPr>
          <w:cantSplit w:val="true"/>
        </w:trPr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ins w:id="50" w:author="Autor desconhecido" w:date="2020-02-24T10:19:00Z">
              <w:r>
                <w:rPr>
                  <w:sz w:val="16"/>
                  <w:szCs w:val="16"/>
                </w:rPr>
                <w:t>9</w:t>
              </w:r>
            </w:ins>
            <w:del w:id="51" w:author="Autor desconhecido" w:date="2020-02-24T10:17:00Z">
              <w:r>
                <w:rPr>
                  <w:sz w:val="16"/>
                  <w:szCs w:val="16"/>
                </w:rPr>
                <w:delText>7</w:delText>
              </w:r>
            </w:del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Desjardins Assurances générales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b w:val="false"/>
                <w:bCs w:val="false"/>
                <w:sz w:val="16"/>
                <w:szCs w:val="16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</w:rPr>
              <w:t>Esquadrão MADMAT – Programa Husky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Programador-Analista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10 000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 xml:space="preserve">02-2019 </w:t>
            </w:r>
            <w:del w:id="52" w:author="Autor desconhecido" w:date="2020-01-06T13:49:00Z">
              <w:r>
                <w:rPr>
                  <w:rFonts w:cs="Arial"/>
                  <w:sz w:val="16"/>
                  <w:szCs w:val="16"/>
                </w:rPr>
                <w:delText>à ce jour</w:delText>
              </w:r>
            </w:del>
            <w:ins w:id="53" w:author="Autor desconhecido" w:date="2020-01-06T13:50:00Z">
              <w:r>
                <w:rPr>
                  <w:rFonts w:cs="Arial"/>
                  <w:sz w:val="16"/>
                  <w:szCs w:val="16"/>
                </w:rPr>
                <w:t>01-2020</w:t>
              </w:r>
            </w:ins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  <w:ins w:id="54" w:author="Autor desconhecido" w:date="2020-01-06T13:52:00Z">
              <w:r>
                <w:rPr>
                  <w:rFonts w:cs="Arial"/>
                  <w:sz w:val="16"/>
                  <w:szCs w:val="16"/>
                </w:rPr>
                <w:t>1</w:t>
              </w:r>
            </w:ins>
            <w:del w:id="55" w:author="Autor desconhecido" w:date="2020-01-06T13:52:00Z">
              <w:r>
                <w:rPr>
                  <w:rFonts w:cs="Arial"/>
                  <w:sz w:val="16"/>
                  <w:szCs w:val="16"/>
                </w:rPr>
                <w:delText>0</w:delText>
              </w:r>
            </w:del>
          </w:p>
        </w:tc>
      </w:tr>
      <w:tr>
        <w:trPr>
          <w:cantSplit w:val="true"/>
        </w:trPr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ins w:id="56" w:author="Autor desconhecido" w:date="2020-02-24T10:19:00Z">
              <w:r>
                <w:rPr>
                  <w:rFonts w:cs="Arial"/>
                  <w:sz w:val="16"/>
                  <w:szCs w:val="16"/>
                </w:rPr>
                <w:t>8</w:t>
              </w:r>
            </w:ins>
            <w:del w:id="57" w:author="Autor desconhecido" w:date="2020-02-24T10:17:00Z">
              <w:r>
                <w:rPr>
                  <w:rFonts w:cs="Arial"/>
                  <w:sz w:val="16"/>
                  <w:szCs w:val="16"/>
                </w:rPr>
                <w:delText>6</w:delText>
              </w:r>
            </w:del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Desjardins Assurances générales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b w:val="false"/>
                <w:bCs w:val="false"/>
                <w:sz w:val="16"/>
                <w:szCs w:val="16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</w:rPr>
              <w:t>Billing – Programa NeXT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Programador-Analista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10 000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10-2018 01-2019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</w:t>
            </w:r>
          </w:p>
        </w:tc>
      </w:tr>
      <w:tr>
        <w:trPr>
          <w:cantSplit w:val="true"/>
        </w:trPr>
        <w:tc>
          <w:tcPr>
            <w:tcW w:w="97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C9BA4" w:val="clear"/>
          </w:tcPr>
          <w:p>
            <w:pPr>
              <w:pStyle w:val="L-CV-GSynth-Vert"/>
              <w:spacing w:before="40" w:after="40"/>
              <w:jc w:val="both"/>
              <w:rPr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ab/>
            </w:r>
            <w:r>
              <w:rPr>
                <w:b/>
                <w:bCs/>
                <w:sz w:val="20"/>
                <w:szCs w:val="20"/>
              </w:rPr>
              <w:t>Développement Web Indépendant</w:t>
            </w: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L-CV-GSynth-normal"/>
              <w:spacing w:before="40" w:after="4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true"/>
        </w:trPr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ins w:id="58" w:author="Autor desconhecido" w:date="2020-02-24T10:19:00Z">
              <w:r>
                <w:rPr>
                  <w:rFonts w:cs="Arial"/>
                  <w:sz w:val="16"/>
                  <w:szCs w:val="16"/>
                </w:rPr>
                <w:t>7</w:t>
              </w:r>
            </w:ins>
            <w:del w:id="59" w:author="Autor desconhecido" w:date="2020-02-24T10:17:00Z">
              <w:r>
                <w:rPr>
                  <w:rFonts w:cs="Arial"/>
                  <w:sz w:val="16"/>
                  <w:szCs w:val="16"/>
                </w:rPr>
                <w:delText>5</w:delText>
              </w:r>
            </w:del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Portal Grande Colorado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-CV-Grillenormal"/>
              <w:widowControl w:val="false"/>
              <w:spacing w:lineRule="auto" w:line="240" w:before="40" w:after="40"/>
              <w:jc w:val="center"/>
              <w:rPr>
                <w:b w:val="false"/>
                <w:bCs w:val="false"/>
                <w:sz w:val="16"/>
                <w:szCs w:val="16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  <w:lang w:val="en-US" w:eastAsia="fr-CA"/>
              </w:rPr>
              <w:t>Programação do backend / frontend do site web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eastAsia="Times New Roman" w:cs="Arial"/>
                <w:color w:val="auto"/>
                <w:kern w:val="0"/>
                <w:sz w:val="16"/>
                <w:szCs w:val="16"/>
                <w:lang w:val="fr-CA" w:eastAsia="fr-FR" w:bidi="ar-SA"/>
              </w:rPr>
              <w:t>Desenvolvedor</w:t>
            </w:r>
            <w:r>
              <w:rPr>
                <w:rFonts w:cs="Arial"/>
                <w:sz w:val="16"/>
                <w:szCs w:val="16"/>
              </w:rPr>
              <w:t xml:space="preserve"> Web</w:t>
            </w:r>
            <w:ins w:id="60" w:author="Autor desconhecido" w:date="2020-02-24T10:31:00Z">
              <w:r>
                <w:rPr>
                  <w:rFonts w:cs="Arial"/>
                  <w:sz w:val="16"/>
                  <w:szCs w:val="16"/>
                </w:rPr>
                <w:t xml:space="preserve"> - Fullstack</w:t>
              </w:r>
            </w:ins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ND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01-2018 09-2018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9</w:t>
            </w:r>
          </w:p>
        </w:tc>
      </w:tr>
      <w:tr>
        <w:trPr>
          <w:cantSplit w:val="true"/>
        </w:trPr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</w:rPr>
            </w:pPr>
            <w:ins w:id="61" w:author="Autor desconhecido" w:date="2020-02-24T10:19:00Z">
              <w:r>
                <w:rPr>
                  <w:rFonts w:cs="Arial"/>
                  <w:sz w:val="16"/>
                  <w:szCs w:val="16"/>
                </w:rPr>
                <w:t>6</w:t>
              </w:r>
            </w:ins>
            <w:del w:id="62" w:author="Autor desconhecido" w:date="2020-02-24T10:17:00Z">
              <w:r>
                <w:rPr>
                  <w:rFonts w:cs="Arial"/>
                  <w:sz w:val="16"/>
                  <w:szCs w:val="16"/>
                </w:rPr>
                <w:delText>4</w:delText>
              </w:r>
            </w:del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acessoaeducacao.com.br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-CV-Grillenormal"/>
              <w:widowControl w:val="false"/>
              <w:spacing w:lineRule="auto" w:line="240" w:before="40" w:after="40"/>
              <w:jc w:val="center"/>
              <w:rPr>
                <w:b w:val="false"/>
                <w:bCs w:val="false"/>
                <w:sz w:val="16"/>
                <w:szCs w:val="16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  <w:lang w:val="en-US" w:eastAsia="fr-CA"/>
              </w:rPr>
              <w:t>Programação do backend / frontend do site web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eastAsia="Times New Roman" w:cs="Arial"/>
                <w:color w:val="auto"/>
                <w:kern w:val="0"/>
                <w:sz w:val="16"/>
                <w:szCs w:val="16"/>
                <w:lang w:val="fr-CA" w:eastAsia="fr-FR" w:bidi="ar-SA"/>
              </w:rPr>
              <w:t>Desenvolvedor</w:t>
            </w:r>
            <w:r>
              <w:rPr>
                <w:rFonts w:cs="Arial"/>
                <w:sz w:val="16"/>
                <w:szCs w:val="16"/>
              </w:rPr>
              <w:t xml:space="preserve"> Web</w:t>
            </w:r>
            <w:ins w:id="63" w:author="Autor desconhecido" w:date="2020-02-24T10:31:00Z">
              <w:r>
                <w:rPr>
                  <w:rFonts w:cs="Arial"/>
                  <w:sz w:val="16"/>
                  <w:szCs w:val="16"/>
                </w:rPr>
                <w:t xml:space="preserve"> - Fullstack</w:t>
              </w:r>
            </w:ins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ND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07-2017 12-2017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6</w:t>
            </w:r>
          </w:p>
        </w:tc>
      </w:tr>
      <w:tr>
        <w:trPr>
          <w:cantSplit w:val="true"/>
        </w:trPr>
        <w:tc>
          <w:tcPr>
            <w:tcW w:w="970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EC9BA4" w:val="clear"/>
          </w:tcPr>
          <w:p>
            <w:pPr>
              <w:pStyle w:val="L-CV-GSynth-Vert"/>
              <w:spacing w:before="40" w:after="40"/>
              <w:jc w:val="both"/>
              <w:rPr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  <w:lang w:val="pt-BR"/>
              </w:rPr>
              <w:tab/>
            </w:r>
            <w:r>
              <w:rPr>
                <w:b/>
                <w:bCs/>
                <w:sz w:val="20"/>
                <w:szCs w:val="20"/>
                <w:lang w:val="pt-BR"/>
              </w:rPr>
              <w:t>Ministério Público do Distrito Federal e Territórios – MPDFT</w:t>
            </w:r>
          </w:p>
        </w:tc>
        <w:tc>
          <w:tcPr>
            <w:tcW w:w="119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L-CV-GSynth-normal"/>
              <w:spacing w:before="40" w:after="4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cantSplit w:val="true"/>
        </w:trPr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</w:rPr>
            </w:pPr>
            <w:ins w:id="64" w:author="Autor desconhecido" w:date="2020-02-24T10:23:00Z">
              <w:r>
                <w:rPr>
                  <w:sz w:val="16"/>
                  <w:szCs w:val="16"/>
                </w:rPr>
                <w:t>5</w:t>
              </w:r>
            </w:ins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</w:rPr>
            </w:pPr>
            <w:ins w:id="65" w:author="Autor desconhecido" w:date="2020-02-24T10:18:00Z">
              <w:r>
                <w:rPr>
                  <w:sz w:val="16"/>
                  <w:szCs w:val="16"/>
                </w:rPr>
                <w:t>MPDFT</w:t>
              </w:r>
            </w:ins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>Desenvolvimento do Back-end Angular do sistema PARCEIRO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  <w:lang w:eastAsia="fr-FR"/>
              </w:rPr>
              <w:t>Arquiteto Orgânico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</w:rPr>
            </w:pPr>
            <w:ins w:id="66" w:author="Autor desconhecido" w:date="2020-02-24T10:23:00Z">
              <w:r>
                <w:rPr>
                  <w:sz w:val="16"/>
                  <w:szCs w:val="16"/>
                </w:rPr>
                <w:t>2</w:t>
              </w:r>
            </w:ins>
            <w:ins w:id="67" w:author="Autor desconhecido" w:date="2020-02-24T10:21:00Z">
              <w:r>
                <w:rPr>
                  <w:sz w:val="16"/>
                  <w:szCs w:val="16"/>
                </w:rPr>
                <w:t>00</w:t>
              </w:r>
            </w:ins>
            <w:r>
              <w:rPr>
                <w:sz w:val="16"/>
                <w:szCs w:val="16"/>
              </w:rPr>
              <w:t>0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  <w:ins w:id="69" w:author="Autor desconhecido" w:date="2020-02-24T10:21:00Z"/>
              </w:rPr>
            </w:pPr>
            <w:ins w:id="68" w:author="Autor desconhecido" w:date="2020-02-24T10:21:00Z">
              <w:r>
                <w:rPr>
                  <w:sz w:val="16"/>
                  <w:szCs w:val="16"/>
                </w:rPr>
                <w:t>01-2018</w:t>
              </w:r>
            </w:ins>
          </w:p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</w:rPr>
            </w:pPr>
            <w:ins w:id="70" w:author="Autor desconhecido" w:date="2020-02-24T10:21:00Z">
              <w:r>
                <w:rPr>
                  <w:sz w:val="16"/>
                  <w:szCs w:val="16"/>
                </w:rPr>
                <w:t>10-201</w:t>
              </w:r>
            </w:ins>
            <w:ins w:id="71" w:author="Autor desconhecido" w:date="2020-02-24T10:23:00Z">
              <w:r>
                <w:rPr>
                  <w:sz w:val="16"/>
                  <w:szCs w:val="16"/>
                </w:rPr>
                <w:t>8</w:t>
              </w:r>
            </w:ins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</w:tr>
      <w:tr>
        <w:trPr>
          <w:cantSplit w:val="true"/>
        </w:trPr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</w:rPr>
            </w:pPr>
            <w:ins w:id="72" w:author="Autor desconhecido" w:date="2020-02-24T10:23:00Z">
              <w:r>
                <w:rPr>
                  <w:sz w:val="16"/>
                  <w:szCs w:val="16"/>
                </w:rPr>
                <w:t>4</w:t>
              </w:r>
            </w:ins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</w:rPr>
            </w:pPr>
            <w:ins w:id="73" w:author="Autor desconhecido" w:date="2020-02-24T10:23:00Z">
              <w:r>
                <w:rPr>
                  <w:sz w:val="16"/>
                  <w:szCs w:val="16"/>
                </w:rPr>
                <w:t>MPDFT</w:t>
              </w:r>
            </w:ins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b w:val="false"/>
                <w:bCs w:val="false"/>
                <w:sz w:val="16"/>
                <w:szCs w:val="16"/>
              </w:rPr>
            </w:pPr>
            <w:r>
              <w:rPr>
                <w:b w:val="false"/>
                <w:bCs w:val="false"/>
                <w:sz w:val="16"/>
                <w:szCs w:val="16"/>
              </w:rPr>
              <w:t>Desenvolvimento do Front-end Angular do sistema PARCEIRO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  <w:lang w:eastAsia="fr-FR"/>
              </w:rPr>
              <w:t>Arquiteto Orgânico</w:t>
            </w:r>
          </w:p>
        </w:tc>
        <w:tc>
          <w:tcPr>
            <w:tcW w:w="1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</w:rPr>
            </w:pPr>
            <w:ins w:id="74" w:author="Autor desconhecido" w:date="2020-02-24T10:22:00Z">
              <w:r>
                <w:rPr>
                  <w:sz w:val="16"/>
                  <w:szCs w:val="16"/>
                </w:rPr>
                <w:t>100</w:t>
              </w:r>
            </w:ins>
            <w:r>
              <w:rPr>
                <w:sz w:val="16"/>
                <w:szCs w:val="16"/>
              </w:rPr>
              <w:t>0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  <w:ins w:id="76" w:author="Autor desconhecido" w:date="2020-02-24T10:22:00Z"/>
              </w:rPr>
            </w:pPr>
            <w:ins w:id="75" w:author="Autor desconhecido" w:date="2020-02-24T10:22:00Z">
              <w:r>
                <w:rPr>
                  <w:sz w:val="16"/>
                  <w:szCs w:val="16"/>
                </w:rPr>
                <w:t>07-2017</w:t>
              </w:r>
            </w:ins>
          </w:p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</w:rPr>
            </w:pPr>
            <w:ins w:id="77" w:author="Autor desconhecido" w:date="2020-02-24T10:22:00Z">
              <w:r>
                <w:rPr>
                  <w:sz w:val="16"/>
                  <w:szCs w:val="16"/>
                </w:rPr>
                <w:t>12-2017</w:t>
              </w:r>
            </w:ins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sz w:val="16"/>
                <w:szCs w:val="16"/>
              </w:rPr>
            </w:pPr>
            <w:ins w:id="78" w:author="Autor desconhecido" w:date="2020-02-24T10:22:00Z">
              <w:r>
                <w:rPr>
                  <w:sz w:val="16"/>
                  <w:szCs w:val="16"/>
                </w:rPr>
                <w:t>6</w:t>
              </w:r>
            </w:ins>
          </w:p>
        </w:tc>
      </w:tr>
      <w:tr>
        <w:trPr>
          <w:cantSplit w:val="true"/>
        </w:trPr>
        <w:tc>
          <w:tcPr>
            <w:tcW w:w="51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3</w:t>
            </w:r>
          </w:p>
        </w:tc>
        <w:tc>
          <w:tcPr>
            <w:tcW w:w="2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MPDFT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-CV-Grillenormal"/>
              <w:widowControl w:val="false"/>
              <w:spacing w:lineRule="auto" w:line="240" w:before="40" w:after="40"/>
              <w:jc w:val="center"/>
              <w:rPr>
                <w:b w:val="false"/>
                <w:bCs w:val="false"/>
                <w:sz w:val="16"/>
                <w:szCs w:val="16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  <w:lang w:val="en-US"/>
              </w:rPr>
              <w:t>Desenvolvimento de sistemas relacionados à aplicação de medidas alternativas à prisão e publicação de dados para a população de Brasília.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sz w:val="16"/>
                <w:szCs w:val="16"/>
                <w:lang w:val="en-US" w:eastAsia="fr-FR"/>
              </w:rPr>
              <w:t>Arquiteto Orgânico</w:t>
            </w:r>
          </w:p>
        </w:tc>
        <w:tc>
          <w:tcPr>
            <w:tcW w:w="11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10000</w:t>
            </w:r>
          </w:p>
        </w:tc>
        <w:tc>
          <w:tcPr>
            <w:tcW w:w="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01-2009 06-2017</w:t>
            </w:r>
          </w:p>
        </w:tc>
        <w:tc>
          <w:tcPr>
            <w:tcW w:w="1199" w:type="dxa"/>
            <w:tcBorders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102</w:t>
            </w:r>
          </w:p>
        </w:tc>
      </w:tr>
      <w:tr>
        <w:trPr>
          <w:cantSplit w:val="true"/>
        </w:trPr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2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MPDFT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-CV-Grillenormal"/>
              <w:widowControl w:val="false"/>
              <w:spacing w:lineRule="auto" w:line="240" w:before="40" w:after="40"/>
              <w:jc w:val="center"/>
              <w:rPr>
                <w:b w:val="false"/>
                <w:bCs w:val="false"/>
                <w:sz w:val="16"/>
                <w:szCs w:val="16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  <w:lang w:val="en-US"/>
              </w:rPr>
              <w:t>Desenvolvimento de vários tipos de sistemas destinados a funcionários MPDFT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eastAsia="Times New Roman" w:cs="Arial"/>
                <w:color w:val="auto"/>
                <w:kern w:val="0"/>
                <w:sz w:val="16"/>
                <w:szCs w:val="16"/>
                <w:lang w:val="fr-CA" w:eastAsia="fr-FR" w:bidi="ar-SA"/>
              </w:rPr>
              <w:t>Desenvolvedor</w:t>
            </w:r>
            <w:r>
              <w:rPr>
                <w:rFonts w:cs="Arial"/>
                <w:sz w:val="16"/>
                <w:szCs w:val="16"/>
              </w:rPr>
              <w:t xml:space="preserve"> de </w:t>
            </w:r>
            <w:r>
              <w:rPr>
                <w:rFonts w:eastAsia="Times New Roman" w:cs="Arial"/>
                <w:color w:val="auto"/>
                <w:kern w:val="0"/>
                <w:sz w:val="16"/>
                <w:szCs w:val="16"/>
                <w:lang w:val="fr-CA" w:eastAsia="fr-FR" w:bidi="ar-SA"/>
              </w:rPr>
              <w:t>Software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1584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01-2003 12-2008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72</w:t>
            </w:r>
          </w:p>
        </w:tc>
      </w:tr>
      <w:tr>
        <w:trPr>
          <w:cantSplit w:val="true"/>
        </w:trPr>
        <w:tc>
          <w:tcPr>
            <w:tcW w:w="5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1</w:t>
            </w:r>
          </w:p>
        </w:tc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MPDFT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-CV-Grillenormal"/>
              <w:widowControl w:val="false"/>
              <w:spacing w:lineRule="auto" w:line="240" w:before="40" w:after="40"/>
              <w:jc w:val="center"/>
              <w:rPr>
                <w:b w:val="false"/>
                <w:bCs w:val="false"/>
                <w:sz w:val="16"/>
                <w:szCs w:val="16"/>
              </w:rPr>
            </w:pPr>
            <w:r>
              <w:rPr>
                <w:rFonts w:cs="Arial"/>
                <w:b w:val="false"/>
                <w:bCs w:val="false"/>
                <w:sz w:val="16"/>
                <w:szCs w:val="16"/>
                <w:lang w:val="en-US" w:eastAsia="fr-CA"/>
              </w:rPr>
              <w:t>Suporte de TI para usuários da organização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Suporte Técnico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858</w:t>
            </w:r>
          </w:p>
        </w:tc>
        <w:tc>
          <w:tcPr>
            <w:tcW w:w="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10-1999 12-2002</w:t>
            </w:r>
          </w:p>
        </w:tc>
        <w:tc>
          <w:tcPr>
            <w:tcW w:w="1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 w:before="40" w:after="40"/>
              <w:jc w:val="center"/>
              <w:rPr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39</w:t>
            </w:r>
          </w:p>
        </w:tc>
      </w:tr>
      <w:tr>
        <w:trPr>
          <w:cantSplit w:val="true"/>
        </w:trPr>
        <w:tc>
          <w:tcPr>
            <w:tcW w:w="9705" w:type="dxa"/>
            <w:gridSpan w:val="6"/>
            <w:vMerge w:val="restart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L-CV-GSynth-normal"/>
              <w:spacing w:before="40" w:after="40"/>
              <w:jc w:val="right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1199" w:type="dxa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L-CV-GSynth-normal"/>
              <w:spacing w:before="40" w:after="40"/>
              <w:rPr>
                <w:lang w:val="en-US"/>
              </w:rPr>
            </w:pPr>
            <w:del w:id="79" w:author="Autor desconhecido" w:date="2020-01-06T13:50:00Z">
              <w:r>
                <w:rPr/>
                <w:delText xml:space="preserve"> </w:delText>
              </w:r>
            </w:del>
            <w:r>
              <w:rPr>
                <w:b/>
              </w:rPr>
              <w:t xml:space="preserve"> </w:t>
            </w:r>
            <w:r>
              <w:rPr>
                <w:b/>
              </w:rPr>
              <w:t>m-p.</w:t>
            </w:r>
          </w:p>
        </w:tc>
      </w:tr>
      <w:tr>
        <w:trPr>
          <w:cantSplit w:val="true"/>
        </w:trPr>
        <w:tc>
          <w:tcPr>
            <w:tcW w:w="9705" w:type="dxa"/>
            <w:gridSpan w:val="6"/>
            <w:vMerge w:val="continue"/>
            <w:tcBorders>
              <w:top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</w:r>
          </w:p>
        </w:tc>
        <w:tc>
          <w:tcPr>
            <w:tcW w:w="1199" w:type="dxa"/>
            <w:tcBorders/>
            <w:shd w:color="auto" w:fill="auto" w:val="clear"/>
            <w:vAlign w:val="center"/>
          </w:tcPr>
          <w:p>
            <w:pPr>
              <w:pStyle w:val="L-CV-GSynth-normal"/>
              <w:spacing w:before="40" w:after="40"/>
              <w:rPr>
                <w:lang w:val="en-US"/>
              </w:rPr>
            </w:pPr>
            <w:ins w:id="80" w:author="Autor desconhecido" w:date="2020-02-24T10:24:00Z">
              <w:r>
                <w:rPr>
                  <w:b/>
                </w:rPr>
                <w:t>2</w:t>
              </w:r>
            </w:ins>
            <w:r>
              <w:rPr>
                <w:b/>
              </w:rPr>
              <w:t>4</w:t>
            </w:r>
            <w:ins w:id="81" w:author="Autor desconhecido" w:date="2020-02-24T10:32:00Z">
              <w:r>
                <w:rPr>
                  <w:b/>
                </w:rPr>
                <w:t xml:space="preserve"> </w:t>
              </w:r>
            </w:ins>
            <w:del w:id="82" w:author="Autor desconhecido" w:date="2020-01-06T13:51:00Z">
              <w:r>
                <w:rPr>
                  <w:b/>
                </w:rPr>
                <w:delText xml:space="preserve"> </w:delText>
              </w:r>
            </w:del>
            <w:r>
              <w:rPr>
                <w:b/>
              </w:rPr>
              <w:t xml:space="preserve"> ans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gutter="0" w:header="425" w:top="482" w:footer="737" w:bottom="1418"/>
          <w:formProt w:val="false"/>
          <w:textDirection w:val="lrTb"/>
          <w:docGrid w:type="default" w:linePitch="360" w:charSpace="32768"/>
        </w:sectPr>
      </w:pPr>
    </w:p>
    <w:p>
      <w:pPr>
        <w:pStyle w:val="L-CV-Employeur"/>
        <w:shd w:val="clear" w:color="auto" w:fill="E7E6E6"/>
        <w:ind w:hanging="0" w:left="0"/>
        <w:rPr>
          <w:bCs/>
        </w:rPr>
      </w:pPr>
      <w:r>
        <w:rPr>
          <w:rStyle w:val="Strong"/>
          <w:b/>
        </w:rPr>
        <w:t>GFT Technologies</w:t>
      </w:r>
      <w:r>
        <w:rPr/>
        <w:tab/>
        <w:t xml:space="preserve">2022 até </w:t>
      </w:r>
      <w:r>
        <w:rPr>
          <w:bCs/>
        </w:rPr>
        <w:t>o presente</w:t>
      </w:r>
    </w:p>
    <w:p>
      <w:pPr>
        <w:pStyle w:val="L-CV-Employeur-Rle"/>
        <w:rPr>
          <w:rFonts w:ascii="Arial" w:hAnsi="Arial" w:eastAsia="Calibri" w:cs="Arial"/>
          <w:bCs/>
          <w:i/>
          <w:i/>
          <w:szCs w:val="20"/>
          <w:lang w:eastAsia="en-US"/>
        </w:rPr>
      </w:pPr>
      <w:r>
        <w:rPr>
          <w:rFonts w:eastAsia="Calibri" w:cs="Arial"/>
          <w:bCs/>
          <w:i/>
          <w:szCs w:val="20"/>
          <w:lang w:eastAsia="en-US"/>
        </w:rPr>
        <w:t>Analista de negócios - Desenvolvedor</w:t>
      </w:r>
    </w:p>
    <w:tbl>
      <w:tblPr>
        <w:tblW w:w="9995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598"/>
        <w:gridCol w:w="8396"/>
      </w:tblGrid>
      <w:tr>
        <w:trPr/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color w:themeColor="background1" w:val="FFFFFF"/>
                <w:szCs w:val="20"/>
              </w:rPr>
              <w:t>No</w:t>
            </w:r>
            <w:r>
              <w:rPr>
                <w:rFonts w:cs="Arial"/>
                <w:color w:themeColor="background1" w:val="FFFFFF"/>
                <w:szCs w:val="20"/>
                <w:vertAlign w:val="superscript"/>
              </w:rPr>
              <w:t> </w:t>
            </w:r>
            <w:r>
              <w:rPr>
                <w:rFonts w:cs="Arial"/>
                <w:color w:themeColor="background1" w:val="FFFFFF"/>
                <w:szCs w:val="20"/>
              </w:rPr>
              <w:t>:</w:t>
            </w:r>
          </w:p>
        </w:tc>
        <w:tc>
          <w:tcPr>
            <w:tcW w:w="8396" w:type="dxa"/>
            <w:tcBorders>
              <w:left w:val="single" w:sz="4" w:space="0" w:color="000000"/>
              <w:bottom w:val="single" w:sz="4" w:space="0" w:color="000000"/>
            </w:tcBorders>
            <w:shd w:color="auto" w:fill="55575D" w:themeFill="text2" w:val="clear"/>
          </w:tcPr>
          <w:p>
            <w:pPr>
              <w:pStyle w:val="Normal"/>
              <w:keepNext w:val="true"/>
              <w:spacing w:lineRule="auto" w:line="240" w:before="40" w:after="40"/>
              <w:rPr>
                <w:rFonts w:cs="Arial"/>
                <w:b/>
                <w:color w:themeColor="background1" w:val="FFFFFF"/>
                <w:szCs w:val="20"/>
              </w:rPr>
            </w:pPr>
            <w:r>
              <w:rPr>
                <w:rFonts w:cs="Arial"/>
                <w:b/>
                <w:color w:themeColor="background1" w:val="FFFFFF"/>
                <w:szCs w:val="20"/>
              </w:rPr>
              <w:t>15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Client</w:t>
            </w:r>
            <w:r>
              <w:rPr>
                <w:rFonts w:cs="Arial"/>
                <w:b/>
                <w:szCs w:val="20"/>
                <w:lang w:val="en-US"/>
              </w:rPr>
              <w:t>e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auto"/>
                <w:kern w:val="0"/>
                <w:sz w:val="20"/>
                <w:szCs w:val="22"/>
                <w:lang w:val="fr-CA" w:eastAsia="fr-CA" w:bidi="ar-SA"/>
              </w:rPr>
              <w:t>Groupement des Assureurs Automobile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Mandato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40" w:after="40"/>
              <w:jc w:val="left"/>
              <w:rPr>
                <w:sz w:val="20"/>
                <w:szCs w:val="20"/>
              </w:rPr>
            </w:pPr>
            <w:r>
              <w:rPr>
                <w:rFonts w:eastAsia="Times New Roman" w:cs="Arial"/>
                <w:b/>
                <w:bCs/>
                <w:color w:val="auto"/>
                <w:kern w:val="0"/>
                <w:sz w:val="20"/>
                <w:szCs w:val="20"/>
                <w:lang w:val="fr-CA" w:eastAsia="fr-FR" w:bidi="ar-SA"/>
              </w:rPr>
              <w:t>GAA – Suporte ao desenvolvimento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Papel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rFonts w:ascii="Arial" w:hAnsi="Arial"/>
                <w:szCs w:val="20"/>
                <w:lang w:eastAsia="fr-FR"/>
              </w:rPr>
            </w:pPr>
            <w:r>
              <w:rPr>
                <w:szCs w:val="20"/>
                <w:lang w:eastAsia="fr-FR"/>
              </w:rPr>
              <w:t>Analista de negócios - Desenvolvedor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Envergadura (d-p) 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Período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>
                <w:color w:val="000000"/>
              </w:rPr>
              <w:t>01-2023 até 11-2023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Experiência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 xml:space="preserve">11 </w:t>
            </w:r>
            <w:r>
              <w:rPr>
                <w:lang w:val="en-US"/>
              </w:rPr>
              <w:t>meses-pessoas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Referência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>
                <w:szCs w:val="22"/>
                <w:lang w:eastAsia="fr-FR"/>
              </w:rPr>
              <w:t>Mylène Aubry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rFonts w:ascii="Arial" w:hAnsi="Arial"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  <w:t>Ambiente Tecnológico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L-CV-Environnementtechno"/>
              <w:spacing w:before="40" w:after="40"/>
              <w:rPr>
                <w:lang w:val="en-US"/>
              </w:rPr>
            </w:pPr>
            <w:r>
              <w:rPr>
                <w:color w:val="323031"/>
                <w:kern w:val="0"/>
                <w:sz w:val="16"/>
                <w:szCs w:val="16"/>
                <w:lang w:eastAsia="en-US" w:bidi="ar-SA"/>
              </w:rPr>
              <w:t>SCRUM, VISUAL STUDIO 2019, DELPHI RIO, DELPHI SEATTLE, C#, ASPNET.MVC, AGILE, MSSQL SERVER, SAP ADVANTAGE DATABASE, AXOSOFT, AZURE DEVOPS, TFS, FINALBUILDER, BOOTSTRAP, KENDO, TELERIK, ADFS, ACTIVE DIRECTORY, RESHARPER, ANTILOPE, SONARQUBE, OWASP BEST PRACTICES</w:t>
            </w:r>
          </w:p>
        </w:tc>
      </w:tr>
    </w:tbl>
    <w:p>
      <w:pPr>
        <w:pStyle w:val="L-CV-Sous-titre1"/>
        <w:rPr>
          <w:lang w:val="en-US"/>
        </w:rPr>
      </w:pPr>
      <w:r>
        <w:rPr>
          <w:lang w:val="en-US"/>
        </w:rPr>
        <w:t>Descrição do mandato</w:t>
      </w:r>
    </w:p>
    <w:p>
      <w:pPr>
        <w:pStyle w:val="L-CV-NORMAL"/>
        <w:rPr>
          <w:lang w:val="en-US"/>
        </w:rPr>
      </w:pPr>
      <w:r>
        <w:rPr>
          <w:lang w:val="en-US"/>
        </w:rPr>
        <w:t>O Groupement des Assureurs Automobile possui um parque tecnológico com software</w:t>
      </w:r>
      <w:r>
        <w:rPr>
          <w:lang w:val="en-US"/>
        </w:rPr>
        <w:t>s em</w:t>
      </w:r>
      <w:r>
        <w:rPr>
          <w:lang w:val="en-US"/>
        </w:rPr>
        <w:t xml:space="preserve"> atualiza</w:t>
      </w:r>
      <w:r>
        <w:rPr>
          <w:lang w:val="en-US"/>
        </w:rPr>
        <w:t>çã</w:t>
      </w:r>
      <w:r>
        <w:rPr>
          <w:lang w:val="en-US"/>
        </w:rPr>
        <w:t>o ao mesmo tempo em que possui aplicativos antigos em modo de manutenção. Neste contexto, as equipes de desenvolvimento necessitam não apenas de assessoria para melhoria/migração d</w:t>
      </w:r>
      <w:r>
        <w:rPr>
          <w:lang w:val="en-US"/>
        </w:rPr>
        <w:t>as</w:t>
      </w:r>
      <w:r>
        <w:rPr>
          <w:lang w:val="en-US"/>
        </w:rPr>
        <w:t xml:space="preserve"> aplicações existentes, mas também de expertise em Delphi/Advantage para manutenção d</w:t>
      </w:r>
      <w:r>
        <w:rPr>
          <w:lang w:val="en-US"/>
        </w:rPr>
        <w:t>os</w:t>
      </w:r>
      <w:r>
        <w:rPr>
          <w:lang w:val="en-US"/>
        </w:rPr>
        <w:t xml:space="preserve"> sistemas legados.</w:t>
      </w:r>
    </w:p>
    <w:p>
      <w:pPr>
        <w:pStyle w:val="L-CV-Sous-titre1"/>
        <w:rPr>
          <w:lang w:val="en-US"/>
        </w:rPr>
      </w:pPr>
      <w:r>
        <w:rPr/>
        <w:t xml:space="preserve">Papel e responsabilidades  </w:t>
      </w:r>
    </w:p>
    <w:p>
      <w:pPr>
        <w:pStyle w:val="L-CV-NORMAL"/>
        <w:rPr>
          <w:lang w:val="en-US"/>
        </w:rPr>
      </w:pPr>
      <w:r>
        <w:rPr>
          <w:lang w:val="en-US"/>
        </w:rPr>
        <w:t xml:space="preserve">Como </w:t>
      </w:r>
      <w:r>
        <w:rPr>
          <w:lang w:val="en-US"/>
        </w:rPr>
        <w:t>Analista-desenvolvedor</w:t>
      </w:r>
      <w:r>
        <w:rPr>
          <w:lang w:val="en-US"/>
        </w:rPr>
        <w:t>, o Sr. Tavares era responsável pelas seguintes tarefas: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 xml:space="preserve">Atuar </w:t>
      </w:r>
      <w:r>
        <w:rPr>
          <w:lang w:val="en-US"/>
        </w:rPr>
        <w:t>junto a</w:t>
      </w:r>
      <w:r>
        <w:rPr>
          <w:lang w:val="en-US"/>
        </w:rPr>
        <w:t xml:space="preserve"> equipe de suporte de TI para resolução de bugs diversos, sempre em modo Agile (SCRUM);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Fornecer suporte ao time de desenvolvimento Delphi, C# quando necessário;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Documentar a análise funcional ao adicionar novas funcionalidades aos sistemas existentes;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 xml:space="preserve">Planejar </w:t>
      </w:r>
      <w:r>
        <w:rPr>
          <w:lang w:val="en-US"/>
        </w:rPr>
        <w:t xml:space="preserve">os </w:t>
      </w:r>
      <w:r>
        <w:rPr>
          <w:lang w:val="en-US"/>
        </w:rPr>
        <w:t>testes d</w:t>
      </w:r>
      <w:r>
        <w:rPr>
          <w:lang w:val="en-US"/>
        </w:rPr>
        <w:t>as</w:t>
      </w:r>
      <w:r>
        <w:rPr>
          <w:lang w:val="en-US"/>
        </w:rPr>
        <w:t xml:space="preserve"> aplica</w:t>
      </w:r>
      <w:r>
        <w:rPr>
          <w:lang w:val="en-US"/>
        </w:rPr>
        <w:t>ções</w:t>
      </w:r>
      <w:r>
        <w:rPr>
          <w:lang w:val="en-US"/>
        </w:rPr>
        <w:t xml:space="preserve"> com usuários;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Garantir que a conexão via ActiveDirectory - ADFS funcion</w:t>
      </w:r>
      <w:r>
        <w:rPr>
          <w:lang w:val="en-US"/>
        </w:rPr>
        <w:t>asse</w:t>
      </w:r>
      <w:r>
        <w:rPr>
          <w:lang w:val="en-US"/>
        </w:rPr>
        <w:t xml:space="preserve"> de forma transparente aos usuários d</w:t>
      </w:r>
      <w:r>
        <w:rPr>
          <w:lang w:val="en-US"/>
        </w:rPr>
        <w:t>os</w:t>
      </w:r>
      <w:r>
        <w:rPr>
          <w:lang w:val="en-US"/>
        </w:rPr>
        <w:t xml:space="preserve"> sistemas codificados em Delphi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Certifi</w:t>
      </w:r>
      <w:r>
        <w:rPr>
          <w:lang w:val="en-US"/>
        </w:rPr>
        <w:t>car</w:t>
      </w:r>
      <w:r>
        <w:rPr>
          <w:lang w:val="en-US"/>
        </w:rPr>
        <w:t>-se de que as regras OWASP A06 (componentes d</w:t>
      </w:r>
      <w:r>
        <w:rPr>
          <w:lang w:val="en-US"/>
        </w:rPr>
        <w:t>esatualiz</w:t>
      </w:r>
      <w:r>
        <w:rPr>
          <w:lang w:val="en-US"/>
        </w:rPr>
        <w:t xml:space="preserve">ados e vulneráveis) e A03 (injeção de dados) sejam validadas antes de passar o código desenvolvido para os servidores de </w:t>
      </w:r>
      <w:r>
        <w:rPr>
          <w:lang w:val="en-US"/>
        </w:rPr>
        <w:t>build</w:t>
      </w:r>
      <w:r>
        <w:rPr>
          <w:lang w:val="en-US"/>
        </w:rPr>
        <w:t xml:space="preserve"> no pipeline (AZURE DEVOPS com SonarQube)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 xml:space="preserve">Atualizar a base de código </w:t>
      </w:r>
      <w:r>
        <w:rPr>
          <w:lang w:val="en-US"/>
        </w:rPr>
        <w:t>d</w:t>
      </w:r>
      <w:r>
        <w:rPr>
          <w:lang w:val="en-US"/>
        </w:rPr>
        <w:t>o</w:t>
      </w:r>
      <w:r>
        <w:rPr>
          <w:lang w:val="en-US"/>
        </w:rPr>
        <w:t>s</w:t>
      </w:r>
      <w:r>
        <w:rPr>
          <w:lang w:val="en-US"/>
        </w:rPr>
        <w:t xml:space="preserve"> repositório</w:t>
      </w:r>
      <w:r>
        <w:rPr>
          <w:lang w:val="en-US"/>
        </w:rPr>
        <w:t>s</w:t>
      </w:r>
      <w:r>
        <w:rPr>
          <w:lang w:val="en-US"/>
        </w:rPr>
        <w:t xml:space="preserve"> TFS/Git no Azure DevOps de cada projeto;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 xml:space="preserve">Analisar e corrigir </w:t>
      </w:r>
      <w:r>
        <w:rPr>
          <w:lang w:val="en-US"/>
        </w:rPr>
        <w:t>os bugs</w:t>
      </w:r>
      <w:r>
        <w:rPr>
          <w:lang w:val="en-US"/>
        </w:rPr>
        <w:t>.</w:t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Employeur-Rle"/>
        <w:rPr>
          <w:rFonts w:ascii="Arial" w:hAnsi="Arial" w:eastAsia="Calibri" w:cs="Arial"/>
          <w:bCs/>
          <w:i/>
          <w:i/>
          <w:szCs w:val="20"/>
          <w:lang w:eastAsia="en-US"/>
        </w:rPr>
      </w:pPr>
      <w:r>
        <w:rPr>
          <w:rFonts w:eastAsia="Calibri" w:cs="Arial"/>
          <w:bCs/>
          <w:i/>
          <w:szCs w:val="20"/>
          <w:lang w:eastAsia="en-US"/>
        </w:rPr>
        <w:t>Arquiteto de Software</w:t>
      </w:r>
    </w:p>
    <w:tbl>
      <w:tblPr>
        <w:tblW w:w="9995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598"/>
        <w:gridCol w:w="8396"/>
      </w:tblGrid>
      <w:tr>
        <w:trPr/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color w:themeColor="background1" w:val="FFFFFF"/>
                <w:szCs w:val="20"/>
              </w:rPr>
              <w:t>No</w:t>
            </w:r>
            <w:r>
              <w:rPr>
                <w:rFonts w:cs="Arial"/>
                <w:color w:themeColor="background1" w:val="FFFFFF"/>
                <w:szCs w:val="20"/>
                <w:vertAlign w:val="superscript"/>
              </w:rPr>
              <w:t> </w:t>
            </w:r>
            <w:r>
              <w:rPr>
                <w:rFonts w:cs="Arial"/>
                <w:color w:themeColor="background1" w:val="FFFFFF"/>
                <w:szCs w:val="20"/>
              </w:rPr>
              <w:t>:</w:t>
            </w:r>
          </w:p>
        </w:tc>
        <w:tc>
          <w:tcPr>
            <w:tcW w:w="8396" w:type="dxa"/>
            <w:tcBorders>
              <w:left w:val="single" w:sz="4" w:space="0" w:color="000000"/>
              <w:bottom w:val="single" w:sz="4" w:space="0" w:color="000000"/>
            </w:tcBorders>
            <w:shd w:color="auto" w:fill="55575D" w:themeFill="text2" w:val="clear"/>
          </w:tcPr>
          <w:p>
            <w:pPr>
              <w:pStyle w:val="Normal"/>
              <w:keepNext w:val="true"/>
              <w:spacing w:lineRule="auto" w:line="240" w:before="40" w:after="40"/>
              <w:rPr>
                <w:rFonts w:cs="Arial"/>
                <w:b/>
                <w:color w:themeColor="background1" w:val="FFFFFF"/>
                <w:szCs w:val="20"/>
              </w:rPr>
            </w:pPr>
            <w:r>
              <w:rPr>
                <w:rFonts w:cs="Arial"/>
                <w:b/>
                <w:color w:themeColor="background1" w:val="FFFFFF"/>
                <w:szCs w:val="20"/>
              </w:rPr>
              <w:t>14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Client</w:t>
            </w:r>
            <w:r>
              <w:rPr>
                <w:rFonts w:cs="Arial"/>
                <w:b/>
                <w:szCs w:val="20"/>
                <w:lang w:val="en-US"/>
              </w:rPr>
              <w:t>e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rFonts w:ascii="Arial" w:hAnsi="Arial" w:eastAsia="Times New Roman" w:cs="Times New Roman"/>
                <w:b/>
                <w:bCs/>
                <w:color w:val="auto"/>
                <w:kern w:val="0"/>
                <w:sz w:val="20"/>
                <w:szCs w:val="22"/>
                <w:lang w:val="fr-CA" w:eastAsia="fr-CA" w:bidi="ar-SA"/>
              </w:rPr>
            </w:pPr>
            <w:r>
              <w:rPr>
                <w:rFonts w:eastAsia="Times New Roman" w:cs="Times New Roman"/>
                <w:b/>
                <w:bCs/>
                <w:color w:val="auto"/>
                <w:kern w:val="0"/>
                <w:sz w:val="20"/>
                <w:szCs w:val="22"/>
                <w:lang w:val="fr-CA" w:eastAsia="fr-CA" w:bidi="ar-SA"/>
              </w:rPr>
              <w:t>Desjardins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Mandato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40" w:after="4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kern w:val="0"/>
                <w:sz w:val="20"/>
                <w:szCs w:val="20"/>
                <w:lang w:eastAsia="en-US" w:bidi="ar-SA"/>
              </w:rPr>
              <w:t>Groupe Technologies Desjardins Inc-GPAP – Programa de modernização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Papel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rFonts w:ascii="Arial" w:hAnsi="Arial"/>
                <w:szCs w:val="20"/>
                <w:lang w:eastAsia="fr-FR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fr-CA" w:eastAsia="fr-FR" w:bidi="ar-SA"/>
              </w:rPr>
              <w:t>Arquiteto de Software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Envergadura (d-p) 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Período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>
                <w:color w:val="000000"/>
              </w:rPr>
              <w:t>03-2022 até 01-2023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Experiência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>
                <w:lang w:val="en-US"/>
              </w:rPr>
              <w:t>10 meses-pessoas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Referência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>Philippe Gagnon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rFonts w:ascii="Arial" w:hAnsi="Arial"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  <w:t>Ambiente Tecnológico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L-CV-Environnementtechno"/>
              <w:spacing w:before="40" w:after="40"/>
              <w:rPr>
                <w:lang w:val="en-US"/>
              </w:rPr>
            </w:pPr>
            <w:r>
              <w:rPr>
                <w:color w:val="323031"/>
                <w:kern w:val="0"/>
                <w:sz w:val="16"/>
                <w:szCs w:val="16"/>
                <w:lang w:eastAsia="en-US" w:bidi="ar-SA"/>
              </w:rPr>
              <w:t>AGILE, SCRUM, MICRO-SERVICES, GIT, CONFLUENCE, JAVA, SPRING, SPRINGBOOT, BIZZDESIGN, TOGAF, STRUTS, C#, DOTNET CORE, SWAGGER, OPEN API, OPENID CONNECT, JWT TOKENS, PROTOCOLE OAUTH, OWASP BEST PRACTICES, ADF</w:t>
            </w:r>
            <w:r>
              <w:rPr>
                <w:color w:val="323031"/>
                <w:kern w:val="0"/>
                <w:sz w:val="20"/>
                <w:szCs w:val="22"/>
                <w:lang w:eastAsia="en-US" w:bidi="ar-SA"/>
              </w:rPr>
              <w:t>S</w:t>
            </w:r>
          </w:p>
        </w:tc>
      </w:tr>
    </w:tbl>
    <w:p>
      <w:pPr>
        <w:pStyle w:val="L-CV-Sous-titre1"/>
        <w:rPr>
          <w:lang w:val="en-US"/>
        </w:rPr>
      </w:pPr>
      <w:r>
        <w:rPr>
          <w:lang w:val="en-US"/>
        </w:rPr>
        <w:t>Descrição do mandato</w:t>
      </w:r>
    </w:p>
    <w:p>
      <w:pPr>
        <w:pStyle w:val="L-CV-NORMAL"/>
        <w:rPr>
          <w:lang w:val="en-US"/>
        </w:rPr>
      </w:pPr>
      <w:r>
        <w:rPr>
          <w:lang w:val="en-US"/>
        </w:rPr>
        <w:t xml:space="preserve">O programa de modernização das ferramentas do departamento de GPAP (Gestão de Patrimônio e Seguros de Pessoas, em tradução livre do francês) consistia em atualizar as ferramentas aplicações e serviços web/APIs em estado obsoleto, sempre observando as melhores práticas do mercado não somente em termos de técnicas de desenvolvimento, mas também no nível da segurança das aplicações. </w:t>
      </w:r>
    </w:p>
    <w:p>
      <w:pPr>
        <w:pStyle w:val="L-CV-Sous-titre1"/>
        <w:rPr>
          <w:lang w:val="en-US"/>
        </w:rPr>
      </w:pPr>
      <w:r>
        <w:rPr/>
        <w:t xml:space="preserve">Papel e responsabilidades  </w:t>
      </w:r>
    </w:p>
    <w:p>
      <w:pPr>
        <w:pStyle w:val="L-CV-NORMAL"/>
        <w:rPr>
          <w:lang w:val="en-US"/>
        </w:rPr>
      </w:pPr>
      <w:r>
        <w:rPr>
          <w:lang w:val="en-US"/>
        </w:rPr>
        <w:t>Como Consultor em Arquitetura de Desenvolvimento de Software - CADL, o Sr. Tavares era responsável pelas seguintes tarefas: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Fornecer aos líderes de equipes de desenvolvimento, os padrões e modelos de desenvolvimento a seguir ao se atualizar as aplicações java;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Para melhor detalhar estes modelos de desenvolvimento, o Sr. Tavares estava em contato direto com o ASI, Arquiteto de Soluções de Informação, responsável por indicar os bons planos de infraestrutura de rede, de negócios e de segurança de cada um dos sistemas utilizados no quadro de atualização;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Coordenar os trabalhos das equipes de realização do desenvolvimento, feito pela equipe da GFT situada na Espanha;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No contexto da modernização dos sistemas, obrigou-se a utilização de uma plataforme de segurança interna, chamada PISE, implementada segundo os paradigmas ditados pela OWASP. Esta plataforma era conectada via OpenId, para obter tokens JWT, a partir de usuários/grupos criados e mantidos pelo Active Directory (ADFS). No que concerne ao trabalho pelo Sr. Tavares, este deveria fornecer às equipes de desenvolvimento arquivos de tipo swagger/openAPI, com o padrão de dados a ser enviados às APIs, a fim de se conectar corretamente aos sistemas atualizados;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Trabalhar com as equipes de desenvolvimento em modo ágil (SCRUM);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Propor e configurar os pipelines de deploy das aplicações, de acordo com o padrão seguido pelo Desjardins;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Documentar as APIs e os microserviços criados em páginas Confluence da organização;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Documentar as soluções com a ferramenta BizzDesign, seguindo o padrão da indústria TOGAF.</w:t>
      </w:r>
      <w:r>
        <w:br w:type="page"/>
      </w:r>
    </w:p>
    <w:p>
      <w:pPr>
        <w:pStyle w:val="L-CV-Employeur"/>
        <w:shd w:val="clear" w:color="auto" w:fill="E7E6E6"/>
        <w:spacing w:before="0" w:after="60"/>
        <w:ind w:hanging="0" w:left="0"/>
        <w:rPr>
          <w:bCs/>
        </w:rPr>
      </w:pPr>
      <w:r>
        <w:rPr/>
        <w:t>Levio Conseils Inc</w:t>
        <w:tab/>
        <w:t xml:space="preserve">2018 até </w:t>
      </w:r>
      <w:r>
        <w:rPr>
          <w:bCs/>
        </w:rPr>
        <w:t>2022</w:t>
      </w:r>
    </w:p>
    <w:p>
      <w:pPr>
        <w:pStyle w:val="L-CV-Employeur-Rle"/>
        <w:rPr>
          <w:rFonts w:ascii="Arial" w:hAnsi="Arial" w:eastAsia="Calibri" w:cs="Arial"/>
          <w:bCs/>
          <w:i/>
          <w:i/>
          <w:szCs w:val="20"/>
          <w:lang w:eastAsia="en-US"/>
        </w:rPr>
      </w:pPr>
      <w:r>
        <w:rPr>
          <w:rFonts w:eastAsia="Calibri" w:cs="Arial"/>
          <w:bCs/>
          <w:i/>
          <w:szCs w:val="20"/>
          <w:lang w:eastAsia="en-US"/>
        </w:rPr>
        <w:t>Architecte Organique</w:t>
      </w:r>
    </w:p>
    <w:tbl>
      <w:tblPr>
        <w:tblW w:w="9995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598"/>
        <w:gridCol w:w="8396"/>
      </w:tblGrid>
      <w:tr>
        <w:trPr/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color w:themeColor="background1" w:val="FFFFFF"/>
                <w:szCs w:val="20"/>
              </w:rPr>
              <w:t>No</w:t>
            </w:r>
            <w:r>
              <w:rPr>
                <w:rFonts w:cs="Arial"/>
                <w:color w:themeColor="background1" w:val="FFFFFF"/>
                <w:szCs w:val="20"/>
                <w:vertAlign w:val="superscript"/>
              </w:rPr>
              <w:t> </w:t>
            </w:r>
            <w:r>
              <w:rPr>
                <w:rFonts w:cs="Arial"/>
                <w:color w:themeColor="background1" w:val="FFFFFF"/>
                <w:szCs w:val="20"/>
              </w:rPr>
              <w:t>:</w:t>
            </w:r>
          </w:p>
        </w:tc>
        <w:tc>
          <w:tcPr>
            <w:tcW w:w="8396" w:type="dxa"/>
            <w:tcBorders>
              <w:left w:val="single" w:sz="4" w:space="0" w:color="000000"/>
              <w:bottom w:val="single" w:sz="4" w:space="0" w:color="000000"/>
            </w:tcBorders>
            <w:shd w:color="auto" w:fill="55575D" w:themeFill="text2" w:val="clear"/>
          </w:tcPr>
          <w:p>
            <w:pPr>
              <w:pStyle w:val="Normal"/>
              <w:keepNext w:val="true"/>
              <w:spacing w:lineRule="auto" w:line="240" w:before="40" w:after="40"/>
              <w:rPr>
                <w:rFonts w:cs="Arial"/>
                <w:b/>
                <w:color w:themeColor="background1" w:val="FFFFFF"/>
                <w:szCs w:val="20"/>
              </w:rPr>
            </w:pPr>
            <w:r>
              <w:rPr>
                <w:rFonts w:cs="Arial"/>
                <w:b/>
                <w:color w:themeColor="background1" w:val="FFFFFF"/>
                <w:szCs w:val="20"/>
              </w:rPr>
              <w:t>13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Client</w:t>
            </w:r>
            <w:r>
              <w:rPr>
                <w:rFonts w:cs="Arial"/>
                <w:b/>
                <w:szCs w:val="20"/>
                <w:lang w:val="en-US"/>
              </w:rPr>
              <w:t>e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rFonts w:ascii="Arial" w:hAnsi="Arial"/>
                <w:b/>
                <w:bCs/>
                <w:szCs w:val="22"/>
                <w:lang w:eastAsia="fr-CA"/>
              </w:rPr>
            </w:pPr>
            <w:r>
              <w:rPr>
                <w:b/>
                <w:bCs/>
                <w:szCs w:val="22"/>
                <w:lang w:eastAsia="fr-CA"/>
              </w:rPr>
              <w:t>Ministère de la Famille du Québec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Mandato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40" w:after="4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Desenvolvimento de API GraphQL usando AWS Amplify e suporte à equipe de front-end móvel IOS Flutter do sistema Gazelles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Papel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rFonts w:ascii="Arial" w:hAnsi="Arial"/>
                <w:szCs w:val="20"/>
                <w:lang w:eastAsia="fr-FR"/>
              </w:rPr>
            </w:pPr>
            <w:r>
              <w:rPr>
                <w:szCs w:val="20"/>
                <w:lang w:eastAsia="fr-FR"/>
              </w:rPr>
              <w:t>Ar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fr-CA" w:eastAsia="fr-FR" w:bidi="ar-SA"/>
              </w:rPr>
              <w:t>quiteto Orgânico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Envergadura (d-p) 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>5000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Período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>
                <w:color w:val="000000"/>
              </w:rPr>
              <w:t>06-2021 até 01-2022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Experiência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 xml:space="preserve">8 </w:t>
            </w:r>
            <w:r>
              <w:rPr>
                <w:lang w:val="en-US"/>
              </w:rPr>
              <w:t>meses-pessoas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Referência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>
                <w:szCs w:val="22"/>
                <w:lang w:eastAsia="fr-FR"/>
              </w:rPr>
              <w:t xml:space="preserve">Maxime Plante </w:t>
            </w:r>
            <w:r>
              <w:rPr/>
              <w:t>(m</w:t>
            </w:r>
            <w:r>
              <w:rPr>
                <w:szCs w:val="22"/>
                <w:lang w:eastAsia="fr-FR"/>
              </w:rPr>
              <w:t>axime.plante</w:t>
            </w:r>
            <w:r>
              <w:rPr/>
              <w:t>@levio.ca)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rFonts w:ascii="Arial" w:hAnsi="Arial"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  <w:t>Ambiente Tecnológico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L-CV-Environnementtechno"/>
              <w:spacing w:before="40" w:after="40"/>
              <w:rPr>
                <w:lang w:val="en-US"/>
              </w:rPr>
            </w:pPr>
            <w:r>
              <w:rPr/>
              <w:t>AWS, AWS AMPLIFY, DYNAMODB, Apache Velocity, AWS APPSYNC, AWS COGNITO, AWS IAM, Agile, FLUTTER, Scrum,  vscode,  ANDROID STUDIO, ui-ux, MIRO, FIGMA, jira, BPMN, BPMS, Micro-services, Testflight, appian, git, aws code commit, confluence, micro-services</w:t>
            </w:r>
          </w:p>
        </w:tc>
      </w:tr>
    </w:tbl>
    <w:p>
      <w:pPr>
        <w:pStyle w:val="L-CV-Sous-titre1"/>
        <w:rPr>
          <w:lang w:val="en-US"/>
        </w:rPr>
      </w:pPr>
      <w:r>
        <w:rPr>
          <w:lang w:val="en-US"/>
        </w:rPr>
        <w:t>Descrição do mandato</w:t>
      </w:r>
    </w:p>
    <w:p>
      <w:pPr>
        <w:pStyle w:val="L-CV-NORMAL"/>
        <w:rPr>
          <w:lang w:val="en-US"/>
        </w:rPr>
      </w:pPr>
      <w:r>
        <w:rPr>
          <w:lang w:val="en-US"/>
        </w:rPr>
        <w:t>O projeto Gazelles consistiu no desenvolvimento de uma aplicação móvel IOS para ser instalada no telefone do ministro e dos seus vice-ministros. A solução foi permitir que os usuários vissem um painel com a situação das vagas oferecidas pelos serviços de puericultura em Quebec. O aplicativo também permitiu acompanhar o andamento de cada projeto realizado por uma creche a partir de um processo de trabalho definido com o auxílio de diagramas BPMN desenvolvidos pela equipe empresarial do ministério.</w:t>
      </w:r>
    </w:p>
    <w:p>
      <w:pPr>
        <w:pStyle w:val="L-CV-Sous-titre1"/>
        <w:rPr>
          <w:lang w:val="en-US"/>
        </w:rPr>
      </w:pPr>
      <w:r>
        <w:rPr/>
        <w:t xml:space="preserve">Papel e responsabilidades  </w:t>
      </w:r>
    </w:p>
    <w:p>
      <w:pPr>
        <w:pStyle w:val="L-CV-NORMAL"/>
        <w:rPr>
          <w:lang w:val="en-US"/>
        </w:rPr>
      </w:pPr>
      <w:r>
        <w:rPr>
          <w:lang w:val="en-US"/>
        </w:rPr>
        <w:t>Como arquiteto orgânico, o Sr. Tavares era responsável pelas seguintes tarefas: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Atuação na equipe de serviços e integração do Dashboard e na busca de projetos realizados por creche, sempre na modalidade ágil (SCRUM)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Fornecer suporte para a equipe de desenvolvimento front-end do Flutter quando necessário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Desenvolver novos modelos / resolvedores AWS Amplify com seu esquema GraphQL correspondente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Corrigir anomalias de modelo \ resolvedores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Realizar o carregamento de dados do banco de dados oficial para um banco de dados DynamoDB em modo de leitura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Implementar segurança de API usando AWS Cognito / IAM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Atualizar a base de código no repositório git do projeto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Documentar a API e micro-serviços criados no Confluence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/>
        <w:t>Analisar e corrigir anomalias</w:t>
      </w:r>
    </w:p>
    <w:tbl>
      <w:tblPr>
        <w:tblW w:w="9995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598"/>
        <w:gridCol w:w="8396"/>
      </w:tblGrid>
      <w:tr>
        <w:trPr/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color w:themeColor="background1" w:val="FFFFFF"/>
                <w:szCs w:val="20"/>
              </w:rPr>
              <w:t>No</w:t>
            </w:r>
            <w:r>
              <w:rPr>
                <w:rFonts w:cs="Arial"/>
                <w:color w:themeColor="background1" w:val="FFFFFF"/>
                <w:szCs w:val="20"/>
                <w:vertAlign w:val="superscript"/>
              </w:rPr>
              <w:t> </w:t>
            </w:r>
            <w:r>
              <w:rPr>
                <w:rFonts w:cs="Arial"/>
                <w:color w:themeColor="background1" w:val="FFFFFF"/>
                <w:szCs w:val="20"/>
              </w:rPr>
              <w:t>:</w:t>
            </w:r>
          </w:p>
        </w:tc>
        <w:tc>
          <w:tcPr>
            <w:tcW w:w="8396" w:type="dxa"/>
            <w:tcBorders>
              <w:left w:val="single" w:sz="4" w:space="0" w:color="000000"/>
              <w:bottom w:val="single" w:sz="4" w:space="0" w:color="000000"/>
            </w:tcBorders>
            <w:shd w:color="auto" w:fill="55575D" w:themeFill="text2" w:val="clear"/>
          </w:tcPr>
          <w:p>
            <w:pPr>
              <w:pStyle w:val="Normal"/>
              <w:keepNext w:val="true"/>
              <w:spacing w:lineRule="auto" w:line="240" w:before="40" w:after="40"/>
              <w:rPr>
                <w:rFonts w:cs="Arial"/>
                <w:b/>
                <w:color w:themeColor="background1" w:val="FFFFFF"/>
                <w:szCs w:val="20"/>
              </w:rPr>
            </w:pPr>
            <w:r>
              <w:rPr>
                <w:rFonts w:cs="Arial"/>
                <w:b/>
                <w:color w:themeColor="background1" w:val="FFFFFF"/>
                <w:szCs w:val="20"/>
              </w:rPr>
              <w:t>12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Client</w:t>
            </w:r>
            <w:r>
              <w:rPr>
                <w:rFonts w:cs="Arial"/>
                <w:b/>
                <w:szCs w:val="20"/>
                <w:lang w:val="en-US"/>
              </w:rPr>
              <w:t>e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b/>
                <w:bCs/>
              </w:rPr>
            </w:pPr>
            <w:r>
              <w:rPr>
                <w:b/>
                <w:bCs/>
                <w:szCs w:val="22"/>
                <w:lang w:eastAsia="fr-CA"/>
              </w:rPr>
              <w:t>Ministère de la Famille du Québec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Mandato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40" w:after="40"/>
              <w:jc w:val="lef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Atualização dos sistemas PCS e RSG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Papel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rFonts w:ascii="Arial" w:hAnsi="Arial" w:eastAsia="Times New Roman" w:cs="Times New Roman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fr-CA" w:eastAsia="fr-FR" w:bidi="ar-SA"/>
              </w:rPr>
              <w:t>Arquiteto Orgânico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Envergadura (d-p) 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>3000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Período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>
                <w:color w:val="000000"/>
              </w:rPr>
              <w:t>09-2020 até 05-2021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Experiência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 xml:space="preserve">9 </w:t>
            </w:r>
            <w:r>
              <w:rPr>
                <w:lang w:val="en-US"/>
              </w:rPr>
              <w:t>meses-pessoas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Referência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>M</w:t>
            </w:r>
            <w:r>
              <w:rPr>
                <w:szCs w:val="22"/>
                <w:lang w:eastAsia="fr-FR"/>
              </w:rPr>
              <w:t>axime Plante</w:t>
            </w:r>
            <w:r>
              <w:rPr/>
              <w:t xml:space="preserve"> (maxime.plante@levio.ca)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rFonts w:ascii="Arial" w:hAnsi="Arial"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  <w:t>Ambiente Tecnológico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L-CV-Environnementtechno"/>
              <w:spacing w:before="40" w:after="40"/>
              <w:rPr>
                <w:lang w:val="en-US"/>
              </w:rPr>
            </w:pPr>
            <w:r>
              <w:rPr/>
              <w:t xml:space="preserve">REACT, Agile, .net, TFS, Azure devops, KANBAN, </w:t>
            </w:r>
            <w:r>
              <w:rPr>
                <w:rFonts w:cs="Arial"/>
                <w:caps/>
                <w:sz w:val="16"/>
                <w:szCs w:val="20"/>
                <w:lang w:eastAsia="fr-FR"/>
              </w:rPr>
              <w:t>SEMANTIC-UI,</w:t>
            </w:r>
            <w:r>
              <w:rPr/>
              <w:t xml:space="preserve"> vscode, NODEJS, C#,  jira, devops, VISUAL STUDIO 2019, MS SQL SERVER, IIS, confluence, ESLint, TDD, BDD</w:t>
            </w:r>
          </w:p>
        </w:tc>
      </w:tr>
    </w:tbl>
    <w:p>
      <w:pPr>
        <w:pStyle w:val="L-CV-Sous-titre1"/>
        <w:rPr>
          <w:lang w:val="en-US"/>
        </w:rPr>
      </w:pPr>
      <w:r>
        <w:rPr>
          <w:lang w:val="en-US"/>
        </w:rPr>
        <w:t>Descrição do mandato</w:t>
      </w:r>
    </w:p>
    <w:p>
      <w:pPr>
        <w:pStyle w:val="L-CV-NORMAL"/>
        <w:rPr>
          <w:lang w:val="en-US"/>
        </w:rPr>
      </w:pPr>
      <w:r>
        <w:rPr>
          <w:szCs w:val="22"/>
          <w:lang w:val="en-US" w:eastAsia="fr-FR"/>
        </w:rPr>
        <w:t>Os sistemas PCS (Service Continuation Plan) e RSG (Responsible for Daycare) eram módulos ligados ao sistema de controlo de creches do MFA e necessitavam de uma reformulação para aderir à nova infraestrutura do ministério, já iniciada. Para utilizar a plataforma Azure DevOps</w:t>
      </w:r>
    </w:p>
    <w:p>
      <w:pPr>
        <w:pStyle w:val="L-CV-Sous-titre1"/>
        <w:rPr>
          <w:lang w:val="en-US"/>
        </w:rPr>
      </w:pPr>
      <w:r>
        <w:rPr/>
        <w:t xml:space="preserve">Papel e responsabilidades  </w:t>
      </w:r>
    </w:p>
    <w:p>
      <w:pPr>
        <w:pStyle w:val="L-CV-NORMAL"/>
        <w:rPr>
          <w:lang w:val="en-US"/>
        </w:rPr>
      </w:pPr>
      <w:r>
        <w:rPr>
          <w:lang w:val="en-US"/>
        </w:rPr>
        <w:t>Como arquiteto orgânico, o Sr. Tavares era responsável pelas seguintes tarefas: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szCs w:val="20"/>
          <w:lang w:val="en-US" w:eastAsia="en-US"/>
        </w:rPr>
        <w:t>Desenvolver novamente o front-end de aplicativos usando REACT / C #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szCs w:val="20"/>
          <w:lang w:val="en-US" w:eastAsia="en-US"/>
        </w:rPr>
        <w:t>Trabalhar com a equipe de análise de negócios para garantir o bom funcionamento das novas versões de sistemas em modo Agile (SCRUM)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szCs w:val="20"/>
          <w:lang w:val="en-US" w:eastAsia="en-US"/>
        </w:rPr>
        <w:t>Corrigir anomalias de back-end em .NET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szCs w:val="20"/>
          <w:lang w:val="en-US" w:eastAsia="en-US"/>
        </w:rPr>
        <w:t>Atualizar a base de código no repositório TFS do projeto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szCs w:val="20"/>
          <w:lang w:val="en-US" w:eastAsia="en-US"/>
        </w:rPr>
        <w:t>Implementar ferramenta de verificação de estilo de codificação ESLint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szCs w:val="20"/>
          <w:lang w:val="en-US" w:eastAsia="en-US"/>
        </w:rPr>
        <w:t>Configurar regras ESLint para padronizar o estilo de codificação REACT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szCs w:val="20"/>
          <w:lang w:val="en-US" w:eastAsia="en-US"/>
        </w:rPr>
        <w:t>Configurar limite mínimo de cobertura de código por testes de unidade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szCs w:val="20"/>
          <w:lang w:val="en-US" w:eastAsia="en-US"/>
        </w:rPr>
        <w:t>Desenvolver novos sistemas de acordo com a abordagem BDD / TDD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szCs w:val="20"/>
          <w:lang w:val="en-US" w:eastAsia="en-US"/>
        </w:rPr>
        <w:t>Realizar testes de unidade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szCs w:val="20"/>
          <w:lang w:val="en-US" w:eastAsia="en-US"/>
        </w:rPr>
        <w:t>Analisar e corrigir anomalias</w:t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Employeur-Rle"/>
        <w:ind w:hanging="357" w:left="357"/>
        <w:rPr>
          <w:lang w:val="en-US"/>
        </w:rPr>
      </w:pPr>
      <w:r>
        <w:rPr>
          <w:rFonts w:eastAsia="Calibri"/>
          <w:lang w:eastAsia="en-US"/>
        </w:rPr>
        <w:t>Programador-Analista</w:t>
      </w:r>
    </w:p>
    <w:tbl>
      <w:tblPr>
        <w:tblW w:w="9995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598"/>
        <w:gridCol w:w="8396"/>
      </w:tblGrid>
      <w:tr>
        <w:trPr/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color w:themeColor="background1" w:val="FFFFFF"/>
                <w:szCs w:val="20"/>
              </w:rPr>
              <w:t>No</w:t>
            </w:r>
            <w:r>
              <w:rPr>
                <w:rFonts w:cs="Arial"/>
                <w:color w:themeColor="background1" w:val="FFFFFF"/>
                <w:szCs w:val="20"/>
                <w:vertAlign w:val="superscript"/>
              </w:rPr>
              <w:t> </w:t>
            </w:r>
            <w:r>
              <w:rPr>
                <w:rFonts w:cs="Arial"/>
                <w:color w:themeColor="background1" w:val="FFFFFF"/>
                <w:szCs w:val="20"/>
              </w:rPr>
              <w:t>:</w:t>
            </w:r>
          </w:p>
        </w:tc>
        <w:tc>
          <w:tcPr>
            <w:tcW w:w="8396" w:type="dxa"/>
            <w:tcBorders>
              <w:left w:val="single" w:sz="4" w:space="0" w:color="000000"/>
              <w:bottom w:val="single" w:sz="4" w:space="0" w:color="000000"/>
            </w:tcBorders>
            <w:shd w:color="auto" w:fill="55575D" w:themeFill="text2" w:val="clear"/>
          </w:tcPr>
          <w:p>
            <w:pPr>
              <w:pStyle w:val="Normal"/>
              <w:keepNext w:val="true"/>
              <w:spacing w:lineRule="auto" w:line="240" w:before="40" w:after="40"/>
              <w:rPr>
                <w:rFonts w:cs="Arial"/>
                <w:b/>
                <w:color w:themeColor="background1" w:val="FFFFFF"/>
                <w:szCs w:val="20"/>
              </w:rPr>
            </w:pPr>
            <w:r>
              <w:rPr>
                <w:rFonts w:cs="Arial"/>
                <w:b/>
                <w:color w:themeColor="background1" w:val="FFFFFF"/>
                <w:szCs w:val="20"/>
              </w:rPr>
              <w:t>11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Client</w:t>
            </w:r>
            <w:r>
              <w:rPr>
                <w:rFonts w:cs="Arial"/>
                <w:b/>
                <w:szCs w:val="20"/>
                <w:lang w:val="en-US"/>
              </w:rPr>
              <w:t>e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b/>
                <w:bCs/>
              </w:rPr>
            </w:pPr>
            <w:r>
              <w:rPr>
                <w:b/>
                <w:bCs/>
                <w:lang w:eastAsia="fr-CA"/>
              </w:rPr>
              <w:t>Pensionify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Mandato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b/>
                <w:bCs/>
              </w:rPr>
            </w:pPr>
            <w:r>
              <w:rPr>
                <w:b/>
                <w:bCs/>
                <w:szCs w:val="20"/>
              </w:rPr>
              <w:t>Desenvolvimento do Front-end Angular do sistema Pensionify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Papel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szCs w:val="20"/>
              </w:rPr>
            </w:pPr>
            <w:r>
              <w:rPr>
                <w:szCs w:val="20"/>
              </w:rPr>
              <w:t>Desenvolvedor Web - Front-end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Envergadura (d-p) 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>5000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Período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>
                <w:color w:val="000000"/>
              </w:rPr>
              <w:t>03-2020 até 07-2020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Experiência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 xml:space="preserve">5 </w:t>
            </w:r>
            <w:r>
              <w:rPr>
                <w:lang w:val="en-US"/>
              </w:rPr>
              <w:t>meses-pessoas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Referência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>Mustapha Es-Salihe (mustapha.es-salihe@levio.ca)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rFonts w:ascii="Arial" w:hAnsi="Arial"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  <w:t>Ambiente Tecnológico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L-CV-Environnementtechno"/>
              <w:spacing w:before="40" w:after="40"/>
              <w:rPr>
                <w:lang w:val="en-US"/>
              </w:rPr>
            </w:pPr>
            <w:r>
              <w:rPr/>
              <w:t>ANGULAR 9, Agile, .net, GitLab, Azure devops, Scrum, google material design, vscode, flexbox, NODEJS, TYPESCRIPT, webpack, ui-ux, jira, devops, docker</w:t>
            </w:r>
          </w:p>
        </w:tc>
      </w:tr>
    </w:tbl>
    <w:p>
      <w:pPr>
        <w:pStyle w:val="L-CV-Sous-titre1"/>
        <w:rPr>
          <w:lang w:val="en-US"/>
        </w:rPr>
      </w:pPr>
      <w:r>
        <w:rPr>
          <w:lang w:val="en-US"/>
        </w:rPr>
        <w:t>Descrição do mandato</w:t>
      </w:r>
    </w:p>
    <w:p>
      <w:pPr>
        <w:pStyle w:val="L-CV-NORMAL"/>
        <w:rPr>
          <w:lang w:val="en-US"/>
        </w:rPr>
      </w:pPr>
      <w:r>
        <w:rPr>
          <w:lang w:val="en-US"/>
        </w:rPr>
        <w:t>Os objetivos do projeto eram desenvolver uma solução para o acompanhamento da atividade dos administradores de pensões e planos de pensões da Pensionify. A solução foi permitir que os analistas de negócios definissem seu próprio fluxo de trabalho usando diagramas BPMN; a solução então orienta os usuários de acordo com os processos definidos no diagrama.</w:t>
      </w:r>
    </w:p>
    <w:p>
      <w:pPr>
        <w:pStyle w:val="L-CV-Sous-titre1"/>
        <w:rPr>
          <w:lang w:val="en-US"/>
        </w:rPr>
      </w:pPr>
      <w:r>
        <w:rPr/>
        <w:t xml:space="preserve">Papel e responsabilidades  </w:t>
      </w:r>
    </w:p>
    <w:p>
      <w:pPr>
        <w:pStyle w:val="L-CV-NORMAL"/>
        <w:rPr>
          <w:lang w:val="en-US"/>
        </w:rPr>
      </w:pPr>
      <w:r>
        <w:rPr>
          <w:lang w:val="en-US"/>
        </w:rPr>
        <w:t>Como analista programador, o Sr. Tavares era responsável pelas seguintes tarefas: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Atuação na equipe de integração para a nova versão do Módulo Dashboard e Portal do Membro, ainda em modo ágil (SCRUM)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Traduzir os protótipos gerados pela equipe de UX / UI em páginas funcionais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Desenvolver novos módulos front-end em Angular 9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Corrigir anomalias de back-end em .NET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Atualizar a base de código no repositório git do projeto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Realizar testes de unidade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Analisar e corrigir anomalias</w:t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DERNIERE"/>
        <w:numPr>
          <w:ilvl w:val="0"/>
          <w:numId w:val="0"/>
        </w:numPr>
        <w:ind w:hanging="0" w:left="502"/>
        <w:rPr>
          <w:lang w:val="en-US"/>
        </w:rPr>
      </w:pPr>
      <w:r>
        <w:rPr>
          <w:lang w:val="en-US"/>
        </w:rPr>
      </w:r>
    </w:p>
    <w:tbl>
      <w:tblPr>
        <w:tblW w:w="9995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598"/>
        <w:gridCol w:w="8396"/>
      </w:tblGrid>
      <w:tr>
        <w:trPr/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color w:themeColor="background1" w:val="FFFFFF"/>
                <w:szCs w:val="20"/>
              </w:rPr>
              <w:t>No</w:t>
            </w:r>
            <w:r>
              <w:rPr>
                <w:rFonts w:cs="Arial"/>
                <w:color w:themeColor="background1" w:val="FFFFFF"/>
                <w:szCs w:val="20"/>
                <w:vertAlign w:val="superscript"/>
              </w:rPr>
              <w:t> </w:t>
            </w:r>
            <w:r>
              <w:rPr>
                <w:rFonts w:cs="Arial"/>
                <w:color w:themeColor="background1" w:val="FFFFFF"/>
                <w:szCs w:val="20"/>
              </w:rPr>
              <w:t>:</w:t>
            </w:r>
          </w:p>
        </w:tc>
        <w:tc>
          <w:tcPr>
            <w:tcW w:w="8396" w:type="dxa"/>
            <w:tcBorders>
              <w:left w:val="single" w:sz="4" w:space="0" w:color="000000"/>
              <w:bottom w:val="single" w:sz="4" w:space="0" w:color="000000"/>
            </w:tcBorders>
            <w:shd w:color="auto" w:fill="55575D" w:themeFill="text2" w:val="clear"/>
          </w:tcPr>
          <w:p>
            <w:pPr>
              <w:pStyle w:val="Normal"/>
              <w:keepNext w:val="true"/>
              <w:spacing w:lineRule="auto" w:line="240" w:before="40" w:after="40"/>
              <w:rPr>
                <w:rFonts w:cs="Arial"/>
                <w:b/>
                <w:color w:themeColor="background1" w:val="FFFFFF"/>
                <w:szCs w:val="20"/>
              </w:rPr>
            </w:pPr>
            <w:r>
              <w:rPr>
                <w:rFonts w:cs="Arial"/>
                <w:b/>
                <w:color w:themeColor="background1" w:val="FFFFFF"/>
                <w:szCs w:val="20"/>
              </w:rPr>
              <w:t>10</w:t>
            </w:r>
            <w:del w:id="83" w:author="Autor desconhecido" w:date="2020-02-24T10:25:00Z">
              <w:r>
                <w:rPr>
                  <w:rFonts w:cs="Arial"/>
                  <w:b/>
                  <w:color w:themeColor="background1" w:val="FFFFFF"/>
                  <w:szCs w:val="20"/>
                </w:rPr>
                <w:delText>6</w:delText>
              </w:r>
            </w:del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Client</w:t>
            </w:r>
            <w:r>
              <w:rPr>
                <w:rFonts w:cs="Arial"/>
                <w:b/>
                <w:szCs w:val="20"/>
                <w:lang w:val="en-US"/>
              </w:rPr>
              <w:t>e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b/>
                <w:bCs/>
              </w:rPr>
            </w:pPr>
            <w:r>
              <w:rPr>
                <w:b/>
                <w:bCs/>
                <w:lang w:eastAsia="fr-CA"/>
              </w:rPr>
              <w:t>Wildside - Enduro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Mandato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Desenvolvimento e produção do website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Papel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szCs w:val="20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  <w:t>Desenvolvedor</w:t>
            </w:r>
            <w:r>
              <w:rPr>
                <w:rFonts w:cs="Arial"/>
                <w:szCs w:val="20"/>
              </w:rPr>
              <w:t xml:space="preserve"> Web</w:t>
            </w:r>
            <w:ins w:id="84" w:author="Autor desconhecido" w:date="2020-02-24T10:31:00Z">
              <w:r>
                <w:rPr>
                  <w:rFonts w:cs="Arial"/>
                  <w:szCs w:val="20"/>
                </w:rPr>
                <w:t xml:space="preserve"> - Fullstack</w:t>
              </w:r>
            </w:ins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Envergadura (d-p) 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>1 000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Período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>
                <w:color w:val="000000"/>
              </w:rPr>
              <w:t>02-2020 até 04-2020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Experiência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 xml:space="preserve">3 </w:t>
            </w:r>
            <w:r>
              <w:rPr>
                <w:lang w:val="en-US"/>
              </w:rPr>
              <w:t>meses-pessoas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Referência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>Maxime Gaboury-Drapeau (418-928-2809)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rFonts w:ascii="Arial" w:hAnsi="Arial"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  <w:t>Ambiente Tecnológico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L-CV-Environnementtechno"/>
              <w:spacing w:before="40" w:after="40"/>
              <w:rPr>
                <w:lang w:val="en-US"/>
              </w:rPr>
            </w:pPr>
            <w:r>
              <w:rPr/>
              <w:t>React, redux, contentful cms, firebase, netlify (devops), GitLab, JIRA, Scrum, snipcart, vscode</w:t>
            </w:r>
            <w:ins w:id="85" w:author="Autor desconhecido" w:date="2020-01-06T13:59:00Z">
              <w:r>
                <w:rPr/>
                <w:t xml:space="preserve">, </w:t>
              </w:r>
            </w:ins>
            <w:r>
              <w:rPr/>
              <w:t>wix</w:t>
            </w:r>
            <w:ins w:id="86" w:author="Autor desconhecido" w:date="2020-01-06T13:59:00Z">
              <w:r>
                <w:rPr/>
                <w:t>, NODEJS, TYPESCRIPT</w:t>
              </w:r>
            </w:ins>
            <w:ins w:id="87" w:author="Autor desconhecido" w:date="2020-01-06T14:04:00Z">
              <w:r>
                <w:rPr/>
                <w:t>, webpack</w:t>
              </w:r>
            </w:ins>
          </w:p>
        </w:tc>
      </w:tr>
    </w:tbl>
    <w:p>
      <w:pPr>
        <w:pStyle w:val="L-CV-Sous-titre1"/>
        <w:rPr>
          <w:lang w:val="en-US"/>
        </w:rPr>
      </w:pPr>
      <w:r>
        <w:rPr>
          <w:lang w:val="en-US"/>
        </w:rPr>
        <w:t>Descrição do mandato</w:t>
      </w:r>
    </w:p>
    <w:p>
      <w:pPr>
        <w:pStyle w:val="L-CV-NORMAL"/>
        <w:rPr>
          <w:lang w:val="en-US"/>
        </w:rPr>
      </w:pPr>
      <w:r>
        <w:rPr>
          <w:lang w:val="en-US"/>
        </w:rPr>
        <w:t>O projeto Wildside - Enduro é um site responsável pela criação, administração e publicação de novas corridas para os administradores do site. Depois de postar uma corrida, o site permite que novos usuários se inscrevam e paguem por sua inscrição nessa corrida online.</w:t>
      </w:r>
    </w:p>
    <w:p>
      <w:pPr>
        <w:pStyle w:val="L-CV-Sous-titre1"/>
        <w:rPr>
          <w:lang w:val="en-US"/>
        </w:rPr>
      </w:pPr>
      <w:r>
        <w:rPr/>
        <w:t xml:space="preserve">Papel e responsabilidades  </w:t>
      </w:r>
    </w:p>
    <w:p>
      <w:pPr>
        <w:pStyle w:val="L-CV-NORMAL"/>
        <w:rPr>
          <w:lang w:val="en-US"/>
        </w:rPr>
      </w:pPr>
      <w:r>
        <w:rPr>
          <w:lang w:val="en-US"/>
        </w:rPr>
        <w:t>Como analista programador, o Sr. Tavares era responsável pelas seguintes tarefas: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Configurar a infraestrutura necessária no Netlify para criar os ambientes de desenvolvimento e produção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Desenvolver novos módulos no React / Redux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Criar um banco de dados de produção no Firebase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Criar um ambiente de produção para conteúdo estático no Contentful CMS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Gerenciar o código no GitLab de acordo com o ambiente utilizado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Analisar e corrigir anomalias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Realizar testes de unidade</w:t>
      </w:r>
    </w:p>
    <w:p>
      <w:pPr>
        <w:pStyle w:val="L-CV-Puce1"/>
        <w:ind w:hanging="357" w:left="357"/>
        <w:rPr>
          <w:lang w:val="en-US"/>
        </w:rPr>
      </w:pPr>
      <w:r>
        <w:rPr/>
      </w:r>
    </w:p>
    <w:p>
      <w:pPr>
        <w:pStyle w:val="L-CV-Puce1"/>
        <w:ind w:hanging="357" w:left="357"/>
        <w:rPr>
          <w:lang w:val="en-US"/>
        </w:rPr>
      </w:pPr>
      <w:r>
        <w:rPr/>
      </w:r>
    </w:p>
    <w:p>
      <w:pPr>
        <w:pStyle w:val="L-CV-Puce1"/>
        <w:ind w:hanging="357" w:left="357"/>
        <w:rPr>
          <w:lang w:val="en-US"/>
        </w:rPr>
      </w:pPr>
      <w:r>
        <w:rPr/>
      </w:r>
    </w:p>
    <w:p>
      <w:pPr>
        <w:pStyle w:val="L-CV-Puce1"/>
        <w:ind w:hanging="357" w:left="357"/>
        <w:rPr>
          <w:lang w:val="en-US"/>
        </w:rPr>
      </w:pPr>
      <w:r>
        <w:rPr/>
      </w:r>
    </w:p>
    <w:p>
      <w:pPr>
        <w:pStyle w:val="L-CV-Puce1"/>
        <w:ind w:hanging="357" w:left="357"/>
        <w:rPr>
          <w:lang w:val="en-US"/>
        </w:rPr>
      </w:pPr>
      <w:r>
        <w:rPr/>
      </w:r>
    </w:p>
    <w:p>
      <w:pPr>
        <w:pStyle w:val="L-CV-Puce1"/>
        <w:ind w:hanging="357" w:left="357"/>
        <w:rPr>
          <w:lang w:val="en-US"/>
        </w:rPr>
      </w:pPr>
      <w:r>
        <w:rPr/>
      </w:r>
    </w:p>
    <w:p>
      <w:pPr>
        <w:pStyle w:val="L-CV-Puce1"/>
        <w:ind w:hanging="357" w:left="357"/>
        <w:rPr>
          <w:lang w:val="en-US"/>
        </w:rPr>
      </w:pPr>
      <w:r>
        <w:rPr/>
      </w:r>
    </w:p>
    <w:p>
      <w:pPr>
        <w:pStyle w:val="L-CV-Puce1"/>
        <w:ind w:hanging="357" w:left="357"/>
        <w:rPr>
          <w:lang w:val="en-US"/>
        </w:rPr>
      </w:pPr>
      <w:r>
        <w:rPr/>
      </w:r>
    </w:p>
    <w:tbl>
      <w:tblPr>
        <w:tblW w:w="9995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598"/>
        <w:gridCol w:w="8396"/>
      </w:tblGrid>
      <w:tr>
        <w:trPr/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color w:themeColor="background1" w:val="FFFFFF"/>
                <w:szCs w:val="20"/>
              </w:rPr>
              <w:t>No</w:t>
            </w:r>
            <w:r>
              <w:rPr>
                <w:rFonts w:cs="Arial"/>
                <w:color w:themeColor="background1" w:val="FFFFFF"/>
                <w:szCs w:val="20"/>
                <w:vertAlign w:val="superscript"/>
              </w:rPr>
              <w:t> </w:t>
            </w:r>
            <w:r>
              <w:rPr>
                <w:rFonts w:cs="Arial"/>
                <w:color w:themeColor="background1" w:val="FFFFFF"/>
                <w:szCs w:val="20"/>
              </w:rPr>
              <w:t>:</w:t>
            </w:r>
          </w:p>
        </w:tc>
        <w:tc>
          <w:tcPr>
            <w:tcW w:w="8396" w:type="dxa"/>
            <w:tcBorders>
              <w:left w:val="single" w:sz="4" w:space="0" w:color="000000"/>
              <w:bottom w:val="single" w:sz="4" w:space="0" w:color="000000"/>
            </w:tcBorders>
            <w:shd w:color="auto" w:fill="55575D" w:themeFill="text2" w:val="clear"/>
          </w:tcPr>
          <w:p>
            <w:pPr>
              <w:pStyle w:val="Normal"/>
              <w:keepNext w:val="true"/>
              <w:spacing w:lineRule="auto" w:line="240" w:before="40" w:after="40"/>
              <w:rPr>
                <w:rFonts w:cs="Arial"/>
                <w:b/>
                <w:color w:themeColor="background1" w:val="FFFFFF"/>
                <w:szCs w:val="20"/>
              </w:rPr>
            </w:pPr>
            <w:ins w:id="88" w:author="Autor desconhecido" w:date="2020-02-24T10:25:00Z">
              <w:r>
                <w:rPr>
                  <w:rFonts w:cs="Arial"/>
                  <w:b/>
                  <w:color w:themeColor="background1" w:val="FFFFFF"/>
                  <w:szCs w:val="20"/>
                </w:rPr>
                <w:t>9</w:t>
              </w:r>
            </w:ins>
            <w:del w:id="89" w:author="Autor desconhecido" w:date="2020-02-24T10:25:00Z">
              <w:r>
                <w:rPr>
                  <w:rFonts w:cs="Arial"/>
                  <w:b/>
                  <w:color w:themeColor="background1" w:val="FFFFFF"/>
                  <w:szCs w:val="20"/>
                </w:rPr>
                <w:delText>7</w:delText>
              </w:r>
            </w:del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Client</w:t>
            </w:r>
            <w:r>
              <w:rPr>
                <w:rFonts w:cs="Arial"/>
                <w:b/>
                <w:szCs w:val="20"/>
                <w:lang w:val="en-US"/>
              </w:rPr>
              <w:t>e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Desjardins Groupe Assurances générale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Mandato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b/>
                <w:bCs/>
                <w:lang w:val="en-CA"/>
              </w:rPr>
            </w:pPr>
            <w:r>
              <w:rPr>
                <w:b/>
                <w:bCs/>
                <w:lang w:val="en-CA"/>
              </w:rPr>
              <w:t>Esquadrão MADMAT (Marketing and Agent Tools) - Programa Husky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Papel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>Progra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2"/>
                <w:lang w:val="fr-CA" w:eastAsia="fr-FR" w:bidi="ar-SA"/>
              </w:rPr>
              <w:t>mador-Analista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Envergadura (d-p) 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>10 000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Período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 xml:space="preserve">02-2019 </w:t>
            </w:r>
            <w:r>
              <w:rPr>
                <w:color w:val="000000"/>
              </w:rPr>
              <w:t>até</w:t>
            </w:r>
            <w:r>
              <w:rPr/>
              <w:t xml:space="preserve"> </w:t>
            </w:r>
            <w:del w:id="90" w:author="Autor desconhecido" w:date="2020-01-06T13:51:00Z">
              <w:r>
                <w:rPr/>
                <w:delText>ce</w:delText>
              </w:r>
            </w:del>
            <w:ins w:id="91" w:author="Autor desconhecido" w:date="2020-01-06T13:52:00Z">
              <w:r>
                <w:rPr/>
                <w:t>01-2020</w:t>
              </w:r>
            </w:ins>
            <w:del w:id="92" w:author="Autor desconhecido" w:date="2020-01-06T13:52:00Z">
              <w:r>
                <w:rPr/>
                <w:delText xml:space="preserve"> jour</w:delText>
              </w:r>
            </w:del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Experiência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>1</w:t>
            </w:r>
            <w:ins w:id="93" w:author="Autor desconhecido" w:date="2020-01-06T13:52:00Z">
              <w:r>
                <w:rPr/>
                <w:t>1</w:t>
              </w:r>
            </w:ins>
            <w:del w:id="94" w:author="Autor desconhecido" w:date="2020-01-06T13:52:00Z">
              <w:r>
                <w:rPr/>
                <w:delText>0</w:delText>
              </w:r>
            </w:del>
            <w:r>
              <w:rPr/>
              <w:t xml:space="preserve"> </w:t>
            </w:r>
            <w:r>
              <w:rPr>
                <w:lang w:val="en-US"/>
              </w:rPr>
              <w:t>meses-pessoas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Referência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>Karl Poulin (karl.poulin@desjardins.com)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rFonts w:ascii="Arial" w:hAnsi="Arial"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  <w:t>Ambiente Tecnológico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L-CV-Environnementtechno"/>
              <w:spacing w:before="40" w:after="40"/>
              <w:rPr>
                <w:lang w:val="en-US"/>
              </w:rPr>
            </w:pPr>
            <w:r>
              <w:rPr/>
              <w:t>JIRA, Scrum, Bitbucket, Maven, Spring, JPA, Oracle, JMS, Apache Camel, AngularJS, Agile, Java, IntelliJ, Eclipse, SOAPUI, Postman</w:t>
            </w:r>
            <w:ins w:id="95" w:author="Autor desconhecido" w:date="2020-01-06T13:53:00Z">
              <w:r>
                <w:rPr/>
                <w:t>, JBOSS, TOMCAT</w:t>
              </w:r>
            </w:ins>
            <w:ins w:id="96" w:author="Autor desconhecido" w:date="2020-01-06T13:55:00Z">
              <w:r>
                <w:rPr/>
                <w:t>, SBT, Play Framework</w:t>
              </w:r>
            </w:ins>
            <w:ins w:id="97" w:author="Autor desconhecido" w:date="2020-01-06T14:00:00Z">
              <w:r>
                <w:rPr/>
                <w:t>, Sonarqube, Junit, jacoco</w:t>
              </w:r>
            </w:ins>
            <w:r>
              <w:rPr/>
              <w:t>, .net</w:t>
            </w:r>
          </w:p>
        </w:tc>
      </w:tr>
    </w:tbl>
    <w:p>
      <w:pPr>
        <w:pStyle w:val="L-CV-Sous-titre1"/>
        <w:rPr>
          <w:lang w:val="en-US"/>
        </w:rPr>
      </w:pPr>
      <w:r>
        <w:rPr>
          <w:lang w:val="en-US"/>
        </w:rPr>
        <w:t>Descrição do mandato</w:t>
      </w:r>
    </w:p>
    <w:p>
      <w:pPr>
        <w:pStyle w:val="L-CV-NORMAL"/>
        <w:rPr>
          <w:lang w:val="en-US"/>
        </w:rPr>
      </w:pPr>
      <w:r>
        <w:rPr>
          <w:lang w:val="en-US"/>
        </w:rPr>
        <w:t>No programa Husky, que visava integrar os sistemas Desjardins com os da StateFarm. A equipe foi formada por algumas pessoas das equipes de entrega de projetos Agent Tools (liderada por Levio) e Marketing (liderada por outra empresa de consultoria), bem como funcionários internos da Desjardins. Os sistemas foram implementados e usados ​​e as equipes estão finalizando os sistemas, precisando melhorar e desenvolver partes de novos sistemas para o benefício de outros projetos do programa NeXT.</w:t>
      </w:r>
    </w:p>
    <w:p>
      <w:pPr>
        <w:pStyle w:val="L-CV-Sous-titre1"/>
        <w:rPr>
          <w:lang w:val="en-US"/>
        </w:rPr>
      </w:pPr>
      <w:r>
        <w:rPr>
          <w:lang w:val="en-US"/>
        </w:rPr>
        <w:t xml:space="preserve">Papel e responsabilidades </w:t>
      </w:r>
    </w:p>
    <w:p>
      <w:pPr>
        <w:pStyle w:val="L-CV-NORMAL"/>
        <w:rPr>
          <w:lang w:val="en-US"/>
        </w:rPr>
      </w:pPr>
      <w:r>
        <w:rPr>
          <w:lang w:val="en-US"/>
        </w:rPr>
        <w:t>Como analista programador, o Sr. Tavares era responsável pelas seguintes tarefas: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Desenvolver aplicativos, programas / serviços, ferramentas e realizar os testes e correções necessários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Participar de atividades de sprint a fim de agregar valor ao suporte e desenvolvimento de nossos produtos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Acompanhar os problemas e acompanhar os Scrum masters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Preparar a documentação relativa às tarefas atribuídas, analisar os componentes do sistema, solicitações de mudança ou problemas, a fim de chegar a um acordo com os gerentes de projeto sobre a solução a ser implementada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Usar diferentes bancos de dados para produzir relatórios e documentos de informação e garantir sua validade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Usar serviços da web da camada 1.0 feitos em .NET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Realizar atualizações de vários bancos de dados e propor qualquer melhoria para aumentar a eficiência e qualidade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Colaborar com os diversos stakeholders (designer, analista funcional) na realização de soluções tecnológicas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Realizar testes de unidade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Aumentar a cobertura do código de teste de todos os sistemas (aproximadamente 50 com um total de 100k linhas de código) de 40% para 88% para qualquer novo código adicionado desde 01 de março. Para obter essas figuras, ele utilizou o SonarQube, devidamente integrado com jenkins, bitbucket e jacoco.</w:t>
      </w:r>
    </w:p>
    <w:p>
      <w:pPr>
        <w:pStyle w:val="Puce1"/>
        <w:ind w:hanging="0" w:left="502"/>
        <w:rPr>
          <w:rFonts w:eastAsia="Calibri" w:cs="Arial"/>
          <w:sz w:val="22"/>
          <w:lang w:eastAsia="en-US"/>
        </w:rPr>
      </w:pPr>
      <w:r>
        <w:rPr>
          <w:rFonts w:eastAsia="Calibri" w:cs="Arial"/>
          <w:sz w:val="22"/>
          <w:lang w:eastAsia="en-US"/>
        </w:rPr>
      </w:r>
    </w:p>
    <w:tbl>
      <w:tblPr>
        <w:tblW w:w="9995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598"/>
        <w:gridCol w:w="8396"/>
      </w:tblGrid>
      <w:tr>
        <w:trPr/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color w:themeColor="background1" w:val="FFFFFF"/>
                <w:szCs w:val="20"/>
              </w:rPr>
              <w:t>No</w:t>
            </w:r>
            <w:r>
              <w:rPr>
                <w:rFonts w:cs="Arial"/>
                <w:color w:themeColor="background1" w:val="FFFFFF"/>
                <w:szCs w:val="20"/>
                <w:vertAlign w:val="superscript"/>
              </w:rPr>
              <w:t> </w:t>
            </w:r>
            <w:r>
              <w:rPr>
                <w:rFonts w:cs="Arial"/>
                <w:color w:themeColor="background1" w:val="FFFFFF"/>
                <w:szCs w:val="20"/>
              </w:rPr>
              <w:t>:</w:t>
            </w:r>
          </w:p>
        </w:tc>
        <w:tc>
          <w:tcPr>
            <w:tcW w:w="8396" w:type="dxa"/>
            <w:tcBorders>
              <w:left w:val="single" w:sz="4" w:space="0" w:color="000000"/>
              <w:bottom w:val="single" w:sz="4" w:space="0" w:color="000000"/>
            </w:tcBorders>
            <w:shd w:color="auto" w:fill="55575D" w:themeFill="text2" w:val="clear"/>
          </w:tcPr>
          <w:p>
            <w:pPr>
              <w:pStyle w:val="Normal"/>
              <w:keepNext w:val="true"/>
              <w:spacing w:lineRule="auto" w:line="240" w:before="40" w:after="40"/>
              <w:rPr>
                <w:rFonts w:cs="Arial"/>
                <w:b/>
                <w:color w:themeColor="background1" w:val="FFFFFF"/>
                <w:szCs w:val="20"/>
              </w:rPr>
            </w:pPr>
            <w:ins w:id="98" w:author="Autor desconhecido" w:date="2020-02-24T10:25:00Z">
              <w:r>
                <w:rPr>
                  <w:rFonts w:cs="Arial"/>
                  <w:b/>
                  <w:color w:themeColor="background1" w:val="FFFFFF"/>
                  <w:szCs w:val="20"/>
                </w:rPr>
                <w:t>8</w:t>
              </w:r>
            </w:ins>
            <w:del w:id="99" w:author="Autor desconhecido" w:date="2020-02-24T10:25:00Z">
              <w:r>
                <w:rPr>
                  <w:rFonts w:cs="Arial"/>
                  <w:b/>
                  <w:color w:themeColor="background1" w:val="FFFFFF"/>
                  <w:szCs w:val="20"/>
                </w:rPr>
                <w:delText>6</w:delText>
              </w:r>
            </w:del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Client</w:t>
            </w:r>
            <w:r>
              <w:rPr>
                <w:rFonts w:cs="Arial"/>
                <w:b/>
                <w:szCs w:val="20"/>
                <w:lang w:val="en-US"/>
              </w:rPr>
              <w:t>e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b/>
                <w:bCs/>
              </w:rPr>
            </w:pPr>
            <w:r>
              <w:rPr>
                <w:b/>
                <w:bCs/>
                <w:lang w:eastAsia="fr-CA"/>
              </w:rPr>
              <w:t>Desjardins Groupe Assurances générales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Mandato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b/>
                <w:bCs/>
              </w:rPr>
            </w:pPr>
            <w:r>
              <w:rPr>
                <w:b/>
                <w:bCs/>
                <w:lang w:eastAsia="fr-CA"/>
              </w:rPr>
              <w:t>Billing - Programa NeXT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Papel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>Program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2"/>
                <w:lang w:val="fr-CA" w:eastAsia="fr-FR" w:bidi="ar-SA"/>
              </w:rPr>
              <w:t>ador-Analista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Envergadura (d-p) 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>10 000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Período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>
                <w:color w:val="000000"/>
              </w:rPr>
              <w:t>10-2018 até 01-2019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Experiência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 xml:space="preserve">4 </w:t>
            </w:r>
            <w:r>
              <w:rPr>
                <w:lang w:val="en-US"/>
              </w:rPr>
              <w:t>meses-pessoas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Referência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>Maxime Gaboury-Drapeau (418-928-2809)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rFonts w:ascii="Arial" w:hAnsi="Arial"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  <w:t>Ambiente Tecnológico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</w:tcBorders>
            <w:shd w:color="auto" w:fill="auto" w:val="clear"/>
          </w:tcPr>
          <w:p>
            <w:pPr>
              <w:pStyle w:val="L-CV-Environnementtechno"/>
              <w:spacing w:before="40" w:after="40"/>
              <w:rPr>
                <w:lang w:val="en-US"/>
              </w:rPr>
            </w:pPr>
            <w:r>
              <w:rPr>
                <w:lang w:val="en-CA"/>
              </w:rPr>
              <w:t>EIS, React, Agile, Play Framework, Java, GitLab, JIRA, Scrum, SBT, IntelliJ</w:t>
            </w:r>
            <w:ins w:id="100" w:author="Autor desconhecido" w:date="2020-01-06T13:59:00Z">
              <w:r>
                <w:rPr>
                  <w:lang w:val="en-CA"/>
                </w:rPr>
                <w:t>, SWAGGER, NODEJS, TYPESCRIPT</w:t>
              </w:r>
            </w:ins>
            <w:ins w:id="101" w:author="Autor desconhecido" w:date="2020-01-06T14:04:00Z">
              <w:r>
                <w:rPr>
                  <w:lang w:val="en-CA"/>
                </w:rPr>
                <w:t>, webpack</w:t>
              </w:r>
            </w:ins>
          </w:p>
        </w:tc>
      </w:tr>
    </w:tbl>
    <w:p>
      <w:pPr>
        <w:pStyle w:val="L-CV-Sous-titre1"/>
        <w:rPr>
          <w:lang w:val="en-US"/>
        </w:rPr>
      </w:pPr>
      <w:r>
        <w:rPr>
          <w:lang w:val="en-US"/>
        </w:rPr>
        <w:t>Descrição do mandato</w:t>
      </w:r>
    </w:p>
    <w:p>
      <w:pPr>
        <w:pStyle w:val="L-CV-NORMAL"/>
        <w:rPr>
          <w:lang w:val="en-US"/>
        </w:rPr>
      </w:pPr>
      <w:r>
        <w:rPr>
          <w:lang w:val="en-US"/>
        </w:rPr>
        <w:t>O programa NeXT é um programa de larga escala que envolve a integração de um novo pacote de software de gestão que dá suporte aos processos já implantados na Desjardins General Insurance (DGIG). Graças ao produto desenvolvido pela empresa EIS, a Desjardins poderá modernizar seu sistema atual para se tornar mais ágil e atender aos desafios futuros da organização. Dentro deste projeto, o componente Cliente e Faturamento diz respeito aos processos relacionados a envios, faturamento, reclamações, bem como aos arquivos do cliente.</w:t>
      </w:r>
    </w:p>
    <w:p>
      <w:pPr>
        <w:pStyle w:val="L-CV-Sous-titre1"/>
        <w:rPr>
          <w:lang w:val="en-US"/>
        </w:rPr>
      </w:pPr>
      <w:r>
        <w:rPr/>
        <w:t xml:space="preserve">Papel e responsabilidades  </w:t>
      </w:r>
    </w:p>
    <w:p>
      <w:pPr>
        <w:pStyle w:val="L-CV-NORMAL"/>
        <w:rPr>
          <w:lang w:val="en-US"/>
        </w:rPr>
      </w:pPr>
      <w:r>
        <w:rPr>
          <w:lang w:val="en-US"/>
        </w:rPr>
        <w:t>Como analista programador, o Sr. Tavares era responsável pelas seguintes tarefas: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Atuação na equipe de integração para a nova versão do módulo Agente de Cobrança, ainda em modo Agile (SCRUM)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Desenvolver novos módulos no React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Realizar testes de unidade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Analisar e corrigir anomalias</w:t>
      </w:r>
    </w:p>
    <w:p>
      <w:pPr>
        <w:pStyle w:val="L-CV-Puce1"/>
        <w:ind w:hanging="357" w:left="357"/>
        <w:rPr>
          <w:lang w:val="en-US"/>
        </w:rPr>
      </w:pPr>
      <w:r>
        <w:rPr/>
      </w:r>
    </w:p>
    <w:p>
      <w:pPr>
        <w:pStyle w:val="L-CV-Puce1"/>
        <w:ind w:hanging="357" w:left="357"/>
        <w:rPr>
          <w:lang w:val="en-US"/>
        </w:rPr>
      </w:pPr>
      <w:r>
        <w:rPr/>
      </w:r>
    </w:p>
    <w:p>
      <w:pPr>
        <w:pStyle w:val="L-CV-Puce1"/>
        <w:ind w:hanging="357" w:left="357"/>
        <w:rPr>
          <w:lang w:val="en-US"/>
        </w:rPr>
      </w:pPr>
      <w:r>
        <w:rPr/>
      </w:r>
    </w:p>
    <w:p>
      <w:pPr>
        <w:pStyle w:val="L-CV-Puce1"/>
        <w:ind w:hanging="357" w:left="357"/>
        <w:rPr>
          <w:lang w:val="en-US"/>
        </w:rPr>
      </w:pPr>
      <w:r>
        <w:rPr/>
      </w:r>
    </w:p>
    <w:p>
      <w:pPr>
        <w:pStyle w:val="L-CV-Puce1"/>
        <w:ind w:hanging="357" w:left="357"/>
        <w:rPr>
          <w:lang w:val="en-US"/>
        </w:rPr>
      </w:pPr>
      <w:r>
        <w:rPr/>
      </w:r>
    </w:p>
    <w:p>
      <w:pPr>
        <w:pStyle w:val="L-CV-Puce1"/>
        <w:ind w:hanging="357" w:left="357"/>
        <w:rPr>
          <w:lang w:val="en-US"/>
        </w:rPr>
      </w:pPr>
      <w:r>
        <w:rPr/>
      </w:r>
    </w:p>
    <w:p>
      <w:pPr>
        <w:pStyle w:val="L-CV-Puce1"/>
        <w:ind w:hanging="357" w:left="357"/>
        <w:rPr>
          <w:lang w:val="en-US"/>
        </w:rPr>
      </w:pPr>
      <w:r>
        <w:rPr/>
      </w:r>
    </w:p>
    <w:p>
      <w:pPr>
        <w:pStyle w:val="L-CV-Puce1"/>
        <w:ind w:hanging="357" w:left="357"/>
        <w:rPr>
          <w:lang w:val="en-US"/>
        </w:rPr>
      </w:pPr>
      <w:r>
        <w:rPr/>
      </w:r>
    </w:p>
    <w:p>
      <w:pPr>
        <w:pStyle w:val="L-CV-Puce1"/>
        <w:ind w:hanging="357" w:left="357"/>
        <w:rPr>
          <w:lang w:val="en-US"/>
        </w:rPr>
      </w:pPr>
      <w:r>
        <w:rPr/>
      </w:r>
    </w:p>
    <w:p>
      <w:pPr>
        <w:pStyle w:val="L-CV-Puce1"/>
        <w:ind w:hanging="357" w:left="357"/>
        <w:rPr>
          <w:lang w:val="en-US"/>
        </w:rPr>
      </w:pPr>
      <w:r>
        <w:rPr/>
      </w:r>
    </w:p>
    <w:p>
      <w:pPr>
        <w:pStyle w:val="L-CV-Puce1"/>
        <w:ind w:hanging="357" w:left="357"/>
        <w:rPr>
          <w:lang w:val="en-US"/>
        </w:rPr>
      </w:pPr>
      <w:r>
        <w:rPr/>
      </w:r>
    </w:p>
    <w:p>
      <w:pPr>
        <w:pStyle w:val="L-CV-Puce1"/>
        <w:ind w:hanging="357" w:left="357"/>
        <w:rPr>
          <w:lang w:val="en-US"/>
        </w:rPr>
      </w:pPr>
      <w:r>
        <w:rPr/>
      </w:r>
    </w:p>
    <w:p>
      <w:pPr>
        <w:pStyle w:val="L-CV-Puce1"/>
        <w:ind w:hanging="357" w:left="357"/>
        <w:rPr>
          <w:lang w:val="en-US"/>
        </w:rPr>
      </w:pPr>
      <w:r>
        <w:rPr/>
      </w:r>
    </w:p>
    <w:p>
      <w:pPr>
        <w:pStyle w:val="L-CV-Puce1"/>
        <w:ind w:hanging="357" w:left="357"/>
        <w:rPr>
          <w:lang w:val="en-US"/>
        </w:rPr>
      </w:pPr>
      <w:r>
        <w:rPr/>
      </w:r>
    </w:p>
    <w:p>
      <w:pPr>
        <w:pStyle w:val="L-CV-Puce1"/>
        <w:ind w:hanging="357" w:left="357"/>
        <w:rPr>
          <w:lang w:val="en-US"/>
        </w:rPr>
      </w:pPr>
      <w:r>
        <w:rPr/>
      </w:r>
    </w:p>
    <w:p>
      <w:pPr>
        <w:pStyle w:val="L-CV-Puce1"/>
        <w:ind w:hanging="357" w:left="357"/>
        <w:rPr>
          <w:lang w:val="en-US"/>
        </w:rPr>
      </w:pPr>
      <w:r>
        <w:rPr/>
      </w:r>
    </w:p>
    <w:p>
      <w:pPr>
        <w:pStyle w:val="L-CV-Puce1"/>
        <w:ind w:hanging="357" w:left="357"/>
        <w:rPr>
          <w:lang w:val="en-US"/>
        </w:rPr>
      </w:pPr>
      <w:r>
        <w:rPr/>
      </w:r>
    </w:p>
    <w:p>
      <w:pPr>
        <w:pStyle w:val="L-CV-Employeur"/>
        <w:shd w:val="clear" w:color="auto" w:fill="E7E6E6"/>
        <w:ind w:hanging="0" w:left="0"/>
        <w:rPr>
          <w:lang w:val="en-US"/>
        </w:rPr>
      </w:pPr>
      <w:r>
        <w:rPr>
          <w:rFonts w:eastAsia="Calibri" w:cs="Arial"/>
          <w:b/>
          <w:bCs w:val="false"/>
          <w:color w:val="auto"/>
          <w:kern w:val="0"/>
          <w:sz w:val="22"/>
          <w:szCs w:val="22"/>
          <w:lang w:val="fr-CA" w:eastAsia="en-US" w:bidi="ar-SA"/>
        </w:rPr>
        <w:t>Desenvolvimento</w:t>
      </w:r>
      <w:r>
        <w:rPr/>
        <w:t xml:space="preserve"> independente</w:t>
        <w:tab/>
        <w:t>2017 até 2018</w:t>
      </w:r>
    </w:p>
    <w:p>
      <w:pPr>
        <w:pStyle w:val="L-CV-Employeur-Rle"/>
        <w:rPr>
          <w:lang w:val="en-US"/>
        </w:rPr>
      </w:pPr>
      <w:r>
        <w:rPr>
          <w:rFonts w:eastAsia="Calibri" w:cs="Arial"/>
          <w:bCs/>
          <w:i/>
          <w:color w:val="auto"/>
          <w:kern w:val="0"/>
          <w:sz w:val="20"/>
          <w:szCs w:val="20"/>
          <w:lang w:val="fr-CA" w:eastAsia="en-US" w:bidi="ar-SA"/>
        </w:rPr>
        <w:t>Desenvolvedor</w:t>
      </w:r>
      <w:r>
        <w:rPr>
          <w:rFonts w:eastAsia="Calibri"/>
          <w:lang w:eastAsia="en-US"/>
        </w:rPr>
        <w:t xml:space="preserve"> Web</w:t>
      </w:r>
    </w:p>
    <w:tbl>
      <w:tblPr>
        <w:tblW w:w="9995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598"/>
        <w:gridCol w:w="8396"/>
      </w:tblGrid>
      <w:tr>
        <w:trPr/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rFonts w:cs="Arial"/>
                <w:color w:themeColor="background1" w:val="FFFFFF"/>
                <w:szCs w:val="20"/>
              </w:rPr>
            </w:pPr>
            <w:r>
              <w:rPr>
                <w:rFonts w:cs="Arial"/>
                <w:color w:themeColor="background1" w:val="FFFFFF"/>
                <w:szCs w:val="20"/>
              </w:rPr>
              <w:t>No</w:t>
            </w:r>
            <w:r>
              <w:rPr>
                <w:rFonts w:cs="Arial"/>
                <w:color w:themeColor="background1" w:val="FFFFFF"/>
                <w:szCs w:val="20"/>
                <w:vertAlign w:val="superscript"/>
              </w:rPr>
              <w:t> </w:t>
            </w:r>
            <w:r>
              <w:rPr>
                <w:rFonts w:cs="Arial"/>
                <w:color w:themeColor="background1" w:val="FFFFFF"/>
                <w:szCs w:val="20"/>
              </w:rPr>
              <w:t>:</w:t>
            </w:r>
          </w:p>
        </w:tc>
        <w:tc>
          <w:tcPr>
            <w:tcW w:w="8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5575D" w:themeFill="text2" w:val="clear"/>
          </w:tcPr>
          <w:p>
            <w:pPr>
              <w:pStyle w:val="Normal"/>
              <w:keepNext w:val="true"/>
              <w:spacing w:lineRule="auto" w:line="240" w:before="40" w:after="40"/>
              <w:rPr>
                <w:rFonts w:cs="Arial"/>
                <w:color w:themeColor="background1" w:val="FFFFFF"/>
                <w:szCs w:val="20"/>
              </w:rPr>
            </w:pPr>
            <w:ins w:id="102" w:author="Autor desconhecido" w:date="2020-02-24T10:25:00Z">
              <w:r>
                <w:rPr>
                  <w:rFonts w:cs="Arial"/>
                  <w:color w:themeColor="background1" w:val="FFFFFF"/>
                  <w:szCs w:val="20"/>
                </w:rPr>
                <w:t>7</w:t>
              </w:r>
            </w:ins>
            <w:del w:id="103" w:author="Autor desconhecido" w:date="2020-02-24T10:25:00Z">
              <w:r>
                <w:rPr>
                  <w:rFonts w:cs="Arial"/>
                  <w:color w:themeColor="background1" w:val="FFFFFF"/>
                  <w:szCs w:val="20"/>
                </w:rPr>
                <w:delText>5</w:delText>
              </w:r>
            </w:del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Client</w:t>
            </w:r>
            <w:r>
              <w:rPr>
                <w:rFonts w:cs="Arial"/>
                <w:b/>
                <w:szCs w:val="20"/>
                <w:lang w:val="en-US"/>
              </w:rPr>
              <w:t>e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b/>
                <w:bCs/>
              </w:rPr>
            </w:pPr>
            <w:r>
              <w:rPr>
                <w:b/>
                <w:bCs/>
                <w:lang w:eastAsia="fr-CA"/>
              </w:rPr>
              <w:t>Portal Grande Colorado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Mandato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b/>
                <w:bCs/>
              </w:rPr>
            </w:pPr>
            <w:r>
              <w:rPr>
                <w:b/>
                <w:bCs/>
                <w:lang w:eastAsia="fr-CA"/>
              </w:rPr>
              <w:t>Programação do backend / frontend do site web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Papel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2"/>
                <w:lang w:val="fr-CA" w:eastAsia="fr-FR" w:bidi="ar-SA"/>
              </w:rPr>
              <w:t>Desenvolvedor</w:t>
            </w:r>
            <w:r>
              <w:rPr/>
              <w:t xml:space="preserve"> Web</w:t>
            </w:r>
            <w:ins w:id="104" w:author="Autor desconhecido" w:date="2020-02-24T10:32:00Z">
              <w:r>
                <w:rPr/>
                <w:t xml:space="preserve"> - Fullstack</w:t>
              </w:r>
            </w:ins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Envergadura (d-p) 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>ND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Período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>
                <w:color w:val="000000"/>
              </w:rPr>
              <w:t>01-2018 até 09-2018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Experiência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 xml:space="preserve">6 </w:t>
            </w:r>
            <w:r>
              <w:rPr>
                <w:lang w:val="en-US"/>
              </w:rPr>
              <w:t>meses-pessoas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Referência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>Franklin Miranda (55 61 98114-5538)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rFonts w:ascii="Arial" w:hAnsi="Arial"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  <w:t>Ambiente Tecnológico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Environnementtechno"/>
              <w:spacing w:before="40" w:after="40"/>
              <w:rPr>
                <w:lang w:val="en-US"/>
              </w:rPr>
            </w:pPr>
            <w:r>
              <w:rPr>
                <w:rFonts w:eastAsia="Times New Roman" w:cs="Arial"/>
                <w:caps/>
                <w:color w:val="auto"/>
                <w:kern w:val="0"/>
                <w:sz w:val="16"/>
                <w:szCs w:val="20"/>
                <w:lang w:val="fr-CA" w:eastAsia="fr-FR" w:bidi="ar-SA"/>
              </w:rPr>
              <w:t>Desenvolvimento com a pilha</w:t>
            </w:r>
            <w:ins w:id="105" w:author="Autor desconhecido" w:date="2020-02-24T10:35:00Z">
              <w:r>
                <w:rPr/>
                <w:t xml:space="preserve"> (MONGODB, EXPREssjs, angularjs, nodejs)</w:t>
              </w:r>
            </w:ins>
            <w:r>
              <w:rPr/>
              <w:t>, git, github, heroku et mlab</w:t>
            </w:r>
            <w:del w:id="106" w:author="Autor desconhecido" w:date="2020-02-24T10:35:00Z">
              <w:r>
                <w:rPr/>
                <w:delText xml:space="preserve"> (mongodb)</w:delText>
              </w:r>
            </w:del>
          </w:p>
        </w:tc>
      </w:tr>
    </w:tbl>
    <w:p>
      <w:pPr>
        <w:pStyle w:val="L-CV-Sous-titre1"/>
        <w:rPr>
          <w:lang w:val="en-US"/>
        </w:rPr>
      </w:pPr>
      <w:r>
        <w:rPr>
          <w:b/>
          <w:smallCaps/>
          <w:lang w:eastAsia="fr-CA"/>
        </w:rPr>
        <w:t>Descrição do mandato</w:t>
      </w:r>
    </w:p>
    <w:p>
      <w:pPr>
        <w:pStyle w:val="L-CV-NORMAL"/>
        <w:rPr>
          <w:lang w:val="en-US"/>
        </w:rPr>
      </w:pPr>
      <w:r>
        <w:rPr>
          <w:lang w:val="en-US"/>
        </w:rPr>
        <w:t>O projeto do site www.portalgrandecolorado.com.br era desenvolver a plataforma de back-end do site, que tinha como objetivo o registro de informações relacionadas aos negócios da região.</w:t>
      </w:r>
    </w:p>
    <w:p>
      <w:pPr>
        <w:pStyle w:val="L-CV-Sous-titre1"/>
        <w:rPr>
          <w:lang w:val="en-US"/>
        </w:rPr>
      </w:pPr>
      <w:r>
        <w:rPr/>
        <w:t xml:space="preserve">Papel e responsabilidades  </w:t>
      </w:r>
    </w:p>
    <w:p>
      <w:pPr>
        <w:pStyle w:val="L-CV-NORMAL"/>
        <w:rPr>
          <w:lang w:val="en-US"/>
        </w:rPr>
      </w:pPr>
      <w:r>
        <w:rPr>
          <w:lang w:val="en-US"/>
        </w:rPr>
        <w:t>Como desenvolvedor web, o Sr. João Tavares foi o responsável por integrar a parte do frontend do site com o backend desenvolvido. Mais especificamente, o Sr. João Tavares devia desempenhar as seguintes funções: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Criar um sistema para administração de dados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Vincular o frontend ao banco de dados de administração e exibiu as informações no site público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Adicionar informações relacionadas às necessidades do cliente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Programar o site de acordo com as necessidades do cliente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Instalar o sistema em uma plataforma web (heroku)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/>
        </w:rPr>
        <w:t>Atualizar o código de programação no github</w:t>
      </w:r>
    </w:p>
    <w:p>
      <w:pPr>
        <w:pStyle w:val="L-CV-espace2mandat"/>
        <w:rPr>
          <w:lang w:val="en-US"/>
        </w:rPr>
      </w:pPr>
      <w:r>
        <w:rPr>
          <w:lang w:val="en-US"/>
        </w:rPr>
      </w:r>
    </w:p>
    <w:p>
      <w:pPr>
        <w:pStyle w:val="L-CV-espace2mandat"/>
        <w:rPr>
          <w:lang w:val="en-US"/>
        </w:rPr>
      </w:pPr>
      <w:r>
        <w:rPr>
          <w:lang w:val="en-US"/>
        </w:rPr>
      </w:r>
    </w:p>
    <w:p>
      <w:pPr>
        <w:pStyle w:val="L-CV-espace2mandat"/>
        <w:rPr>
          <w:lang w:val="en-US"/>
        </w:rPr>
      </w:pPr>
      <w:r>
        <w:rPr>
          <w:lang w:val="en-US"/>
        </w:rPr>
      </w:r>
    </w:p>
    <w:p>
      <w:pPr>
        <w:pStyle w:val="L-CV-espace2mandat"/>
        <w:rPr>
          <w:lang w:val="en-US"/>
        </w:rPr>
      </w:pPr>
      <w:r>
        <w:rPr>
          <w:lang w:val="en-US"/>
        </w:rPr>
      </w:r>
    </w:p>
    <w:tbl>
      <w:tblPr>
        <w:tblW w:w="9995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598"/>
        <w:gridCol w:w="8396"/>
      </w:tblGrid>
      <w:tr>
        <w:trPr/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rFonts w:cs="Arial"/>
                <w:color w:themeColor="background1" w:val="FFFFFF"/>
                <w:szCs w:val="20"/>
              </w:rPr>
            </w:pPr>
            <w:r>
              <w:rPr>
                <w:rFonts w:cs="Arial"/>
                <w:color w:themeColor="background1" w:val="FFFFFF"/>
                <w:szCs w:val="20"/>
              </w:rPr>
              <w:t>No</w:t>
            </w:r>
            <w:r>
              <w:rPr>
                <w:rFonts w:cs="Arial"/>
                <w:color w:themeColor="background1" w:val="FFFFFF"/>
                <w:szCs w:val="20"/>
                <w:vertAlign w:val="superscript"/>
              </w:rPr>
              <w:t> </w:t>
            </w:r>
            <w:r>
              <w:rPr>
                <w:rFonts w:cs="Arial"/>
                <w:color w:themeColor="background1" w:val="FFFFFF"/>
                <w:szCs w:val="20"/>
              </w:rPr>
              <w:t>:</w:t>
            </w:r>
          </w:p>
        </w:tc>
        <w:tc>
          <w:tcPr>
            <w:tcW w:w="8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5575D" w:themeFill="text2" w:val="clear"/>
          </w:tcPr>
          <w:p>
            <w:pPr>
              <w:pStyle w:val="Normal"/>
              <w:keepNext w:val="true"/>
              <w:spacing w:lineRule="auto" w:line="240" w:before="40" w:after="40"/>
              <w:rPr>
                <w:rFonts w:cs="Arial"/>
                <w:color w:themeColor="background1" w:val="FFFFFF"/>
                <w:szCs w:val="20"/>
              </w:rPr>
            </w:pPr>
            <w:ins w:id="107" w:author="Autor desconhecido" w:date="2020-02-24T10:25:00Z">
              <w:r>
                <w:rPr>
                  <w:rFonts w:cs="Arial"/>
                  <w:color w:themeColor="background1" w:val="FFFFFF"/>
                  <w:szCs w:val="20"/>
                </w:rPr>
                <w:t>6</w:t>
              </w:r>
            </w:ins>
            <w:del w:id="108" w:author="Autor desconhecido" w:date="2020-02-24T10:25:00Z">
              <w:r>
                <w:rPr>
                  <w:rFonts w:cs="Arial"/>
                  <w:color w:themeColor="background1" w:val="FFFFFF"/>
                  <w:szCs w:val="20"/>
                </w:rPr>
                <w:delText>4</w:delText>
              </w:r>
            </w:del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Client</w:t>
            </w:r>
            <w:r>
              <w:rPr>
                <w:rFonts w:cs="Arial"/>
                <w:b/>
                <w:szCs w:val="20"/>
                <w:lang w:val="en-US"/>
              </w:rPr>
              <w:t>e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 w:eastAsia="fr-CA"/>
              </w:rPr>
              <w:t>Portal www.acessoaeducacao.com.br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Mandato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b/>
                <w:bCs/>
              </w:rPr>
            </w:pPr>
            <w:r>
              <w:rPr>
                <w:b/>
                <w:bCs/>
                <w:lang w:eastAsia="fr-CA"/>
              </w:rPr>
              <w:t>Programação do backend / frontend do site web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Papel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2"/>
                <w:lang w:val="fr-CA" w:eastAsia="fr-FR" w:bidi="ar-SA"/>
              </w:rPr>
              <w:t>Desenvolvedor</w:t>
            </w:r>
            <w:r>
              <w:rPr/>
              <w:t xml:space="preserve"> Web</w:t>
            </w:r>
            <w:ins w:id="109" w:author="Autor desconhecido" w:date="2020-02-24T10:33:00Z">
              <w:r>
                <w:rPr/>
                <w:t xml:space="preserve"> - Fullstack</w:t>
              </w:r>
            </w:ins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Envergadura (d-p) 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>ND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Período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>
                <w:color w:themeColor="text1" w:val="000000"/>
              </w:rPr>
              <w:t xml:space="preserve">07-2017 </w:t>
            </w:r>
            <w:r>
              <w:rPr>
                <w:color w:val="000000"/>
              </w:rPr>
              <w:t>até</w:t>
            </w:r>
            <w:r>
              <w:rPr>
                <w:color w:themeColor="text1" w:val="000000"/>
              </w:rPr>
              <w:t xml:space="preserve"> 12-2017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Experiência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 xml:space="preserve">6 </w:t>
            </w:r>
            <w:r>
              <w:rPr>
                <w:lang w:val="en-US"/>
              </w:rPr>
              <w:t>meses-pessoas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Referência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>Franklin Miranda (55 61 98114-5538)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rFonts w:ascii="Arial" w:hAnsi="Arial"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  <w:t>Ambiente Tecnológico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Environnementtechno"/>
              <w:spacing w:before="40" w:after="40"/>
              <w:rPr>
                <w:lang w:val="en-US"/>
              </w:rPr>
            </w:pPr>
            <w:r>
              <w:rPr>
                <w:rFonts w:eastAsia="Times New Roman" w:cs="Arial"/>
                <w:caps/>
                <w:color w:val="auto"/>
                <w:kern w:val="0"/>
                <w:sz w:val="16"/>
                <w:szCs w:val="20"/>
                <w:lang w:val="fr-CA" w:eastAsia="fr-FR" w:bidi="ar-SA"/>
              </w:rPr>
              <w:t>Desenvolviment</w:t>
            </w:r>
            <w:r>
              <w:rPr/>
              <w:t xml:space="preserve"> com a pilha MEAN</w:t>
            </w:r>
            <w:ins w:id="110" w:author="Autor desconhecido" w:date="2020-02-24T10:35:00Z">
              <w:r>
                <w:rPr/>
                <w:t xml:space="preserve"> (MONGODB, EXPREssjs, angularjs, nodejs)</w:t>
              </w:r>
            </w:ins>
            <w:r>
              <w:rPr/>
              <w:t>, git, github, heroku et mlab</w:t>
            </w:r>
            <w:del w:id="111" w:author="Autor desconhecido" w:date="2020-02-24T10:35:00Z">
              <w:r>
                <w:rPr/>
                <w:delText xml:space="preserve"> (mongodb)</w:delText>
              </w:r>
            </w:del>
          </w:p>
        </w:tc>
      </w:tr>
    </w:tbl>
    <w:p>
      <w:pPr>
        <w:pStyle w:val="L-CV-Sous-titre1"/>
        <w:rPr>
          <w:lang w:val="en-US"/>
        </w:rPr>
      </w:pPr>
      <w:r>
        <w:rPr>
          <w:lang w:val="en-US"/>
        </w:rPr>
        <w:t>Descrição do mandato</w:t>
      </w:r>
    </w:p>
    <w:p>
      <w:pPr>
        <w:pStyle w:val="L-CV-NORMAL"/>
        <w:rPr>
          <w:lang w:val="en-US"/>
        </w:rPr>
      </w:pPr>
      <w:r>
        <w:rPr>
          <w:lang w:val="en-US"/>
        </w:rPr>
        <w:t>O projeto do site www.acessoaeducacao.com.br era desenvolver a plataforma back-end do site, que visava o registro de informações relacionadas aos terapeutas especializados em coaching e educação.</w:t>
      </w:r>
    </w:p>
    <w:p>
      <w:pPr>
        <w:pStyle w:val="L-CV-Sous-titre1"/>
        <w:rPr>
          <w:lang w:val="en-US"/>
        </w:rPr>
      </w:pPr>
      <w:r>
        <w:rPr/>
        <w:t xml:space="preserve">Papel e responsabilidades  </w:t>
      </w:r>
    </w:p>
    <w:p>
      <w:pPr>
        <w:pStyle w:val="L-CV-NORMAL"/>
        <w:rPr>
          <w:lang w:val="en-US"/>
        </w:rPr>
      </w:pPr>
      <w:r>
        <w:rPr/>
        <w:t>Como desenvolvedor web, o Sr. João Tavares foi o responsável por integrar a parte do frontend do site com o backend desenvolvido. Mais especificamente, o Sr. João Tavares devia desempenhar as seguintes funções: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 w:eastAsia="en-US"/>
        </w:rPr>
        <w:t>Criar um sistema para administração de dados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 w:eastAsia="en-US"/>
        </w:rPr>
        <w:t>Conectar o frontend ao banco de dados de administração e exiba informações no site público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 w:eastAsia="en-US"/>
        </w:rPr>
        <w:t>Adicionar informações relacionadas às necessidades do cliente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 w:eastAsia="en-US"/>
        </w:rPr>
        <w:t>Programar o site de acordo com as necessidades do cliente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 w:eastAsia="en-US"/>
        </w:rPr>
        <w:t>Instalar o sistema em uma plataforma web (heroku)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 w:eastAsia="en-US"/>
        </w:rPr>
        <w:t>Atualizar o código de programação no github</w:t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Puce1"/>
        <w:ind w:hanging="357" w:left="357"/>
        <w:rPr>
          <w:lang w:val="en-US"/>
        </w:rPr>
      </w:pPr>
      <w:r>
        <w:rPr>
          <w:lang w:val="en-US"/>
        </w:rPr>
      </w:r>
    </w:p>
    <w:p>
      <w:pPr>
        <w:pStyle w:val="L-CV-Employeur"/>
        <w:shd w:val="clear" w:color="auto" w:fill="E7E6E6"/>
        <w:ind w:hanging="0" w:left="0"/>
        <w:rPr>
          <w:lang w:val="pt-BR"/>
        </w:rPr>
      </w:pPr>
      <w:r>
        <w:rPr>
          <w:lang w:val="pt-BR"/>
        </w:rPr>
        <w:t>Ministério Público do Distrito Federal e Territórios - MPDFT</w:t>
        <w:tab/>
        <w:t>1999 até 201</w:t>
      </w:r>
      <w:del w:id="112" w:author="Autor desconhecido" w:date="2020-02-24T10:25:00Z">
        <w:r>
          <w:rPr>
            <w:lang w:val="pt-BR"/>
          </w:rPr>
          <w:delText>7</w:delText>
        </w:r>
      </w:del>
      <w:ins w:id="113" w:author="Autor desconhecido" w:date="2020-02-24T10:25:00Z">
        <w:r>
          <w:rPr>
            <w:lang w:val="pt-BR"/>
          </w:rPr>
          <w:t>8</w:t>
        </w:r>
      </w:ins>
    </w:p>
    <w:p>
      <w:pPr>
        <w:pStyle w:val="L-CV-Employeur-Rle"/>
        <w:rPr>
          <w:lang w:val="en-US"/>
        </w:rPr>
      </w:pPr>
      <w:r>
        <w:rPr>
          <w:rFonts w:eastAsia="Calibri" w:cs="Arial"/>
          <w:bCs/>
          <w:i/>
          <w:color w:val="auto"/>
          <w:kern w:val="0"/>
          <w:sz w:val="20"/>
          <w:szCs w:val="20"/>
          <w:lang w:val="fr-CA" w:eastAsia="en-US" w:bidi="ar-SA"/>
        </w:rPr>
        <w:t>Desenvolvedor</w:t>
      </w:r>
      <w:ins w:id="114" w:author="Autor desconhecido" w:date="2020-02-24T10:26:00Z">
        <w:r>
          <w:rPr>
            <w:rFonts w:eastAsia="Calibri"/>
            <w:lang w:eastAsia="en-US"/>
          </w:rPr>
          <w:t xml:space="preserve"> Web - PHP/Angular </w:t>
        </w:r>
      </w:ins>
    </w:p>
    <w:tbl>
      <w:tblPr>
        <w:tblW w:w="9995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598"/>
        <w:gridCol w:w="8396"/>
      </w:tblGrid>
      <w:tr>
        <w:trPr/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ins w:id="115" w:author="Autor desconhecido" w:date="2020-02-24T10:26:00Z">
              <w:r>
                <w:rPr>
                  <w:rFonts w:cs="Arial"/>
                  <w:color w:themeColor="background1" w:val="FFFFFF"/>
                  <w:szCs w:val="20"/>
                </w:rPr>
                <w:t>No</w:t>
              </w:r>
            </w:ins>
            <w:ins w:id="116" w:author="Autor desconhecido" w:date="2020-02-24T10:26:00Z">
              <w:r>
                <w:rPr>
                  <w:rFonts w:cs="Arial"/>
                  <w:color w:themeColor="background1" w:val="FFFFFF"/>
                  <w:szCs w:val="20"/>
                  <w:vertAlign w:val="superscript"/>
                </w:rPr>
                <w:t> </w:t>
              </w:r>
            </w:ins>
            <w:ins w:id="117" w:author="Autor desconhecido" w:date="2020-02-24T10:26:00Z">
              <w:r>
                <w:rPr>
                  <w:rFonts w:cs="Arial"/>
                  <w:color w:themeColor="background1" w:val="FFFFFF"/>
                  <w:szCs w:val="20"/>
                </w:rPr>
                <w:t>:</w:t>
              </w:r>
            </w:ins>
          </w:p>
        </w:tc>
        <w:tc>
          <w:tcPr>
            <w:tcW w:w="8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5575D" w:themeFill="text2" w:val="clear"/>
          </w:tcPr>
          <w:p>
            <w:pPr>
              <w:pStyle w:val="Normal"/>
              <w:keepNext w:val="true"/>
              <w:spacing w:lineRule="auto" w:line="240" w:before="40" w:after="40"/>
              <w:rPr>
                <w:lang w:val="en-US"/>
              </w:rPr>
            </w:pPr>
            <w:ins w:id="118" w:author="Autor desconhecido" w:date="2020-02-24T10:26:00Z">
              <w:r>
                <w:rPr>
                  <w:rFonts w:cs="Arial"/>
                  <w:color w:themeColor="background1" w:val="FFFFFF"/>
                  <w:szCs w:val="20"/>
                </w:rPr>
                <w:t>5</w:t>
              </w:r>
            </w:ins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Client</w:t>
            </w:r>
            <w:r>
              <w:rPr>
                <w:rFonts w:cs="Arial"/>
                <w:b/>
                <w:szCs w:val="20"/>
                <w:lang w:val="en-US"/>
              </w:rPr>
              <w:t>e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pt-BR"/>
              </w:rPr>
            </w:pPr>
            <w:ins w:id="119" w:author="Autor desconhecido" w:date="2020-02-24T10:26:00Z">
              <w:r>
                <w:rPr>
                  <w:b/>
                  <w:bCs/>
                  <w:lang w:val="pt-BR"/>
                </w:rPr>
                <w:t>Ministério Público do Distrito Federal e Territórios - MPDFT</w:t>
              </w:r>
            </w:ins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Mandato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40" w:after="40"/>
              <w:jc w:val="left"/>
              <w:rPr>
                <w:szCs w:val="20"/>
              </w:rPr>
            </w:pPr>
            <w:r>
              <w:rPr>
                <w:b/>
                <w:bCs/>
                <w:szCs w:val="20"/>
              </w:rPr>
              <w:t>Desenvolvimento do back-end PHP do sistema PARCEIRO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Papel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rFonts w:ascii="Arial" w:hAnsi="Arial" w:eastAsia="Times New Roman" w:cs="Times New Roman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fr-CA" w:eastAsia="fr-FR" w:bidi="ar-SA"/>
              </w:rPr>
              <w:t>Arquiteto Orgânico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Envergadura (d-p) 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ins w:id="120" w:author="Autor desconhecido" w:date="2020-02-24T10:26:00Z">
              <w:r>
                <w:rPr/>
                <w:t>200</w:t>
              </w:r>
            </w:ins>
            <w:r>
              <w:rPr/>
              <w:t>0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Período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ins w:id="121" w:author="Autor desconhecido" w:date="2020-02-24T10:26:00Z">
              <w:r>
                <w:rPr/>
                <w:t xml:space="preserve">01-2018 </w:t>
              </w:r>
            </w:ins>
            <w:r>
              <w:rPr>
                <w:color w:val="000000"/>
              </w:rPr>
              <w:t>até</w:t>
            </w:r>
            <w:ins w:id="122" w:author="Autor desconhecido" w:date="2020-02-24T10:26:00Z">
              <w:r>
                <w:rPr/>
                <w:t xml:space="preserve"> 10-201</w:t>
              </w:r>
            </w:ins>
            <w:ins w:id="123" w:author="Autor desconhecido" w:date="2020-02-24T10:36:00Z">
              <w:r>
                <w:rPr/>
                <w:t>8</w:t>
              </w:r>
            </w:ins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Experiência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ins w:id="124" w:author="Autor desconhecido" w:date="2020-02-24T10:37:00Z">
              <w:r>
                <w:rPr/>
                <w:t>6</w:t>
              </w:r>
            </w:ins>
            <w:ins w:id="125" w:author="Autor desconhecido" w:date="2020-02-24T10:26:00Z">
              <w:r>
                <w:rPr/>
                <w:t xml:space="preserve"> </w:t>
              </w:r>
            </w:ins>
            <w:r>
              <w:rPr>
                <w:lang w:val="en-US"/>
              </w:rPr>
              <w:t>meses-pessoas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Referência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ins w:id="126" w:author="Autor desconhecido" w:date="2020-02-24T10:26:00Z">
              <w:r>
                <w:rPr/>
                <w:t>Cláudia Reis (55 61 3315-9750)</w:t>
              </w:r>
            </w:ins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rFonts w:ascii="Arial" w:hAnsi="Arial"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  <w:t>Ambiente Tecnológico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Environnementtechno"/>
              <w:spacing w:before="40" w:after="40"/>
              <w:rPr>
                <w:lang w:val="en-US"/>
              </w:rPr>
            </w:pPr>
            <w:ins w:id="127" w:author="Autor desconhecido" w:date="2020-02-24T10:26:00Z">
              <w:r>
                <w:rPr/>
                <w:t xml:space="preserve">Base de </w:t>
              </w:r>
            </w:ins>
            <w:r>
              <w:rPr>
                <w:rFonts w:eastAsia="Times New Roman" w:cs="Arial"/>
                <w:caps/>
                <w:color w:val="auto"/>
                <w:kern w:val="0"/>
                <w:sz w:val="16"/>
                <w:szCs w:val="20"/>
                <w:lang w:val="fr-CA" w:eastAsia="fr-FR" w:bidi="ar-SA"/>
              </w:rPr>
              <w:t>dados</w:t>
            </w:r>
            <w:ins w:id="128" w:author="Autor desconhecido" w:date="2020-02-24T10:26:00Z">
              <w:r>
                <w:rPr/>
                <w:t xml:space="preserve"> MS SQL Server, PHP, Windows 7, Linux, Laravel, HTML/CSS/Javascript, AngularJS, Gulp, SVN, vscode, Tortoise svn, JOOMLA</w:t>
              </w:r>
            </w:ins>
            <w:ins w:id="129" w:author="Autor desconhecido" w:date="2020-02-24T10:50:00Z">
              <w:r>
                <w:rPr/>
                <w:t>, APACHE</w:t>
              </w:r>
            </w:ins>
          </w:p>
        </w:tc>
      </w:tr>
    </w:tbl>
    <w:p>
      <w:pPr>
        <w:pStyle w:val="L-CV-Sous-titre1"/>
        <w:rPr>
          <w:lang w:val="en-US"/>
          <w:ins w:id="130" w:author="Autor desconhecido" w:date="2020-02-24T10:26:00Z"/>
        </w:rPr>
      </w:pPr>
      <w:r>
        <w:rPr>
          <w:lang w:val="en-US"/>
        </w:rPr>
        <w:t>Descrição do mandato</w:t>
      </w:r>
    </w:p>
    <w:p>
      <w:pPr>
        <w:pStyle w:val="L-CV-NORMAL"/>
        <w:rPr>
          <w:lang w:val="en-US"/>
          <w:ins w:id="131" w:author="Autor desconhecido" w:date="2020-02-24T10:26:00Z"/>
        </w:rPr>
      </w:pPr>
      <w:r>
        <w:rPr>
          <w:lang w:val="en-US"/>
        </w:rPr>
        <w:t>Desenvolvimento do sistema PARCEIRO em PHP / Laravel / Angular, sendo responsável por obter feedback das instituições parceiras do MPDFT sobre a aplicação de medidas alternativas à prisão. Para este projeto, ele realizou o levantamento das necessidades do cliente, análise funcional e desenvolvimento de soluções.</w:t>
      </w:r>
    </w:p>
    <w:p>
      <w:pPr>
        <w:pStyle w:val="L-CV-Sous-titre1"/>
        <w:rPr>
          <w:lang w:val="en-US"/>
          <w:ins w:id="133" w:author="Autor desconhecido" w:date="2020-02-24T10:26:00Z"/>
        </w:rPr>
      </w:pPr>
      <w:r>
        <w:rPr/>
        <w:t xml:space="preserve">Papel e responsabilidades </w:t>
      </w:r>
      <w:ins w:id="132" w:author="Autor desconhecido" w:date="2020-02-24T10:26:00Z">
        <w:r>
          <w:rPr/>
          <w:t xml:space="preserve"> </w:t>
        </w:r>
      </w:ins>
    </w:p>
    <w:p>
      <w:pPr>
        <w:pStyle w:val="L-CV-NORMAL"/>
        <w:rPr>
          <w:lang w:val="en-US"/>
          <w:ins w:id="134" w:author="Autor desconhecido" w:date="2020-02-24T10:26:00Z"/>
        </w:rPr>
      </w:pPr>
      <w:r>
        <w:rPr>
          <w:lang w:val="en-US"/>
        </w:rPr>
        <w:t>Como chefe do setor de consolidação de dados e desenvolvedor web - backend, o Sr. João Tavares foi responsável pela programação de todas as aplicações relacionadas ao negócio de medidas alternativas à prisão, bem como: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lang w:val="en-US" w:eastAsia="en-US"/>
        </w:rPr>
        <w:t>Administrar os bancos de dados SQL SERVER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lang w:val="en-US" w:eastAsia="en-US"/>
        </w:rPr>
        <w:t>Criar backend do aplicativo PARCEIRO na internet do ministério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lang w:val="en-US" w:eastAsia="en-US"/>
        </w:rPr>
        <w:t>Criar APIs REST de aplicativos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lang w:val="en-US" w:eastAsia="en-US"/>
        </w:rPr>
        <w:t>Administrar a intranet do setor usando Joomla (semelhante ao Sharepoint)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lang w:val="en-US" w:eastAsia="en-US"/>
        </w:rPr>
        <w:t>Projeto e desenvolvimento do sistema PARCEIRO, utilizando PHP / Laravel / AngularJS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lang w:val="en-US" w:eastAsia="en-US"/>
        </w:rPr>
        <w:t>Realizar treinamento para novos usuários PARCEIRO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lang w:val="en-US" w:eastAsia="en-US"/>
        </w:rPr>
        <w:t>Colaborar com os chefes do setor regional de medidas alternativas para criar novas parcerias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  <w:ins w:id="135" w:author="Autor desconhecido" w:date="2020-02-24T10:26:00Z"/>
        </w:rPr>
      </w:pPr>
      <w:r>
        <w:rPr>
          <w:rFonts w:eastAsia="Calibri"/>
          <w:lang w:val="en-US" w:eastAsia="en-US"/>
        </w:rPr>
        <w:t>Atualizar o código de programação no SVN</w:t>
      </w:r>
    </w:p>
    <w:p>
      <w:pPr>
        <w:pStyle w:val="L-CV-PuceDERNIERE"/>
        <w:ind w:hanging="340" w:left="340"/>
        <w:rPr>
          <w:rFonts w:eastAsia="Calibri"/>
          <w:lang w:eastAsia="en-US"/>
          <w:ins w:id="137" w:author="Autor desconhecido" w:date="2020-02-24T10:26:00Z"/>
        </w:rPr>
      </w:pPr>
      <w:ins w:id="136" w:author="Autor desconhecido" w:date="2020-02-24T10:26:00Z">
        <w:r>
          <w:rPr>
            <w:rFonts w:eastAsia="Calibri"/>
            <w:lang w:eastAsia="en-US"/>
          </w:rPr>
        </w:r>
      </w:ins>
    </w:p>
    <w:p>
      <w:pPr>
        <w:pStyle w:val="L-CV-PuceDERNIERE"/>
        <w:ind w:hanging="340" w:left="340"/>
        <w:rPr>
          <w:rFonts w:eastAsia="Calibri"/>
          <w:lang w:eastAsia="en-US"/>
          <w:ins w:id="139" w:author="Autor desconhecido" w:date="2020-02-24T10:26:00Z"/>
        </w:rPr>
      </w:pPr>
      <w:ins w:id="138" w:author="Autor desconhecido" w:date="2020-02-24T10:26:00Z">
        <w:r>
          <w:rPr>
            <w:rFonts w:eastAsia="Calibri"/>
            <w:lang w:eastAsia="en-US"/>
          </w:rPr>
        </w:r>
      </w:ins>
    </w:p>
    <w:p>
      <w:pPr>
        <w:pStyle w:val="L-CV-PuceDERNIERE"/>
        <w:ind w:hanging="340" w:left="340"/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p>
      <w:pPr>
        <w:pStyle w:val="L-CV-PuceDERNIERE"/>
        <w:ind w:hanging="340" w:left="340"/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p>
      <w:pPr>
        <w:pStyle w:val="L-CV-PuceDERNIERE"/>
        <w:ind w:hanging="340" w:left="340"/>
        <w:rPr>
          <w:rFonts w:eastAsia="Calibri"/>
          <w:lang w:eastAsia="en-US"/>
          <w:ins w:id="141" w:author="Autor desconhecido" w:date="2020-02-24T10:26:00Z"/>
        </w:rPr>
      </w:pPr>
      <w:ins w:id="140" w:author="Autor desconhecido" w:date="2020-02-24T10:26:00Z">
        <w:r>
          <w:rPr>
            <w:rFonts w:eastAsia="Calibri"/>
            <w:lang w:eastAsia="en-US"/>
          </w:rPr>
        </w:r>
      </w:ins>
    </w:p>
    <w:p>
      <w:pPr>
        <w:pStyle w:val="L-CV-PuceDERNIERE"/>
        <w:ind w:hanging="340" w:left="340"/>
        <w:rPr>
          <w:rFonts w:eastAsia="Calibri"/>
          <w:lang w:eastAsia="en-US"/>
          <w:ins w:id="143" w:author="Autor desconhecido" w:date="2020-02-24T10:26:00Z"/>
        </w:rPr>
      </w:pPr>
      <w:ins w:id="142" w:author="Autor desconhecido" w:date="2020-02-24T10:26:00Z">
        <w:r>
          <w:rPr>
            <w:rFonts w:eastAsia="Calibri"/>
            <w:lang w:eastAsia="en-US"/>
          </w:rPr>
        </w:r>
      </w:ins>
    </w:p>
    <w:p>
      <w:pPr>
        <w:pStyle w:val="L-CV-PuceDERNIERE"/>
        <w:ind w:hanging="340" w:left="340"/>
        <w:rPr>
          <w:rFonts w:eastAsia="Calibri"/>
          <w:lang w:eastAsia="en-US"/>
          <w:ins w:id="145" w:author="Autor desconhecido" w:date="2020-02-24T10:26:00Z"/>
        </w:rPr>
      </w:pPr>
      <w:ins w:id="144" w:author="Autor desconhecido" w:date="2020-02-24T10:26:00Z">
        <w:r>
          <w:rPr>
            <w:rFonts w:eastAsia="Calibri"/>
            <w:lang w:eastAsia="en-US"/>
          </w:rPr>
        </w:r>
      </w:ins>
    </w:p>
    <w:p>
      <w:pPr>
        <w:pStyle w:val="L-CV-PuceDERNIERE"/>
        <w:ind w:hanging="0" w:left="357"/>
        <w:rPr>
          <w:rFonts w:eastAsia="Calibri"/>
          <w:lang w:eastAsia="en-US"/>
        </w:rPr>
      </w:pPr>
      <w:del w:id="146" w:author="Autor desconhecido" w:date="2020-02-24T10:57:00Z">
        <w:r>
          <w:rPr>
            <w:rFonts w:eastAsia="Calibri"/>
            <w:lang w:eastAsia="en-US"/>
          </w:rPr>
          <w:delText>Chef du secteur de consolidation de données, développeur de logiciels, support technique</w:delText>
        </w:r>
      </w:del>
    </w:p>
    <w:p>
      <w:pPr>
        <w:pStyle w:val="L-CV-Employeur-Rle"/>
        <w:rPr>
          <w:lang w:val="en-US"/>
        </w:rPr>
      </w:pPr>
      <w:r>
        <w:rPr>
          <w:rFonts w:eastAsia="Calibri" w:cs="Arial"/>
          <w:bCs/>
          <w:i/>
          <w:color w:val="auto"/>
          <w:kern w:val="0"/>
          <w:sz w:val="20"/>
          <w:szCs w:val="20"/>
          <w:lang w:val="fr-CA" w:eastAsia="en-US" w:bidi="ar-SA"/>
        </w:rPr>
        <w:t>Desenvolvedor</w:t>
      </w:r>
      <w:ins w:id="147" w:author="Autor desconhecido" w:date="2020-02-24T11:02:00Z">
        <w:r>
          <w:rPr>
            <w:rFonts w:eastAsia="Calibri"/>
            <w:lang w:eastAsia="en-US"/>
          </w:rPr>
          <w:t xml:space="preserve"> Web - PHP/Angular </w:t>
        </w:r>
      </w:ins>
    </w:p>
    <w:tbl>
      <w:tblPr>
        <w:tblW w:w="9995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598"/>
        <w:gridCol w:w="8396"/>
      </w:tblGrid>
      <w:tr>
        <w:trPr/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ins w:id="148" w:author="Autor desconhecido" w:date="2020-02-24T10:27:00Z">
              <w:r>
                <w:rPr>
                  <w:rFonts w:cs="Arial"/>
                  <w:color w:themeColor="background1" w:val="FFFFFF"/>
                  <w:szCs w:val="20"/>
                </w:rPr>
                <w:t>No</w:t>
              </w:r>
            </w:ins>
            <w:ins w:id="149" w:author="Autor desconhecido" w:date="2020-02-24T10:27:00Z">
              <w:r>
                <w:rPr>
                  <w:rFonts w:cs="Arial"/>
                  <w:color w:themeColor="background1" w:val="FFFFFF"/>
                  <w:szCs w:val="20"/>
                  <w:vertAlign w:val="superscript"/>
                </w:rPr>
                <w:t> </w:t>
              </w:r>
            </w:ins>
            <w:ins w:id="150" w:author="Autor desconhecido" w:date="2020-02-24T10:27:00Z">
              <w:r>
                <w:rPr>
                  <w:rFonts w:cs="Arial"/>
                  <w:color w:themeColor="background1" w:val="FFFFFF"/>
                  <w:szCs w:val="20"/>
                </w:rPr>
                <w:t>:</w:t>
              </w:r>
            </w:ins>
          </w:p>
        </w:tc>
        <w:tc>
          <w:tcPr>
            <w:tcW w:w="8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5575D" w:themeFill="text2" w:val="clear"/>
          </w:tcPr>
          <w:p>
            <w:pPr>
              <w:pStyle w:val="Normal"/>
              <w:keepNext w:val="true"/>
              <w:spacing w:lineRule="auto" w:line="240" w:before="40" w:after="40"/>
              <w:rPr>
                <w:lang w:val="en-US"/>
              </w:rPr>
            </w:pPr>
            <w:ins w:id="151" w:author="Autor desconhecido" w:date="2020-02-24T10:27:00Z">
              <w:r>
                <w:rPr>
                  <w:rFonts w:cs="Arial"/>
                  <w:color w:themeColor="background1" w:val="FFFFFF"/>
                  <w:szCs w:val="20"/>
                </w:rPr>
                <w:t>4</w:t>
              </w:r>
            </w:ins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Client</w:t>
            </w:r>
            <w:r>
              <w:rPr>
                <w:rFonts w:cs="Arial"/>
                <w:b/>
                <w:szCs w:val="20"/>
                <w:lang w:val="en-US"/>
              </w:rPr>
              <w:t>e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pt-BR"/>
              </w:rPr>
            </w:pPr>
            <w:ins w:id="152" w:author="Autor desconhecido" w:date="2020-02-24T10:27:00Z">
              <w:r>
                <w:rPr>
                  <w:b/>
                  <w:bCs/>
                  <w:lang w:val="pt-BR"/>
                </w:rPr>
                <w:t>Ministério Público do Distrito Federal e Territórios - MPDFT</w:t>
              </w:r>
            </w:ins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Mandato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40" w:after="40"/>
              <w:jc w:val="left"/>
              <w:rPr>
                <w:szCs w:val="20"/>
              </w:rPr>
            </w:pPr>
            <w:r>
              <w:rPr>
                <w:b/>
                <w:bCs/>
                <w:szCs w:val="20"/>
              </w:rPr>
              <w:t>Desenvolvimento do Front-end Angular do sistema PARCEIRO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Papel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rFonts w:ascii="Arial" w:hAnsi="Arial" w:eastAsia="Times New Roman" w:cs="Times New Roman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fr-CA" w:eastAsia="fr-FR" w:bidi="ar-SA"/>
              </w:rPr>
              <w:t>Arquiteto Orgânico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Envergadura (d-p) 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>1000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Período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ins w:id="153" w:author="Autor desconhecido" w:date="2020-02-24T10:27:00Z">
              <w:r>
                <w:rPr/>
                <w:t xml:space="preserve">01-2009 </w:t>
              </w:r>
            </w:ins>
            <w:r>
              <w:rPr>
                <w:color w:val="000000"/>
              </w:rPr>
              <w:t>até</w:t>
            </w:r>
            <w:ins w:id="154" w:author="Autor desconhecido" w:date="2020-02-24T10:27:00Z">
              <w:r>
                <w:rPr/>
                <w:t xml:space="preserve"> 06-2017</w:t>
              </w:r>
            </w:ins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Experiência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ins w:id="155" w:author="Autor desconhecido" w:date="2020-02-24T10:27:00Z">
              <w:r>
                <w:rPr/>
                <w:t xml:space="preserve">102 </w:t>
              </w:r>
            </w:ins>
            <w:r>
              <w:rPr>
                <w:lang w:val="en-US"/>
              </w:rPr>
              <w:t>meses-pessoas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Referência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ins w:id="156" w:author="Autor desconhecido" w:date="2020-02-24T10:27:00Z">
              <w:r>
                <w:rPr/>
                <w:t>Cláudia Reis (55 61 3315-9750)</w:t>
              </w:r>
            </w:ins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rFonts w:ascii="Arial" w:hAnsi="Arial"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  <w:t>Ambiente Tecnológico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Environnementtechno"/>
              <w:spacing w:before="40" w:after="40"/>
              <w:rPr>
                <w:lang w:val="en-US"/>
              </w:rPr>
            </w:pPr>
            <w:ins w:id="157" w:author="Autor desconhecido" w:date="2020-02-24T10:27:00Z">
              <w:r>
                <w:rPr/>
                <w:t xml:space="preserve">Base de </w:t>
              </w:r>
            </w:ins>
            <w:r>
              <w:rPr>
                <w:rFonts w:eastAsia="Times New Roman" w:cs="Arial"/>
                <w:caps/>
                <w:color w:val="auto"/>
                <w:kern w:val="0"/>
                <w:sz w:val="16"/>
                <w:szCs w:val="20"/>
                <w:lang w:val="fr-CA" w:eastAsia="fr-FR" w:bidi="ar-SA"/>
              </w:rPr>
              <w:t>dados</w:t>
            </w:r>
            <w:ins w:id="158" w:author="Autor desconhecido" w:date="2020-02-24T10:27:00Z">
              <w:r>
                <w:rPr/>
                <w:t xml:space="preserve"> MS SQL Server, PHP, Windows 7, Linux, Laravel, HTML/CSS/Javascript, AngularJS, Gulp, SVN, vscode, Tortoise svn, JOOMLA</w:t>
              </w:r>
            </w:ins>
            <w:ins w:id="159" w:author="Autor desconhecido" w:date="2020-02-24T10:58:00Z">
              <w:r>
                <w:rPr/>
                <w:t>, APACHE</w:t>
              </w:r>
            </w:ins>
          </w:p>
        </w:tc>
      </w:tr>
    </w:tbl>
    <w:p>
      <w:pPr>
        <w:pStyle w:val="L-CV-Sous-titre1"/>
        <w:rPr>
          <w:lang w:val="en-US"/>
        </w:rPr>
      </w:pPr>
      <w:r>
        <w:rPr>
          <w:lang w:val="en-US"/>
        </w:rPr>
        <w:t>Descrição do mandato</w:t>
      </w:r>
    </w:p>
    <w:p>
      <w:pPr>
        <w:pStyle w:val="L-CV-NORMAL"/>
        <w:rPr>
          <w:lang w:val="en-US"/>
          <w:ins w:id="160" w:author="Autor desconhecido" w:date="2020-02-24T10:57:00Z"/>
        </w:rPr>
      </w:pPr>
      <w:r>
        <w:rPr>
          <w:lang w:val="en-US"/>
        </w:rPr>
        <w:t>Desenvolvimento do sistema PARCEIRO em PHP / Laravel / Angular, sendo responsável por obter feedback das instituições parceiras do MPDFT sobre a aplicação de medidas alternativas à prisão. Para este projeto, ele realizou o levantamento das necessidades do cliente, análise funcional e desenvolvimento de soluções.</w:t>
      </w:r>
    </w:p>
    <w:p>
      <w:pPr>
        <w:pStyle w:val="L-CV-Sous-titre1"/>
        <w:rPr>
          <w:lang w:val="en-US"/>
          <w:ins w:id="162" w:author="Autor desconhecido" w:date="2020-02-24T10:57:00Z"/>
        </w:rPr>
      </w:pPr>
      <w:r>
        <w:rPr/>
        <w:t xml:space="preserve">Papel e responsabilidades </w:t>
      </w:r>
      <w:ins w:id="161" w:author="Autor desconhecido" w:date="2020-02-24T10:57:00Z">
        <w:r>
          <w:rPr/>
          <w:t xml:space="preserve"> </w:t>
        </w:r>
      </w:ins>
    </w:p>
    <w:p>
      <w:pPr>
        <w:pStyle w:val="L-CV-NORMAL"/>
        <w:rPr>
          <w:lang w:val="en-US"/>
          <w:ins w:id="163" w:author="Autor desconhecido" w:date="2020-02-24T10:57:00Z"/>
        </w:rPr>
      </w:pPr>
      <w:r>
        <w:rPr>
          <w:lang w:val="en-US"/>
        </w:rPr>
        <w:t>Como chefe do setor de consolidação de dados e desenvolvedor web - frontend, o Sr. João Tavares foi responsável pela programação de todas as aplicações relacionadas ao negócio de medidas alternativas à prisão, bem como: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lang w:val="en-US" w:eastAsia="en-US"/>
        </w:rPr>
        <w:t>Administrar os bancos de dados SQL SERVER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lang w:val="en-US" w:eastAsia="en-US"/>
        </w:rPr>
        <w:t>Criar backend do aplicativo PARCEIRO na internet do ministério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lang w:val="en-US" w:eastAsia="en-US"/>
        </w:rPr>
        <w:t>Administrar a intranet do setor usando Joomla (semelhante ao Sharepoint)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lang w:val="en-US" w:eastAsia="en-US"/>
        </w:rPr>
        <w:t>Projeto e desenvolvimento do sistema PARCEIRO, utilizando PHP / Laravel / AngularJS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lang w:val="en-US" w:eastAsia="en-US"/>
        </w:rPr>
        <w:t>Realizar treinamento para novos usuários PARCEIRO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lang w:val="en-US" w:eastAsia="en-US"/>
        </w:rPr>
        <w:t>Colaborar com os chefes do setor regional de medidas alternativas para criar novas parcerias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lang w:val="en-US" w:eastAsia="en-US"/>
        </w:rPr>
        <w:t>Atualizar o código de programação no SVN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lang w:val="en-US" w:eastAsia="en-US"/>
        </w:rPr>
        <w:t>Leve as necessidades do cliente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lang w:val="en-US" w:eastAsia="en-US"/>
        </w:rPr>
        <w:t>Realizar a análise funcional do sistema PARCEIRO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lang w:val="en-US" w:eastAsia="en-US"/>
        </w:rPr>
        <w:t>Criar simulações e protótipos da solução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lang w:val="en-US" w:eastAsia="en-US"/>
        </w:rPr>
        <w:t>Desenvolver a solução necessária após a validação d</w:t>
      </w:r>
      <w:r>
        <w:rPr>
          <w:rFonts w:eastAsia="Calibri" w:cs="Times New Roman"/>
          <w:color w:val="auto"/>
          <w:kern w:val="0"/>
          <w:sz w:val="20"/>
          <w:szCs w:val="20"/>
          <w:lang w:val="en-US" w:eastAsia="en-US" w:bidi="ar-SA"/>
        </w:rPr>
        <w:t>os requisitos</w:t>
      </w:r>
    </w:p>
    <w:p>
      <w:pPr>
        <w:pStyle w:val="L-CV-PuceDERNIERE"/>
        <w:ind w:hanging="340" w:left="340"/>
        <w:rPr>
          <w:rFonts w:eastAsia="Calibri"/>
          <w:lang w:eastAsia="en-US"/>
          <w:ins w:id="165" w:author="Autor desconhecido" w:date="2020-02-24T10:57:00Z"/>
        </w:rPr>
      </w:pPr>
      <w:ins w:id="164" w:author="Autor desconhecido" w:date="2020-02-24T10:57:00Z">
        <w:r>
          <w:rPr>
            <w:rFonts w:eastAsia="Calibri"/>
            <w:lang w:eastAsia="en-US"/>
          </w:rPr>
        </w:r>
      </w:ins>
    </w:p>
    <w:p>
      <w:pPr>
        <w:pStyle w:val="L-CV-PuceDERNIERE"/>
        <w:ind w:hanging="340" w:left="340"/>
        <w:rPr>
          <w:rFonts w:eastAsia="Calibri"/>
          <w:lang w:eastAsia="en-US"/>
          <w:ins w:id="167" w:author="Autor desconhecido" w:date="2020-02-24T10:57:00Z"/>
        </w:rPr>
      </w:pPr>
      <w:ins w:id="166" w:author="Autor desconhecido" w:date="2020-02-24T10:57:00Z">
        <w:r>
          <w:rPr>
            <w:rFonts w:eastAsia="Calibri"/>
            <w:lang w:eastAsia="en-US"/>
          </w:rPr>
        </w:r>
      </w:ins>
    </w:p>
    <w:p>
      <w:pPr>
        <w:pStyle w:val="L-CV-PuceDERNIERE"/>
        <w:ind w:hanging="340" w:left="340"/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p>
      <w:pPr>
        <w:pStyle w:val="L-CV-PuceDERNIERE"/>
        <w:ind w:hanging="340" w:left="340"/>
        <w:rPr>
          <w:rFonts w:eastAsia="Calibri"/>
          <w:lang w:eastAsia="en-US"/>
        </w:rPr>
      </w:pPr>
      <w:r>
        <w:rPr>
          <w:rFonts w:eastAsia="Calibri"/>
          <w:lang w:eastAsia="en-US"/>
        </w:rPr>
      </w:r>
    </w:p>
    <w:p>
      <w:pPr>
        <w:pStyle w:val="L-CV-PuceDERNIERE"/>
        <w:ind w:hanging="340" w:left="340"/>
        <w:rPr>
          <w:rFonts w:eastAsia="Calibri"/>
          <w:lang w:eastAsia="en-US"/>
          <w:ins w:id="169" w:author="Autor desconhecido" w:date="2020-02-24T10:57:00Z"/>
        </w:rPr>
      </w:pPr>
      <w:ins w:id="168" w:author="Autor desconhecido" w:date="2020-02-24T10:57:00Z">
        <w:r>
          <w:rPr>
            <w:rFonts w:eastAsia="Calibri"/>
            <w:lang w:eastAsia="en-US"/>
          </w:rPr>
        </w:r>
      </w:ins>
    </w:p>
    <w:p>
      <w:pPr>
        <w:pStyle w:val="L-CV-PuceDERNIERE"/>
        <w:ind w:hanging="340" w:left="340"/>
        <w:rPr>
          <w:rFonts w:eastAsia="Calibri"/>
          <w:lang w:eastAsia="en-US"/>
          <w:ins w:id="171" w:author="Autor desconhecido" w:date="2020-02-24T10:57:00Z"/>
        </w:rPr>
      </w:pPr>
      <w:ins w:id="170" w:author="Autor desconhecido" w:date="2020-02-24T10:57:00Z">
        <w:r>
          <w:rPr>
            <w:rFonts w:eastAsia="Calibri"/>
            <w:lang w:eastAsia="en-US"/>
          </w:rPr>
        </w:r>
      </w:ins>
    </w:p>
    <w:p>
      <w:pPr>
        <w:pStyle w:val="L-CV-PuceDERNIERE"/>
        <w:ind w:hanging="340" w:left="340"/>
        <w:rPr>
          <w:rFonts w:eastAsia="Calibri"/>
          <w:lang w:eastAsia="en-US"/>
          <w:ins w:id="173" w:author="Autor desconhecido" w:date="2020-02-24T10:57:00Z"/>
        </w:rPr>
      </w:pPr>
      <w:ins w:id="172" w:author="Autor desconhecido" w:date="2020-02-24T10:57:00Z">
        <w:r>
          <w:rPr>
            <w:rFonts w:eastAsia="Calibri"/>
            <w:lang w:eastAsia="en-US"/>
          </w:rPr>
        </w:r>
      </w:ins>
    </w:p>
    <w:p>
      <w:pPr>
        <w:pStyle w:val="L-CV-PuceDERNIERE"/>
        <w:ind w:hanging="340" w:left="340"/>
        <w:rPr>
          <w:lang w:val="en-US"/>
        </w:rPr>
      </w:pPr>
      <w:r>
        <w:rPr>
          <w:rFonts w:eastAsia="Calibri"/>
          <w:lang w:val="en-US" w:eastAsia="en-US"/>
        </w:rPr>
        <w:t>Chefe do Setor de Consolidação de Dados, Desenvolvedor de Software, Suporte Técnico</w:t>
      </w:r>
    </w:p>
    <w:tbl>
      <w:tblPr>
        <w:tblW w:w="9995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598"/>
        <w:gridCol w:w="8396"/>
      </w:tblGrid>
      <w:tr>
        <w:trPr/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color w:themeColor="background1" w:val="FFFFFF"/>
                <w:szCs w:val="20"/>
              </w:rPr>
              <w:t>No</w:t>
            </w:r>
            <w:r>
              <w:rPr>
                <w:rFonts w:cs="Arial"/>
                <w:color w:themeColor="background1" w:val="FFFFFF"/>
                <w:szCs w:val="20"/>
                <w:vertAlign w:val="superscript"/>
              </w:rPr>
              <w:t> </w:t>
            </w:r>
            <w:r>
              <w:rPr>
                <w:rFonts w:cs="Arial"/>
                <w:color w:themeColor="background1" w:val="FFFFFF"/>
                <w:szCs w:val="20"/>
              </w:rPr>
              <w:t>:</w:t>
            </w:r>
          </w:p>
        </w:tc>
        <w:tc>
          <w:tcPr>
            <w:tcW w:w="8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5575D" w:themeFill="text2" w:val="clear"/>
          </w:tcPr>
          <w:p>
            <w:pPr>
              <w:pStyle w:val="Normal"/>
              <w:keepNext w:val="true"/>
              <w:spacing w:lineRule="auto" w:line="240" w:before="40" w:after="40"/>
              <w:rPr>
                <w:lang w:val="en-US"/>
              </w:rPr>
            </w:pPr>
            <w:r>
              <w:rPr>
                <w:rFonts w:cs="Arial"/>
                <w:color w:themeColor="background1" w:val="FFFFFF"/>
                <w:szCs w:val="20"/>
              </w:rPr>
              <w:t>3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Client</w:t>
            </w:r>
            <w:r>
              <w:rPr>
                <w:rFonts w:cs="Arial"/>
                <w:b/>
                <w:szCs w:val="20"/>
                <w:lang w:val="en-US"/>
              </w:rPr>
              <w:t>e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Ministério Público do Distrito Federal e Territórios - MPDFT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Mandato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Desenvolvimento de sistemas relacionados à aplicação de medidas alternativas à prisão e publicação de dados para a população de Brasília.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Papel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rFonts w:ascii="Arial" w:hAnsi="Arial" w:eastAsia="Times New Roman" w:cs="Times New Roman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fr-CA" w:eastAsia="fr-FR" w:bidi="ar-SA"/>
              </w:rPr>
              <w:t>Arquiteto Orgânico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Envergadura (d-p) 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>10000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Período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 xml:space="preserve">01-2009 </w:t>
            </w:r>
            <w:r>
              <w:rPr>
                <w:color w:val="000000"/>
              </w:rPr>
              <w:t>até</w:t>
            </w:r>
            <w:r>
              <w:rPr/>
              <w:t xml:space="preserve"> 06-2017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Experiência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 xml:space="preserve">102 </w:t>
            </w:r>
            <w:r>
              <w:rPr>
                <w:lang w:val="en-US"/>
              </w:rPr>
              <w:t>meses-pessoas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Referência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>Cláudia Reis (55 61 3315-9750)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rFonts w:ascii="Arial" w:hAnsi="Arial"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  <w:t>Ambiente Tecnológico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Environnementtechno"/>
              <w:spacing w:before="40" w:after="40"/>
              <w:rPr>
                <w:lang w:val="en-US"/>
              </w:rPr>
            </w:pPr>
            <w:r>
              <w:rPr/>
              <w:t xml:space="preserve">Base de </w:t>
            </w:r>
            <w:r>
              <w:rPr>
                <w:rFonts w:eastAsia="Times New Roman" w:cs="Arial"/>
                <w:caps/>
                <w:color w:val="auto"/>
                <w:kern w:val="0"/>
                <w:sz w:val="16"/>
                <w:szCs w:val="20"/>
                <w:lang w:val="fr-CA" w:eastAsia="fr-FR" w:bidi="ar-SA"/>
              </w:rPr>
              <w:t>dados</w:t>
            </w:r>
            <w:r>
              <w:rPr/>
              <w:t xml:space="preserve"> MS SQL Server, Delphi 7, ASP, PHP, Windows 7, Linux, Laravel, HTML/CSS/Javascript, AngularJS, Gulp, SVN</w:t>
            </w:r>
            <w:ins w:id="174" w:author="Autor desconhecido" w:date="2020-01-06T14:03:00Z">
              <w:r>
                <w:rPr/>
                <w:t>, vscode</w:t>
              </w:r>
            </w:ins>
            <w:ins w:id="175" w:author="Autor desconhecido" w:date="2020-02-24T08:58:00Z">
              <w:r>
                <w:rPr/>
                <w:t>, Tortoise</w:t>
              </w:r>
            </w:ins>
            <w:ins w:id="176" w:author="Autor desconhecido" w:date="2020-02-24T09:02:00Z">
              <w:r>
                <w:rPr/>
                <w:t xml:space="preserve"> </w:t>
              </w:r>
            </w:ins>
            <w:ins w:id="177" w:author="Autor desconhecido" w:date="2020-02-24T09:00:00Z">
              <w:r>
                <w:rPr/>
                <w:t>svn</w:t>
              </w:r>
            </w:ins>
            <w:ins w:id="178" w:author="Autor desconhecido" w:date="2020-02-24T09:38:00Z">
              <w:r>
                <w:rPr/>
                <w:t>, JOOMLA</w:t>
              </w:r>
            </w:ins>
          </w:p>
        </w:tc>
      </w:tr>
    </w:tbl>
    <w:p>
      <w:pPr>
        <w:pStyle w:val="L-CV-Sous-titre1"/>
        <w:rPr>
          <w:lang w:val="en-US"/>
        </w:rPr>
      </w:pPr>
      <w:r>
        <w:rPr>
          <w:lang w:val="en-US"/>
        </w:rPr>
        <w:t>Descrição do mandato</w:t>
      </w:r>
    </w:p>
    <w:p>
      <w:pPr>
        <w:pStyle w:val="L-CV-NORMAL"/>
        <w:rPr>
          <w:lang w:val="en-US"/>
        </w:rPr>
      </w:pPr>
      <w:r>
        <w:rPr>
          <w:lang w:val="en-US"/>
        </w:rPr>
        <w:t>Entre os diversos projetos realizados está o desenvolvimento contínuo do sistema de medidas alternativas - SMA - responsável por monitorar a aplicação de medidas alternativas na região metropolitana de Brasília. Este sistema foi programado em Delphi e MS SQL Server.</w:t>
      </w:r>
    </w:p>
    <w:p>
      <w:pPr>
        <w:pStyle w:val="L-CV-NORMAL"/>
        <w:rPr>
          <w:lang w:val="en-US"/>
        </w:rPr>
      </w:pPr>
      <w:r>
        <w:rPr>
          <w:lang w:val="en-US"/>
        </w:rPr>
        <w:t>Os outros sistemas foram derivados de dados registrados no banco de dados ADM.</w:t>
      </w:r>
    </w:p>
    <w:p>
      <w:pPr>
        <w:pStyle w:val="L-CV-NORMAL"/>
        <w:rPr>
          <w:lang w:val="en-US"/>
        </w:rPr>
      </w:pPr>
      <w:r>
        <w:rPr>
          <w:lang w:val="en-US"/>
        </w:rPr>
        <w:t>Outro grande sistema desenvolvido neste período, o módulo PARCEIRO (300 pessoas-dia), feito em PHP / Laravel / Angular, era responsável por obter feedback das instituições parceiras do MPDFT sobre a aplicação de medidas alternativas. Para este projeto, ele realizou o levantamento das necessidades do cliente, análise funcional e desenvolvimento de soluções.</w:t>
      </w:r>
    </w:p>
    <w:p>
      <w:pPr>
        <w:pStyle w:val="L-CV-Sous-titre1"/>
        <w:rPr>
          <w:lang w:val="en-US"/>
        </w:rPr>
      </w:pPr>
      <w:r>
        <w:rPr/>
        <w:t xml:space="preserve">Papel e responsabilidades  </w:t>
      </w:r>
    </w:p>
    <w:p>
      <w:pPr>
        <w:pStyle w:val="L-CV-NORMAL"/>
        <w:rPr>
          <w:lang w:val="en-US"/>
        </w:rPr>
      </w:pPr>
      <w:r>
        <w:rPr>
          <w:lang w:val="en-US"/>
        </w:rPr>
        <w:t>Na qualidade de Arquiteto Orgânico e chefe do sector de consolidação de dados do Ministério Público do Distrito Federal e Territórios, o Sr. João Tavares foi responsável pela programação de todas as candidaturas relacionadas com a profissão de medidas alternativas de candidaturas à prisão, bem como: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lang w:val="en-US" w:eastAsia="en-US"/>
        </w:rPr>
        <w:t>Administrar os bancos de dados SQL SERVER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lang w:val="en-US" w:eastAsia="en-US"/>
        </w:rPr>
        <w:t>Criar sistemas para a intranet e internet do ministério para divulgar informações sobre medidas alternativas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lang w:val="en-US" w:eastAsia="en-US"/>
        </w:rPr>
        <w:t>Administrar a intranet do setor usando Joomla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lang w:val="en-US" w:eastAsia="en-US"/>
        </w:rPr>
        <w:t>Projeto e desenvolvimento do sistema PARCEIRO, utilizando PHP / Laravel / AngularJS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lang w:val="en-US" w:eastAsia="en-US"/>
        </w:rPr>
        <w:t>Realizar treinamento para novos usuários do SMA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lang w:val="en-US" w:eastAsia="en-US"/>
        </w:rPr>
        <w:t>Colaborar com chefes de setor regionais de medidas alternativas para obter relatórios mensais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lang w:val="en-US" w:eastAsia="en-US"/>
        </w:rPr>
        <w:t>Suporte aos usuários de ADS e sistemas derivados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rFonts w:eastAsia="Calibri"/>
          <w:lang w:val="en-US" w:eastAsia="en-US"/>
        </w:rPr>
        <w:t>Atualizar o código de programação no SVN</w:t>
      </w:r>
    </w:p>
    <w:p>
      <w:pPr>
        <w:pStyle w:val="L-CV-espace2mandat"/>
        <w:rPr>
          <w:lang w:val="en-US"/>
        </w:rPr>
      </w:pPr>
      <w:r>
        <w:rPr>
          <w:lang w:val="en-US"/>
        </w:rPr>
      </w:r>
    </w:p>
    <w:tbl>
      <w:tblPr>
        <w:tblW w:w="9995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598"/>
        <w:gridCol w:w="8396"/>
      </w:tblGrid>
      <w:tr>
        <w:trPr/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color w:themeColor="background1" w:val="FFFFFF"/>
                <w:szCs w:val="20"/>
              </w:rPr>
              <w:t>No</w:t>
            </w:r>
            <w:r>
              <w:rPr>
                <w:rFonts w:cs="Arial"/>
                <w:color w:themeColor="background1" w:val="FFFFFF"/>
                <w:szCs w:val="20"/>
                <w:vertAlign w:val="superscript"/>
              </w:rPr>
              <w:t> </w:t>
            </w:r>
            <w:r>
              <w:rPr>
                <w:rFonts w:cs="Arial"/>
                <w:color w:themeColor="background1" w:val="FFFFFF"/>
                <w:szCs w:val="20"/>
              </w:rPr>
              <w:t>:</w:t>
            </w:r>
          </w:p>
        </w:tc>
        <w:tc>
          <w:tcPr>
            <w:tcW w:w="8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5575D" w:themeFill="text2" w:val="clear"/>
          </w:tcPr>
          <w:p>
            <w:pPr>
              <w:pStyle w:val="Normal"/>
              <w:keepNext w:val="true"/>
              <w:spacing w:lineRule="auto" w:line="240" w:before="40" w:after="40"/>
              <w:rPr>
                <w:lang w:val="en-US"/>
              </w:rPr>
            </w:pPr>
            <w:r>
              <w:rPr>
                <w:rFonts w:cs="Arial"/>
                <w:color w:themeColor="background1" w:val="FFFFFF"/>
                <w:szCs w:val="20"/>
              </w:rPr>
              <w:t>2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Client</w:t>
            </w:r>
            <w:r>
              <w:rPr>
                <w:rFonts w:cs="Arial"/>
                <w:b/>
                <w:szCs w:val="20"/>
                <w:lang w:val="en-US"/>
              </w:rPr>
              <w:t>e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Ministério Público do Distrito Federal e Territórios - MPDFT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Mandato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b/>
                <w:bCs/>
              </w:rPr>
            </w:pPr>
            <w:r>
              <w:rPr>
                <w:b/>
                <w:bCs/>
              </w:rPr>
              <w:t>Desenvolvimento de vários tipos de sistemas destinados a funcionários MPDFT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Papel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rFonts w:ascii="Arial" w:hAnsi="Arial" w:eastAsia="Times New Roman" w:cs="Times New Roman"/>
                <w:color w:val="auto"/>
                <w:kern w:val="0"/>
                <w:sz w:val="20"/>
                <w:szCs w:val="22"/>
                <w:lang w:val="fr-CA" w:eastAsia="fr-FR" w:bidi="ar-SA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2"/>
                <w:lang w:val="fr-CA" w:eastAsia="fr-FR" w:bidi="ar-SA"/>
              </w:rPr>
              <w:t>Desenvolvedor de Software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Envergadura (d-p) 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>1 584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Período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 xml:space="preserve">01-2003 </w:t>
            </w:r>
            <w:r>
              <w:rPr>
                <w:color w:val="000000"/>
              </w:rPr>
              <w:t>até</w:t>
            </w:r>
            <w:r>
              <w:rPr/>
              <w:t xml:space="preserve"> 12-2008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Experiência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 xml:space="preserve">72 </w:t>
            </w:r>
            <w:r>
              <w:rPr>
                <w:lang w:val="en-US"/>
              </w:rPr>
              <w:t>meses-pessoas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Referência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>Rodrigo Castro (55 61 3343-9905)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rFonts w:ascii="Arial" w:hAnsi="Arial"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  <w:t>Ambiente Tecnológico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Environnementtechno"/>
              <w:spacing w:before="40" w:after="40"/>
              <w:rPr>
                <w:lang w:val="en-US"/>
              </w:rPr>
            </w:pPr>
            <w:r>
              <w:rPr/>
              <w:t xml:space="preserve">Base de </w:t>
            </w:r>
            <w:r>
              <w:rPr>
                <w:rFonts w:eastAsia="Times New Roman" w:cs="Arial"/>
                <w:caps/>
                <w:color w:val="auto"/>
                <w:kern w:val="0"/>
                <w:sz w:val="16"/>
                <w:szCs w:val="20"/>
                <w:lang w:val="fr-CA" w:eastAsia="fr-FR" w:bidi="ar-SA"/>
              </w:rPr>
              <w:t>dados</w:t>
            </w:r>
            <w:r>
              <w:rPr/>
              <w:t xml:space="preserve"> MS SQL Server, JAVA, Spring, Struts, XP, Junit, Tomcat, Jboss, Hibernate, EJB, Delphi 7, ASP, PHP, Windows XP, Linux, HTML/CSS/Javascript, SVN, VSS</w:t>
            </w:r>
          </w:p>
        </w:tc>
      </w:tr>
    </w:tbl>
    <w:p>
      <w:pPr>
        <w:pStyle w:val="L-CV-Sous-titre1"/>
        <w:rPr>
          <w:lang w:val="en-US"/>
        </w:rPr>
      </w:pPr>
      <w:r>
        <w:rPr>
          <w:b/>
          <w:smallCaps/>
          <w:lang w:val="en-US" w:eastAsia="fr-CA"/>
        </w:rPr>
        <w:t>Descrição do mandato</w:t>
      </w:r>
    </w:p>
    <w:p>
      <w:pPr>
        <w:pStyle w:val="Normal"/>
        <w:rPr>
          <w:lang w:val="en-US"/>
        </w:rPr>
      </w:pPr>
      <w:r>
        <w:rPr>
          <w:lang w:val="en-US"/>
        </w:rPr>
        <w:t>Desenvolvimento e manutenção de sistemas programados em diversas linguagens de programação, como Java, ASP e Delphi, e vinculados a bancos de dados MS-SQL Server. Em seu pico, uma média de 30 sistemas foram mantidos simultaneamente.</w:t>
      </w:r>
    </w:p>
    <w:p>
      <w:pPr>
        <w:pStyle w:val="Normal1"/>
        <w:spacing w:before="120" w:after="60"/>
        <w:rPr>
          <w:lang w:val="en-US"/>
        </w:rPr>
      </w:pPr>
      <w:r>
        <w:rPr>
          <w:rFonts w:cs="Arial" w:ascii="Arial" w:hAnsi="Arial"/>
          <w:b/>
          <w:smallCaps/>
          <w:sz w:val="20"/>
          <w:szCs w:val="20"/>
        </w:rPr>
        <w:t xml:space="preserve">Papel e responsabilidades  </w:t>
      </w:r>
    </w:p>
    <w:p>
      <w:pPr>
        <w:pStyle w:val="Normal"/>
        <w:spacing w:before="0" w:after="60"/>
        <w:rPr>
          <w:lang w:val="en-US"/>
        </w:rPr>
      </w:pPr>
      <w:r>
        <w:rPr/>
        <w:t>À titre de développeur de logiciels, M. João Tavares avait la responsabilité de programmer toutes les applications reliées aux activités du MPDFT, ainsi que: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 w:eastAsia="en-US"/>
        </w:rPr>
        <w:t>Administrar bancos de dados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 w:eastAsia="en-US"/>
        </w:rPr>
        <w:t>Criar sistemas para a intranet e internet do ministério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 w:eastAsia="en-US"/>
        </w:rPr>
        <w:t>Realizar o treinamento de novos usuários dos sistemas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 w:eastAsia="en-US"/>
        </w:rPr>
        <w:t>Realizar manutenção de sistemas enxutos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 w:eastAsia="en-US"/>
        </w:rPr>
        <w:t>Suporte a usuários de diferentes sistemas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 w:eastAsia="en-US"/>
        </w:rPr>
        <w:t>Atualize o código de programação no SVN e VSS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 w:eastAsia="en-US"/>
        </w:rPr>
        <w:t>Instalar novos sistemas para usuários</w:t>
      </w:r>
    </w:p>
    <w:p>
      <w:pPr>
        <w:pStyle w:val="L-CV-espace2mandat"/>
        <w:rPr>
          <w:lang w:val="en-US"/>
        </w:rPr>
      </w:pPr>
      <w:r>
        <w:rPr>
          <w:lang w:val="en-US"/>
        </w:rPr>
      </w:r>
      <w:r>
        <w:br w:type="page"/>
      </w:r>
    </w:p>
    <w:tbl>
      <w:tblPr>
        <w:tblW w:w="9995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1598"/>
        <w:gridCol w:w="8396"/>
      </w:tblGrid>
      <w:tr>
        <w:trPr/>
        <w:tc>
          <w:tcPr>
            <w:tcW w:w="1598" w:type="dxa"/>
            <w:tcBorders>
              <w:bottom w:val="single" w:sz="4" w:space="0" w:color="000000"/>
              <w:right w:val="single" w:sz="4" w:space="0" w:color="000000"/>
            </w:tcBorders>
            <w:shd w:fill="EC9BA4" w:val="clear"/>
          </w:tcPr>
          <w:p>
            <w:pPr>
              <w:pStyle w:val="Normal"/>
              <w:keepNext w:val="true"/>
              <w:pageBreakBefore/>
              <w:spacing w:lineRule="auto" w:line="240" w:before="0" w:after="40"/>
              <w:ind w:hanging="0" w:left="-55"/>
              <w:rPr>
                <w:lang w:val="en-US"/>
              </w:rPr>
            </w:pPr>
            <w:r>
              <w:rPr>
                <w:rFonts w:cs="Arial"/>
                <w:color w:themeColor="background1" w:val="FFFFFF"/>
                <w:szCs w:val="20"/>
              </w:rPr>
              <w:t>No</w:t>
            </w:r>
            <w:r>
              <w:rPr>
                <w:rFonts w:cs="Arial"/>
                <w:color w:themeColor="background1" w:val="FFFFFF"/>
                <w:szCs w:val="20"/>
                <w:vertAlign w:val="superscript"/>
              </w:rPr>
              <w:t> </w:t>
            </w:r>
            <w:r>
              <w:rPr>
                <w:rFonts w:cs="Arial"/>
                <w:color w:themeColor="background1" w:val="FFFFFF"/>
                <w:szCs w:val="20"/>
              </w:rPr>
              <w:t>:</w:t>
            </w:r>
          </w:p>
        </w:tc>
        <w:tc>
          <w:tcPr>
            <w:tcW w:w="83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55575D" w:themeFill="text2" w:val="clear"/>
          </w:tcPr>
          <w:p>
            <w:pPr>
              <w:pStyle w:val="Normal"/>
              <w:keepNext w:val="true"/>
              <w:spacing w:lineRule="auto" w:line="240" w:before="40" w:after="40"/>
              <w:rPr>
                <w:lang w:val="en-US"/>
              </w:rPr>
            </w:pPr>
            <w:r>
              <w:rPr>
                <w:rFonts w:cs="Arial"/>
                <w:color w:themeColor="background1" w:val="FFFFFF"/>
                <w:szCs w:val="20"/>
              </w:rPr>
              <w:t>1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Client</w:t>
            </w:r>
            <w:r>
              <w:rPr>
                <w:rFonts w:cs="Arial"/>
                <w:b/>
                <w:szCs w:val="20"/>
                <w:lang w:val="en-US"/>
              </w:rPr>
              <w:t>e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 w:eastAsia="fr-CA"/>
              </w:rPr>
              <w:t>Ministério Público do Distrito Federal e Territórios - MPDFT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b/>
                <w:szCs w:val="20"/>
              </w:rPr>
              <w:t>Mandato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b/>
                <w:bCs/>
              </w:rPr>
            </w:pPr>
            <w:r>
              <w:rPr>
                <w:b/>
                <w:bCs/>
                <w:lang w:eastAsia="fr-CA"/>
              </w:rPr>
              <w:t>Suporte de TI para usuários da organização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Papel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>Profissional de suporte técnico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Envergadura (d-p) 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>858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Período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>
                <w:color w:val="000000"/>
              </w:rPr>
              <w:t>10-1999 até 12-2002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Experiência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 xml:space="preserve">39 </w:t>
            </w:r>
            <w:r>
              <w:rPr>
                <w:lang w:val="en-US"/>
              </w:rPr>
              <w:t>meses-pessoas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lang w:val="en-US"/>
              </w:rPr>
            </w:pPr>
            <w:r>
              <w:rPr>
                <w:rFonts w:cs="Arial"/>
                <w:szCs w:val="20"/>
              </w:rPr>
              <w:t>Referência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Grillenormal"/>
              <w:spacing w:before="40" w:after="40"/>
              <w:rPr>
                <w:lang w:val="en-US"/>
              </w:rPr>
            </w:pPr>
            <w:r>
              <w:rPr/>
              <w:t>Elmo Sampaio (55 61 3343-9905)</w:t>
            </w:r>
          </w:p>
        </w:tc>
      </w:tr>
      <w:tr>
        <w:trPr/>
        <w:tc>
          <w:tcPr>
            <w:tcW w:w="15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keepNext w:val="true"/>
              <w:spacing w:lineRule="auto" w:line="240" w:before="40" w:after="40"/>
              <w:ind w:hanging="0" w:left="-55"/>
              <w:rPr>
                <w:rFonts w:ascii="Arial" w:hAnsi="Arial"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</w:pPr>
            <w:r>
              <w:rPr>
                <w:rFonts w:eastAsia="Times New Roman" w:cs="Arial"/>
                <w:color w:val="auto"/>
                <w:kern w:val="0"/>
                <w:sz w:val="20"/>
                <w:szCs w:val="20"/>
                <w:lang w:val="fr-CA" w:eastAsia="fr-FR" w:bidi="ar-SA"/>
              </w:rPr>
              <w:t>Ambiente Tecnológico :</w:t>
            </w:r>
          </w:p>
        </w:tc>
        <w:tc>
          <w:tcPr>
            <w:tcW w:w="8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-CV-Environnementtechno"/>
              <w:spacing w:before="40" w:after="40"/>
              <w:rPr>
                <w:lang w:val="en-US"/>
              </w:rPr>
            </w:pPr>
            <w:r>
              <w:rPr/>
              <w:t xml:space="preserve">Windows 95/98/XP/NT, MS OFFICE, Backups, </w:t>
            </w:r>
            <w:r>
              <w:rPr>
                <w:rFonts w:eastAsia="Times New Roman" w:cs="Arial"/>
                <w:caps/>
                <w:color w:val="auto"/>
                <w:kern w:val="0"/>
                <w:sz w:val="16"/>
                <w:szCs w:val="20"/>
                <w:lang w:val="fr-CA" w:eastAsia="fr-FR" w:bidi="ar-SA"/>
              </w:rPr>
              <w:t>manutenção</w:t>
            </w:r>
            <w:r>
              <w:rPr/>
              <w:t xml:space="preserve"> de Hardware, VNC</w:t>
            </w:r>
          </w:p>
        </w:tc>
      </w:tr>
    </w:tbl>
    <w:p>
      <w:pPr>
        <w:pStyle w:val="L-CV-Sous-titre1"/>
        <w:rPr>
          <w:lang w:val="en-US"/>
        </w:rPr>
      </w:pPr>
      <w:r>
        <w:rPr/>
        <w:t xml:space="preserve">Descrição do mandato </w:t>
      </w:r>
    </w:p>
    <w:p>
      <w:pPr>
        <w:pStyle w:val="L-CV-NORMAL"/>
        <w:rPr>
          <w:lang w:val="en-US"/>
        </w:rPr>
      </w:pPr>
      <w:r>
        <w:rPr>
          <w:lang w:val="en-US"/>
        </w:rPr>
        <w:t>Vários tipos de serviços e manutenções foram realizados, como formatação de microcomputadores, criação de imagens HD, instalação e configuração de antivírus, reparo de impressoras, criação e restauração de backups. As atividades de assistência técnica foram realizadas localmente e remotamente por meio da VNC.</w:t>
      </w:r>
    </w:p>
    <w:p>
      <w:pPr>
        <w:pStyle w:val="L-CV-Sous-titre1"/>
        <w:rPr>
          <w:lang w:val="en-US"/>
        </w:rPr>
      </w:pPr>
      <w:r>
        <w:rPr/>
        <w:t xml:space="preserve">Papel e responsabilidades </w:t>
      </w:r>
    </w:p>
    <w:p>
      <w:pPr>
        <w:pStyle w:val="L-CV-NORMAL"/>
        <w:rPr>
          <w:lang w:val="en-US"/>
        </w:rPr>
      </w:pPr>
      <w:r>
        <w:rPr>
          <w:lang w:val="en-US"/>
        </w:rPr>
        <w:t>Como profissional de suporte técnico, o Sr. João Tavares foi responsável por fornecer suporte de TI aos funcionários do MPDFT, bem como: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 w:eastAsia="en-US"/>
        </w:rPr>
        <w:t>Formatação de microcomputadores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 w:eastAsia="en-US"/>
        </w:rPr>
        <w:t>Criação de imagens HD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 w:eastAsia="en-US"/>
        </w:rPr>
        <w:t>Instalação e implementação de antivírus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 w:eastAsia="en-US"/>
        </w:rPr>
        <w:t>Conserto de impressora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 w:eastAsia="en-US"/>
        </w:rPr>
        <w:t>Criação e restauração de backups</w:t>
      </w:r>
    </w:p>
    <w:p>
      <w:pPr>
        <w:pStyle w:val="L-CV-Puce1"/>
        <w:numPr>
          <w:ilvl w:val="0"/>
          <w:numId w:val="3"/>
        </w:numPr>
        <w:ind w:hanging="357" w:left="357"/>
        <w:rPr>
          <w:lang w:val="en-US"/>
        </w:rPr>
      </w:pPr>
      <w:r>
        <w:rPr>
          <w:lang w:val="en-US" w:eastAsia="en-US"/>
        </w:rPr>
        <w:t>Suporte remoto via VNC</w:t>
      </w:r>
    </w:p>
    <w:p>
      <w:pPr>
        <w:pStyle w:val="L-CV-espace2mandat"/>
        <w:spacing w:before="120" w:after="120"/>
        <w:rPr>
          <w:lang w:val="en-US"/>
        </w:rPr>
      </w:pPr>
      <w:r>
        <w:rPr>
          <w:lang w:val="en-US"/>
        </w:rPr>
      </w:r>
    </w:p>
    <w:sectPr>
      <w:headerReference w:type="default" r:id="rId4"/>
      <w:footerReference w:type="default" r:id="rId5"/>
      <w:type w:val="nextPage"/>
      <w:pgSz w:w="12240" w:h="15840"/>
      <w:pgMar w:left="1134" w:right="1134" w:gutter="0" w:header="425" w:top="482" w:footer="737" w:bottom="1418"/>
      <w:pgNumType w:fmt="decimal"/>
      <w:formProt w:val="false"/>
      <w:textDirection w:val="lrTb"/>
      <w:docGrid w:type="default" w:linePitch="36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Narrow">
    <w:charset w:val="01"/>
    <w:family w:val="roman"/>
    <w:pitch w:val="variable"/>
  </w:font>
  <w:font w:name="Arial Gras">
    <w:charset w:val="01"/>
    <w:family w:val="roman"/>
    <w:pitch w:val="variable"/>
  </w:font>
  <w:font w:name="Arial Narrow Gras">
    <w:charset w:val="01"/>
    <w:family w:val="roma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1329996197"/>
    </w:sdtPr>
    <w:sdtContent>
      <w:p>
        <w:pPr>
          <w:pStyle w:val="Normal"/>
          <w:pBdr>
            <w:top w:val="single" w:sz="18" w:space="1" w:color="7F7F7F"/>
            <w:bottom w:val="single" w:sz="18" w:space="1" w:color="7F7F7F"/>
          </w:pBdr>
          <w:tabs>
            <w:tab w:val="clear" w:pos="708"/>
            <w:tab w:val="right" w:pos="9967" w:leader="none"/>
          </w:tabs>
          <w:spacing w:before="120" w:after="0"/>
          <w:jc w:val="left"/>
          <w:rPr/>
        </w:pPr>
        <w:r>
          <w:rPr>
            <w:rFonts w:ascii="Arial Narrow" w:hAnsi="Arial Narrow"/>
            <w:lang w:val="pt-BR"/>
          </w:rPr>
          <w:t xml:space="preserve">Curriculum vitae – João Tavares Filho Segundo – </w:t>
        </w:r>
        <w:r>
          <w:rPr>
            <w:rFonts w:eastAsia="Times New Roman" w:cs="Times New Roman" w:ascii="Arial Narrow" w:hAnsi="Arial Narrow"/>
            <w:b/>
            <w:color w:val="EC9BA4"/>
            <w:kern w:val="0"/>
            <w:sz w:val="20"/>
            <w:szCs w:val="22"/>
            <w:lang w:val="pt-BR" w:eastAsia="fr-FR" w:bidi="ar-SA"/>
          </w:rPr>
          <w:t>www.jtdev.com.br</w:t>
        </w:r>
        <w:r>
          <w:rPr>
            <w:rFonts w:ascii="Arial Narrow Gras" w:hAnsi="Arial Narrow Gras"/>
            <w:b/>
            <w:color w:val="A33939"/>
            <w:lang w:val="pt-BR"/>
          </w:rPr>
          <w:tab/>
        </w:r>
        <w:r>
          <w:rPr>
            <w:rFonts w:ascii="Arial Narrow" w:hAnsi="Arial Narrow"/>
            <w:b/>
            <w:bCs/>
            <w:szCs w:val="18"/>
          </w:rPr>
          <w:fldChar w:fldCharType="begin"/>
        </w:r>
        <w:r>
          <w:rPr>
            <w:b/>
            <w:szCs w:val="18"/>
            <w:bCs/>
            <w:rFonts w:ascii="Arial Narrow" w:hAnsi="Arial Narrow"/>
          </w:rPr>
          <w:instrText xml:space="preserve"> PAGE </w:instrText>
        </w:r>
        <w:r>
          <w:rPr>
            <w:b/>
            <w:szCs w:val="18"/>
            <w:bCs/>
            <w:rFonts w:ascii="Arial Narrow" w:hAnsi="Arial Narrow"/>
          </w:rPr>
          <w:fldChar w:fldCharType="separate"/>
        </w:r>
        <w:r>
          <w:rPr>
            <w:b/>
            <w:szCs w:val="18"/>
            <w:bCs/>
            <w:rFonts w:ascii="Arial Narrow" w:hAnsi="Arial Narrow"/>
          </w:rPr>
          <w:t>4</w:t>
        </w:r>
        <w:r>
          <w:rPr>
            <w:b/>
            <w:szCs w:val="18"/>
            <w:bCs/>
            <w:rFonts w:ascii="Arial Narrow" w:hAnsi="Arial Narrow"/>
          </w:rPr>
          <w:fldChar w:fldCharType="end"/>
        </w:r>
        <w:r>
          <w:rPr>
            <w:rFonts w:ascii="Arial Narrow" w:hAnsi="Arial Narrow"/>
            <w:szCs w:val="18"/>
            <w:lang w:val="fr-FR"/>
          </w:rPr>
          <w:t xml:space="preserve"> de </w:t>
        </w:r>
        <w:r>
          <w:rPr>
            <w:rFonts w:ascii="Arial Narrow" w:hAnsi="Arial Narrow"/>
            <w:b/>
            <w:bCs/>
            <w:szCs w:val="18"/>
          </w:rPr>
          <w:fldChar w:fldCharType="begin"/>
        </w:r>
        <w:r>
          <w:rPr>
            <w:b/>
            <w:szCs w:val="18"/>
            <w:bCs/>
            <w:rFonts w:ascii="Arial Narrow" w:hAnsi="Arial Narrow"/>
          </w:rPr>
          <w:instrText xml:space="preserve"> NUMPAGES </w:instrText>
        </w:r>
        <w:r>
          <w:rPr>
            <w:b/>
            <w:szCs w:val="18"/>
            <w:bCs/>
            <w:rFonts w:ascii="Arial Narrow" w:hAnsi="Arial Narrow"/>
          </w:rPr>
          <w:fldChar w:fldCharType="separate"/>
        </w:r>
        <w:r>
          <w:rPr>
            <w:b/>
            <w:szCs w:val="18"/>
            <w:bCs/>
            <w:rFonts w:ascii="Arial Narrow" w:hAnsi="Arial Narrow"/>
          </w:rPr>
          <w:t>19</w:t>
        </w:r>
        <w:r>
          <w:rPr>
            <w:b/>
            <w:szCs w:val="18"/>
            <w:bCs/>
            <w:rFonts w:ascii="Arial Narrow" w:hAnsi="Arial Narrow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270282067"/>
    </w:sdtPr>
    <w:sdtContent>
      <w:p>
        <w:pPr>
          <w:pStyle w:val="Normal"/>
          <w:pBdr>
            <w:top w:val="single" w:sz="18" w:space="1" w:color="7F7F7F"/>
            <w:bottom w:val="single" w:sz="18" w:space="1" w:color="7F7F7F"/>
          </w:pBdr>
          <w:tabs>
            <w:tab w:val="clear" w:pos="708"/>
            <w:tab w:val="right" w:pos="9967" w:leader="none"/>
          </w:tabs>
          <w:spacing w:before="120" w:after="0"/>
          <w:jc w:val="left"/>
          <w:rPr/>
        </w:pPr>
        <w:r>
          <w:rPr>
            <w:rFonts w:ascii="Arial Narrow" w:hAnsi="Arial Narrow"/>
            <w:lang w:val="pt-BR"/>
          </w:rPr>
          <w:t xml:space="preserve">Curriculum vitae – João Tavares Filho Segundo – </w:t>
        </w:r>
        <w:r>
          <w:rPr>
            <w:rFonts w:eastAsia="Times New Roman" w:cs="Times New Roman" w:ascii="Arial Narrow" w:hAnsi="Arial Narrow"/>
            <w:b/>
            <w:color w:val="EC9BA4"/>
            <w:kern w:val="0"/>
            <w:sz w:val="20"/>
            <w:szCs w:val="22"/>
            <w:lang w:val="pt-BR" w:eastAsia="fr-FR" w:bidi="ar-SA"/>
          </w:rPr>
          <w:t>www.jtdev.com.br</w:t>
        </w:r>
        <w:r>
          <w:rPr>
            <w:rFonts w:ascii="Arial Narrow Gras" w:hAnsi="Arial Narrow Gras"/>
            <w:b/>
            <w:color w:val="A33939"/>
            <w:lang w:val="pt-BR"/>
          </w:rPr>
          <w:tab/>
        </w:r>
        <w:r>
          <w:rPr>
            <w:rFonts w:ascii="Arial Narrow" w:hAnsi="Arial Narrow"/>
            <w:b/>
            <w:bCs/>
            <w:szCs w:val="18"/>
          </w:rPr>
          <w:fldChar w:fldCharType="begin"/>
        </w:r>
        <w:r>
          <w:rPr>
            <w:b/>
            <w:szCs w:val="18"/>
            <w:bCs/>
            <w:rFonts w:ascii="Arial Narrow" w:hAnsi="Arial Narrow"/>
          </w:rPr>
          <w:instrText xml:space="preserve"> PAGE </w:instrText>
        </w:r>
        <w:r>
          <w:rPr>
            <w:b/>
            <w:szCs w:val="18"/>
            <w:bCs/>
            <w:rFonts w:ascii="Arial Narrow" w:hAnsi="Arial Narrow"/>
          </w:rPr>
          <w:fldChar w:fldCharType="separate"/>
        </w:r>
        <w:r>
          <w:rPr>
            <w:b/>
            <w:szCs w:val="18"/>
            <w:bCs/>
            <w:rFonts w:ascii="Arial Narrow" w:hAnsi="Arial Narrow"/>
          </w:rPr>
          <w:t>19</w:t>
        </w:r>
        <w:r>
          <w:rPr>
            <w:b/>
            <w:szCs w:val="18"/>
            <w:bCs/>
            <w:rFonts w:ascii="Arial Narrow" w:hAnsi="Arial Narrow"/>
          </w:rPr>
          <w:fldChar w:fldCharType="end"/>
        </w:r>
        <w:r>
          <w:rPr>
            <w:rFonts w:ascii="Arial Narrow" w:hAnsi="Arial Narrow"/>
            <w:szCs w:val="18"/>
            <w:lang w:val="fr-FR"/>
          </w:rPr>
          <w:t xml:space="preserve"> de </w:t>
        </w:r>
        <w:r>
          <w:rPr>
            <w:rFonts w:ascii="Arial Narrow" w:hAnsi="Arial Narrow"/>
            <w:b/>
            <w:bCs/>
            <w:szCs w:val="18"/>
          </w:rPr>
          <w:fldChar w:fldCharType="begin"/>
        </w:r>
        <w:r>
          <w:rPr>
            <w:b/>
            <w:szCs w:val="18"/>
            <w:bCs/>
            <w:rFonts w:ascii="Arial Narrow" w:hAnsi="Arial Narrow"/>
          </w:rPr>
          <w:instrText xml:space="preserve"> NUMPAGES </w:instrText>
        </w:r>
        <w:r>
          <w:rPr>
            <w:b/>
            <w:szCs w:val="18"/>
            <w:bCs/>
            <w:rFonts w:ascii="Arial Narrow" w:hAnsi="Arial Narrow"/>
          </w:rPr>
          <w:fldChar w:fldCharType="separate"/>
        </w:r>
        <w:r>
          <w:rPr>
            <w:b/>
            <w:szCs w:val="18"/>
            <w:bCs/>
            <w:rFonts w:ascii="Arial Narrow" w:hAnsi="Arial Narrow"/>
          </w:rPr>
          <w:t>19</w:t>
        </w:r>
        <w:r>
          <w:rPr>
            <w:b/>
            <w:szCs w:val="18"/>
            <w:bCs/>
            <w:rFonts w:ascii="Arial Narrow" w:hAnsi="Arial Narrow"/>
          </w:rPr>
          <w:fldChar w:fldCharType="end"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367" w:type="dxa"/>
      <w:jc w:val="left"/>
      <w:tblInd w:w="-141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4815"/>
      <w:gridCol w:w="5551"/>
    </w:tblGrid>
    <w:tr>
      <w:trPr>
        <w:trHeight w:val="413" w:hRule="atLeast"/>
      </w:trPr>
      <w:tc>
        <w:tcPr>
          <w:tcW w:w="4815" w:type="dxa"/>
          <w:tcBorders/>
          <w:shd w:color="auto" w:fill="auto" w:val="clear"/>
        </w:tcPr>
        <w:p>
          <w:pPr>
            <w:pStyle w:val="L-CV-en-tteNom"/>
            <w:rPr>
              <w:lang w:val="pt-BR"/>
            </w:rPr>
          </w:pPr>
          <w:bookmarkStart w:id="0" w:name="_Hlk10797740"/>
          <w:bookmarkStart w:id="1" w:name="_Hlk10797741"/>
          <w:bookmarkEnd w:id="0"/>
          <w:bookmarkEnd w:id="1"/>
          <w:r>
            <w:rPr>
              <w:color w:val="EC9BA4"/>
              <w:lang w:val="pt-BR"/>
            </w:rPr>
            <w:t>J</w:t>
          </w:r>
          <w:r>
            <w:rPr>
              <w:lang w:val="pt-BR"/>
            </w:rPr>
            <w:t>oão Tavares Filho Segundo</w:t>
          </w:r>
        </w:p>
        <w:p>
          <w:pPr>
            <w:pStyle w:val="L-CV-en-tteRle"/>
            <w:rPr>
              <w:lang w:val="pt-BR"/>
            </w:rPr>
          </w:pPr>
          <w:r>
            <w:rPr>
              <w:lang w:val="pt-BR"/>
            </w:rPr>
            <w:t>Engenheiro/Arquiteto de Software</w:t>
          </w:r>
        </w:p>
      </w:tc>
      <w:tc>
        <w:tcPr>
          <w:tcW w:w="5551" w:type="dxa"/>
          <w:tcBorders/>
          <w:shd w:color="auto" w:fill="auto" w:val="clear"/>
          <w:vAlign w:val="center"/>
        </w:tcPr>
        <w:p>
          <w:pPr>
            <w:pStyle w:val="Normal"/>
            <w:spacing w:before="120" w:after="0"/>
            <w:jc w:val="right"/>
            <w:rPr>
              <w:rFonts w:ascii="Arial Narrow" w:hAnsi="Arial Narrow" w:cs="Arial"/>
              <w:b/>
              <w:smallCaps/>
              <w:color w:val="515151"/>
              <w:sz w:val="18"/>
              <w:szCs w:val="18"/>
            </w:rPr>
          </w:pPr>
          <w:r>
            <w:rPr>
              <w:rFonts w:eastAsia="Times New Roman" w:cs="Arial" w:ascii="Arial Narrow" w:hAnsi="Arial Narrow"/>
              <w:b/>
              <w:smallCaps/>
              <w:color w:val="515151"/>
              <w:kern w:val="0"/>
              <w:sz w:val="18"/>
              <w:szCs w:val="18"/>
              <w:lang w:val="fr-CA" w:eastAsia="fr-FR" w:bidi="ar-SA"/>
            </w:rPr>
            <w:t>tauvares@gmail.com</w:t>
          </w:r>
        </w:p>
        <w:p>
          <w:pPr>
            <w:pStyle w:val="Sansinterligne1"/>
            <w:jc w:val="right"/>
            <w:rPr/>
          </w:pPr>
          <w:r>
            <w:rPr>
              <w:rFonts w:cs="Arial" w:ascii="Arial Narrow" w:hAnsi="Arial Narrow"/>
              <w:b/>
              <w:smallCaps/>
              <w:color w:val="515151"/>
              <w:sz w:val="18"/>
              <w:szCs w:val="18"/>
              <w:lang w:val="fr-CA" w:eastAsia="fr-FR"/>
            </w:rPr>
            <w:t>https://www.linkedin.com/in/joao-tavares-filho-segundo/</w:t>
          </w:r>
        </w:p>
        <w:p>
          <w:pPr>
            <w:pStyle w:val="Sansinterligne1"/>
            <w:jc w:val="right"/>
            <w:rPr>
              <w:rFonts w:ascii="Arial Narrow" w:hAnsi="Arial Narrow" w:cs="Arial"/>
              <w:b/>
              <w:smallCaps/>
              <w:color w:val="515151"/>
              <w:sz w:val="18"/>
              <w:szCs w:val="18"/>
              <w:lang w:val="fr-CA" w:eastAsia="fr-FR"/>
              <w:del w:id="12" w:author="Autor desconhecido" w:date="2020-01-06T14:47:00Z"/>
            </w:rPr>
          </w:pPr>
          <w:r>
            <w:rPr>
              <w:rFonts w:cs="Arial" w:ascii="Arial Narrow" w:hAnsi="Arial Narrow"/>
              <w:b/>
              <w:smallCaps/>
              <w:color w:val="515151"/>
              <w:sz w:val="18"/>
              <w:szCs w:val="18"/>
              <w:lang w:val="fr-CA" w:eastAsia="fr-FR"/>
            </w:rPr>
            <w:t>https://www.jtdev.com.br</w:t>
          </w:r>
        </w:p>
        <w:p>
          <w:pPr>
            <w:pStyle w:val="Sansinterligne1"/>
            <w:rPr>
              <w:del w:id="14" w:author="Autor desconhecido" w:date="2020-01-06T14:47:00Z"/>
            </w:rPr>
          </w:pPr>
          <w:del w:id="13" w:author="Autor desconhecido" w:date="2020-01-06T14:47:00Z">
            <w:r>
              <w:rPr/>
            </w:r>
          </w:del>
        </w:p>
        <w:p>
          <w:pPr>
            <w:pStyle w:val="Sansinterligne1"/>
            <w:jc w:val="right"/>
            <w:rPr>
              <w:rFonts w:ascii="Arial Narrow" w:hAnsi="Arial Narrow" w:cs="Arial"/>
              <w:b/>
              <w:smallCaps/>
              <w:color w:val="515151"/>
              <w:sz w:val="18"/>
              <w:szCs w:val="18"/>
              <w:lang w:val="fr-CA" w:eastAsia="fr-FR"/>
            </w:rPr>
          </w:pPr>
          <w:r>
            <w:rPr>
              <w:rFonts w:cs="Arial" w:ascii="Arial Narrow" w:hAnsi="Arial Narrow"/>
              <w:b/>
              <w:smallCaps/>
              <w:color w:val="515151"/>
              <w:sz w:val="18"/>
              <w:szCs w:val="18"/>
              <w:lang w:val="fr-CA" w:eastAsia="fr-FR"/>
            </w:rPr>
          </w:r>
        </w:p>
      </w:tc>
    </w:tr>
  </w:tbl>
  <w:p>
    <w:pPr>
      <w:pStyle w:val="L-CV-espace1tableau"/>
      <w:rPr>
        <w:rFonts w:ascii="Calibri" w:hAnsi="Calibri"/>
        <w:sz w:val="24"/>
        <w:szCs w:val="24"/>
      </w:rPr>
    </w:pPr>
    <w:r>
      <w:rPr>
        <w:rFonts w:ascii="Calibri" w:hAnsi="Calibri"/>
        <w:sz w:val="24"/>
        <w:szCs w:val="24"/>
      </w:rPr>
    </w:r>
    <w:bookmarkStart w:id="2" w:name="_Hlk107977401"/>
    <w:bookmarkStart w:id="3" w:name="_Hlk107977411"/>
    <w:bookmarkStart w:id="4" w:name="_Hlk107977401"/>
    <w:bookmarkStart w:id="5" w:name="_Hlk107977411"/>
    <w:bookmarkEnd w:id="4"/>
    <w:bookmarkEnd w:id="5"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095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5387"/>
      <w:gridCol w:w="4707"/>
    </w:tblGrid>
    <w:tr>
      <w:trPr>
        <w:trHeight w:val="413" w:hRule="atLeast"/>
      </w:trPr>
      <w:tc>
        <w:tcPr>
          <w:tcW w:w="5387" w:type="dxa"/>
          <w:tcBorders/>
          <w:shd w:color="auto" w:fill="auto" w:val="clear"/>
          <w:vAlign w:val="center"/>
        </w:tcPr>
        <w:p>
          <w:pPr>
            <w:pStyle w:val="L-CV-en-tteNom"/>
            <w:rPr>
              <w:color w:val="A33939"/>
            </w:rPr>
          </w:pPr>
          <w:bookmarkStart w:id="6" w:name="_Hlk10797884"/>
          <w:bookmarkStart w:id="7" w:name="_Hlk10797885"/>
          <w:bookmarkEnd w:id="6"/>
          <w:bookmarkEnd w:id="7"/>
          <w:r>
            <w:rPr>
              <w:color w:val="EC9BA4"/>
            </w:rPr>
            <w:t>Re</w:t>
          </w:r>
          <w:r>
            <w:rPr/>
            <w:t>alisações profissionais</w:t>
          </w:r>
        </w:p>
      </w:tc>
      <w:tc>
        <w:tcPr>
          <w:tcW w:w="4707" w:type="dxa"/>
          <w:tcBorders/>
          <w:shd w:color="auto" w:fill="auto" w:val="clear"/>
        </w:tcPr>
        <w:p>
          <w:pPr>
            <w:pStyle w:val="Normal"/>
            <w:spacing w:before="120" w:after="0"/>
            <w:jc w:val="right"/>
            <w:rPr>
              <w:rFonts w:ascii="Arial Narrow" w:hAnsi="Arial Narrow" w:cs="Arial"/>
              <w:b/>
              <w:smallCaps/>
              <w:color w:val="515151"/>
              <w:sz w:val="18"/>
              <w:szCs w:val="18"/>
            </w:rPr>
          </w:pPr>
          <w:r>
            <w:rPr>
              <w:rFonts w:eastAsia="Times New Roman" w:cs="Arial" w:ascii="Arial Narrow" w:hAnsi="Arial Narrow"/>
              <w:b/>
              <w:smallCaps/>
              <w:color w:val="515151"/>
              <w:kern w:val="0"/>
              <w:sz w:val="18"/>
              <w:szCs w:val="18"/>
              <w:lang w:val="fr-CA" w:eastAsia="fr-FR" w:bidi="ar-SA"/>
            </w:rPr>
            <w:t>tauvares@gmail.com</w:t>
          </w:r>
        </w:p>
        <w:p>
          <w:pPr>
            <w:pStyle w:val="Sansinterligne1"/>
            <w:jc w:val="right"/>
            <w:rPr/>
          </w:pPr>
          <w:r>
            <w:rPr>
              <w:rFonts w:cs="Arial" w:ascii="Arial Narrow" w:hAnsi="Arial Narrow"/>
              <w:b/>
              <w:smallCaps/>
              <w:color w:val="515151"/>
              <w:sz w:val="18"/>
              <w:szCs w:val="18"/>
              <w:lang w:val="fr-CA" w:eastAsia="fr-FR"/>
            </w:rPr>
            <w:t>https://www.linkedin.com/in/joao-tavares-filho-segundo/</w:t>
          </w:r>
        </w:p>
        <w:p>
          <w:pPr>
            <w:pStyle w:val="Sansinterligne1"/>
            <w:spacing w:before="120" w:after="0"/>
            <w:jc w:val="right"/>
            <w:rPr>
              <w:rFonts w:ascii="Arial Narrow" w:hAnsi="Arial Narrow" w:cs="Arial"/>
              <w:b/>
              <w:smallCaps/>
              <w:color w:val="515151"/>
              <w:sz w:val="18"/>
              <w:szCs w:val="18"/>
              <w:lang w:val="fr-CA" w:eastAsia="fr-FR"/>
              <w:del w:id="179" w:author="Autor desconhecido" w:date="2020-01-06T14:49:00Z"/>
            </w:rPr>
          </w:pPr>
          <w:r>
            <w:rPr>
              <w:rFonts w:cs="Arial" w:ascii="Arial Narrow" w:hAnsi="Arial Narrow"/>
              <w:b/>
              <w:smallCaps/>
              <w:color w:val="515151"/>
              <w:sz w:val="18"/>
              <w:szCs w:val="18"/>
              <w:lang w:val="fr-CA" w:eastAsia="fr-FR"/>
            </w:rPr>
            <w:t>https://www.jtdev.com.br</w:t>
          </w:r>
        </w:p>
        <w:p>
          <w:pPr>
            <w:pStyle w:val="Sansinterligne1"/>
            <w:rPr>
              <w:del w:id="181" w:author="Autor desconhecido" w:date="2020-01-06T14:49:00Z"/>
            </w:rPr>
          </w:pPr>
          <w:del w:id="180" w:author="Autor desconhecido" w:date="2020-01-06T14:49:00Z">
            <w:r>
              <w:rPr/>
            </w:r>
          </w:del>
        </w:p>
        <w:p>
          <w:pPr>
            <w:pStyle w:val="Sansinterligne1"/>
            <w:spacing w:before="120" w:after="0"/>
            <w:jc w:val="right"/>
            <w:rPr>
              <w:rFonts w:ascii="Arial Narrow" w:hAnsi="Arial Narrow" w:cs="Arial"/>
              <w:b/>
              <w:smallCaps/>
              <w:color w:val="515151"/>
              <w:sz w:val="18"/>
              <w:szCs w:val="18"/>
              <w:lang w:val="fr-CA" w:eastAsia="fr-FR"/>
            </w:rPr>
          </w:pPr>
          <w:r>
            <w:rPr>
              <w:rFonts w:cs="Arial" w:ascii="Arial Narrow" w:hAnsi="Arial Narrow"/>
              <w:b/>
              <w:smallCaps/>
              <w:color w:val="515151"/>
              <w:sz w:val="18"/>
              <w:szCs w:val="18"/>
              <w:lang w:val="fr-CA" w:eastAsia="fr-FR"/>
            </w:rPr>
          </w:r>
        </w:p>
      </w:tc>
    </w:tr>
  </w:tbl>
  <w:p>
    <w:pPr>
      <w:pStyle w:val="L-CV-espace1tableau"/>
      <w:rPr/>
    </w:pPr>
    <w:r>
      <w:rPr/>
    </w:r>
    <w:bookmarkStart w:id="8" w:name="_Hlk107978841"/>
    <w:bookmarkStart w:id="9" w:name="_Hlk107978851"/>
    <w:bookmarkStart w:id="10" w:name="_Hlk107978841"/>
    <w:bookmarkStart w:id="11" w:name="_Hlk107978851"/>
    <w:bookmarkEnd w:id="10"/>
    <w:bookmarkEnd w:id="11"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"/>
      <w:lvlJc w:val="left"/>
      <w:pPr>
        <w:tabs>
          <w:tab w:val="num" w:pos="0"/>
        </w:tabs>
        <w:ind w:left="502" w:hanging="360"/>
      </w:pPr>
      <w:rPr>
        <w:rFonts w:ascii="Wingdings" w:hAnsi="Wingdings" w:cs="Wingdings" w:hint="default"/>
        <w:sz w:val="16"/>
        <w:szCs w:val="16"/>
        <w:color w:val="EC9BA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"/>
      <w:lvlJc w:val="left"/>
      <w:pPr>
        <w:tabs>
          <w:tab w:val="num" w:pos="0"/>
        </w:tabs>
        <w:ind w:left="502" w:hanging="360"/>
      </w:pPr>
      <w:rPr>
        <w:rFonts w:ascii="Wingdings" w:hAnsi="Wingdings" w:cs="Wingdings" w:hint="default"/>
        <w:sz w:val="16"/>
        <w:szCs w:val="16"/>
        <w:color w:val="EC9BA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revisionView w:insDel="0" w:formatting="0"/>
  <w:defaultTabStop w:val="708"/>
  <w:autoHyphenation w:val="true"/>
  <w:hyphenationZone w:val="425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fr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CA" w:eastAsia="fr-CA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8278b"/>
    <w:pPr>
      <w:widowControl/>
      <w:suppressAutoHyphens w:val="true"/>
      <w:bidi w:val="0"/>
      <w:spacing w:lineRule="auto" w:line="276" w:before="120" w:after="0"/>
      <w:jc w:val="both"/>
    </w:pPr>
    <w:rPr>
      <w:rFonts w:ascii="Arial" w:hAnsi="Arial" w:eastAsia="Times New Roman" w:cs="Times New Roman"/>
      <w:color w:val="auto"/>
      <w:kern w:val="0"/>
      <w:sz w:val="20"/>
      <w:szCs w:val="22"/>
      <w:lang w:val="fr-CA" w:eastAsia="fr-FR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ce4e4d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Ttulo2Char"/>
    <w:uiPriority w:val="9"/>
    <w:unhideWhenUsed/>
    <w:qFormat/>
    <w:rsid w:val="00ce4e4d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Ttulo3Char"/>
    <w:uiPriority w:val="9"/>
    <w:unhideWhenUsed/>
    <w:qFormat/>
    <w:rsid w:val="006902bd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Ttulo4Char"/>
    <w:uiPriority w:val="9"/>
    <w:unhideWhenUsed/>
    <w:qFormat/>
    <w:rsid w:val="00f91f4e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f91f4e"/>
    <w:pPr>
      <w:numPr>
        <w:ilvl w:val="4"/>
        <w:numId w:val="1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f91f4e"/>
    <w:pPr>
      <w:numPr>
        <w:ilvl w:val="5"/>
        <w:numId w:val="1"/>
      </w:numPr>
      <w:spacing w:before="240" w:after="60"/>
      <w:outlineLvl w:val="5"/>
    </w:pPr>
    <w:rPr>
      <w:rFonts w:ascii="Calibri" w:hAnsi="Calibri"/>
      <w:b/>
      <w:bCs/>
      <w:sz w:val="22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f91f4e"/>
    <w:pPr>
      <w:numPr>
        <w:ilvl w:val="6"/>
        <w:numId w:val="1"/>
      </w:num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f91f4e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f91f4e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uiPriority w:val="99"/>
    <w:qFormat/>
    <w:rsid w:val="00d25bce"/>
    <w:rPr>
      <w:rFonts w:ascii="Arial" w:hAnsi="Arial"/>
      <w:szCs w:val="22"/>
      <w:lang w:eastAsia="fr-FR"/>
    </w:rPr>
  </w:style>
  <w:style w:type="character" w:styleId="RodapChar" w:customStyle="1">
    <w:name w:val="Rodapé Char"/>
    <w:uiPriority w:val="99"/>
    <w:qFormat/>
    <w:rsid w:val="00d25bce"/>
    <w:rPr>
      <w:rFonts w:ascii="Arial" w:hAnsi="Arial"/>
      <w:szCs w:val="22"/>
      <w:lang w:eastAsia="fr-FR"/>
    </w:rPr>
  </w:style>
  <w:style w:type="character" w:styleId="Ttulo1Char" w:customStyle="1">
    <w:name w:val="Título 1 Char"/>
    <w:uiPriority w:val="9"/>
    <w:qFormat/>
    <w:rsid w:val="00ce4e4d"/>
    <w:rPr>
      <w:rFonts w:ascii="Cambria" w:hAnsi="Cambria"/>
      <w:b/>
      <w:bCs/>
      <w:kern w:val="2"/>
      <w:sz w:val="32"/>
      <w:szCs w:val="32"/>
      <w:lang w:eastAsia="fr-FR"/>
    </w:rPr>
  </w:style>
  <w:style w:type="character" w:styleId="Ttulo2Char" w:customStyle="1">
    <w:name w:val="Título 2 Char"/>
    <w:uiPriority w:val="9"/>
    <w:qFormat/>
    <w:rsid w:val="00ce4e4d"/>
    <w:rPr>
      <w:rFonts w:ascii="Cambria" w:hAnsi="Cambria"/>
      <w:b/>
      <w:bCs/>
      <w:i/>
      <w:iCs/>
      <w:sz w:val="28"/>
      <w:szCs w:val="28"/>
      <w:lang w:eastAsia="fr-FR"/>
    </w:rPr>
  </w:style>
  <w:style w:type="character" w:styleId="Ttulo3Char" w:customStyle="1">
    <w:name w:val="Título 3 Char"/>
    <w:uiPriority w:val="9"/>
    <w:qFormat/>
    <w:rsid w:val="006902bd"/>
    <w:rPr>
      <w:rFonts w:ascii="Cambria" w:hAnsi="Cambria"/>
      <w:b/>
      <w:bCs/>
      <w:sz w:val="26"/>
      <w:szCs w:val="26"/>
      <w:lang w:eastAsia="fr-FR"/>
    </w:rPr>
  </w:style>
  <w:style w:type="character" w:styleId="Ttulo4Char" w:customStyle="1">
    <w:name w:val="Título 4 Char"/>
    <w:uiPriority w:val="9"/>
    <w:qFormat/>
    <w:rsid w:val="00f91f4e"/>
    <w:rPr>
      <w:rFonts w:ascii="Calibri" w:hAnsi="Calibri"/>
      <w:b/>
      <w:bCs/>
      <w:sz w:val="28"/>
      <w:szCs w:val="28"/>
      <w:lang w:eastAsia="fr-FR"/>
    </w:rPr>
  </w:style>
  <w:style w:type="character" w:styleId="Ttulo5Char" w:customStyle="1">
    <w:name w:val="Título 5 Char"/>
    <w:uiPriority w:val="9"/>
    <w:semiHidden/>
    <w:qFormat/>
    <w:rsid w:val="00f91f4e"/>
    <w:rPr>
      <w:rFonts w:ascii="Calibri" w:hAnsi="Calibri"/>
      <w:b/>
      <w:bCs/>
      <w:i/>
      <w:iCs/>
      <w:sz w:val="26"/>
      <w:szCs w:val="26"/>
      <w:lang w:eastAsia="fr-FR"/>
    </w:rPr>
  </w:style>
  <w:style w:type="character" w:styleId="Ttulo6Char" w:customStyle="1">
    <w:name w:val="Título 6 Char"/>
    <w:uiPriority w:val="9"/>
    <w:semiHidden/>
    <w:qFormat/>
    <w:rsid w:val="00f91f4e"/>
    <w:rPr>
      <w:rFonts w:ascii="Calibri" w:hAnsi="Calibri"/>
      <w:b/>
      <w:bCs/>
      <w:sz w:val="22"/>
      <w:szCs w:val="22"/>
      <w:lang w:eastAsia="fr-FR"/>
    </w:rPr>
  </w:style>
  <w:style w:type="character" w:styleId="Ttulo7Char" w:customStyle="1">
    <w:name w:val="Título 7 Char"/>
    <w:uiPriority w:val="9"/>
    <w:semiHidden/>
    <w:qFormat/>
    <w:rsid w:val="00f91f4e"/>
    <w:rPr>
      <w:rFonts w:ascii="Calibri" w:hAnsi="Calibri"/>
      <w:sz w:val="24"/>
      <w:szCs w:val="24"/>
      <w:lang w:eastAsia="fr-FR"/>
    </w:rPr>
  </w:style>
  <w:style w:type="character" w:styleId="Ttulo8Char" w:customStyle="1">
    <w:name w:val="Título 8 Char"/>
    <w:uiPriority w:val="9"/>
    <w:semiHidden/>
    <w:qFormat/>
    <w:rsid w:val="00f91f4e"/>
    <w:rPr>
      <w:rFonts w:ascii="Calibri" w:hAnsi="Calibri"/>
      <w:i/>
      <w:iCs/>
      <w:sz w:val="24"/>
      <w:szCs w:val="24"/>
      <w:lang w:eastAsia="fr-FR"/>
    </w:rPr>
  </w:style>
  <w:style w:type="character" w:styleId="Ttulo9Char" w:customStyle="1">
    <w:name w:val="Título 9 Char"/>
    <w:uiPriority w:val="9"/>
    <w:semiHidden/>
    <w:qFormat/>
    <w:rsid w:val="00f91f4e"/>
    <w:rPr>
      <w:rFonts w:ascii="Cambria" w:hAnsi="Cambria"/>
      <w:sz w:val="22"/>
      <w:szCs w:val="22"/>
      <w:lang w:eastAsia="fr-FR"/>
    </w:rPr>
  </w:style>
  <w:style w:type="character" w:styleId="Puce1Car" w:customStyle="1">
    <w:name w:val="Puce 1 Car"/>
    <w:link w:val="Puce1"/>
    <w:qFormat/>
    <w:rsid w:val="00d3754e"/>
    <w:rPr>
      <w:rFonts w:ascii="Arial" w:hAnsi="Arial"/>
      <w:lang w:eastAsia="fr-FR"/>
    </w:rPr>
  </w:style>
  <w:style w:type="character" w:styleId="Hyperlink" w:customStyle="1">
    <w:name w:val="Hyperlink"/>
    <w:basedOn w:val="DefaultParagraphFont"/>
    <w:uiPriority w:val="99"/>
    <w:semiHidden/>
    <w:unhideWhenUsed/>
    <w:rsid w:val="00cc537e"/>
    <w:rPr>
      <w:color w:val="0000FF"/>
      <w:u w:val="single"/>
    </w:rPr>
  </w:style>
  <w:style w:type="character" w:styleId="Normal2Car1" w:customStyle="1">
    <w:name w:val="Normal2 Car1"/>
    <w:link w:val="Normal2"/>
    <w:qFormat/>
    <w:rsid w:val="00f541cf"/>
    <w:rPr>
      <w:rFonts w:ascii="Arial" w:hAnsi="Arial"/>
      <w:lang w:eastAsia="fr-FR"/>
    </w:rPr>
  </w:style>
  <w:style w:type="character" w:styleId="Caracteresdenotaderodap" w:customStyle="1">
    <w:name w:val="Caracteres de nota de rodapé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 w:customStyle="1">
    <w:name w:val="Footnote Characters"/>
    <w:qFormat/>
    <w:rsid w:val="00da1215"/>
    <w:rPr>
      <w:vertAlign w:val="superscript"/>
    </w:rPr>
  </w:style>
  <w:style w:type="character" w:styleId="TextodenotaderodapChar" w:customStyle="1">
    <w:name w:val="Texto de nota de rodapé Char"/>
    <w:qFormat/>
    <w:rsid w:val="00da1215"/>
    <w:rPr>
      <w:lang w:eastAsia="fr-FR"/>
    </w:rPr>
  </w:style>
  <w:style w:type="character" w:styleId="Nfase1" w:customStyle="1">
    <w:name w:val="Ênfase1"/>
    <w:qFormat/>
    <w:rsid w:val="00246cb5"/>
    <w:rPr>
      <w:i/>
      <w:iCs/>
    </w:rPr>
  </w:style>
  <w:style w:type="character" w:styleId="TextodebaloChar" w:customStyle="1">
    <w:name w:val="Texto de balão Char"/>
    <w:uiPriority w:val="99"/>
    <w:semiHidden/>
    <w:qFormat/>
    <w:rsid w:val="00885023"/>
    <w:rPr>
      <w:rFonts w:ascii="Tahoma" w:hAnsi="Tahoma" w:cs="Tahoma"/>
      <w:sz w:val="16"/>
      <w:szCs w:val="16"/>
      <w:lang w:eastAsia="fr-FR"/>
    </w:rPr>
  </w:style>
  <w:style w:type="character" w:styleId="Normal1Car1" w:customStyle="1">
    <w:name w:val="Normal1 Car1"/>
    <w:link w:val="Normal1"/>
    <w:qFormat/>
    <w:rsid w:val="00c41342"/>
    <w:rPr>
      <w:sz w:val="22"/>
      <w:szCs w:val="22"/>
      <w:lang w:eastAsia="fr-FR"/>
    </w:rPr>
  </w:style>
  <w:style w:type="character" w:styleId="CorpodetextoChar" w:customStyle="1">
    <w:name w:val="Corpo de texto Char"/>
    <w:qFormat/>
    <w:rsid w:val="00c85d5a"/>
    <w:rPr>
      <w:caps/>
      <w:color w:val="000000"/>
      <w:sz w:val="22"/>
      <w:szCs w:val="22"/>
      <w:lang w:eastAsia="fr-FR"/>
    </w:rPr>
  </w:style>
  <w:style w:type="character" w:styleId="TEXTE11Car" w:customStyle="1">
    <w:name w:val="TEXTE 1.1 Car"/>
    <w:link w:val="TEXTE11"/>
    <w:qFormat/>
    <w:rsid w:val="00c85d5a"/>
    <w:rPr>
      <w:rFonts w:ascii="Arial" w:hAnsi="Arial"/>
      <w:sz w:val="21"/>
      <w:lang w:val="fr-FR" w:eastAsia="x-none"/>
    </w:rPr>
  </w:style>
  <w:style w:type="character" w:styleId="Puce2Car" w:customStyle="1">
    <w:name w:val="Puce 2 Car"/>
    <w:link w:val="Puce2"/>
    <w:qFormat/>
    <w:rsid w:val="0096375d"/>
    <w:rPr>
      <w:rFonts w:ascii="Arial" w:hAnsi="Arial"/>
      <w:lang w:eastAsia="fr-FR"/>
    </w:rPr>
  </w:style>
  <w:style w:type="character" w:styleId="L-CV-Puce1Car" w:customStyle="1">
    <w:name w:val="L - CV - Puce 1 Car"/>
    <w:qFormat/>
    <w:rsid w:val="00944270"/>
    <w:rPr>
      <w:rFonts w:ascii="Arial" w:hAnsi="Arial"/>
      <w:lang w:eastAsia="fr-FR"/>
    </w:rPr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BodyText">
    <w:name w:val="Body Text"/>
    <w:basedOn w:val="Normal"/>
    <w:link w:val="CorpodetextoChar"/>
    <w:rsid w:val="00c85d5a"/>
    <w:pPr>
      <w:spacing w:lineRule="auto" w:line="240" w:before="0" w:after="0"/>
    </w:pPr>
    <w:rPr>
      <w:rFonts w:ascii="Times New Roman" w:hAnsi="Times New Roman"/>
      <w:caps/>
      <w:color w:val="000000"/>
      <w:sz w:val="22"/>
    </w:rPr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Droid Sans Devanagari"/>
    </w:rPr>
  </w:style>
  <w:style w:type="paragraph" w:styleId="Ttulo1" w:customStyle="1">
    <w:name w:val="Título1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Default" w:customStyle="1">
    <w:name w:val="Default"/>
    <w:qFormat/>
    <w:rsid w:val="00d25bce"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val="fr-CA" w:eastAsia="fr-CA" w:bidi="ar-SA"/>
    </w:rPr>
  </w:style>
  <w:style w:type="paragraph" w:styleId="CabealhoeRodap" w:customStyle="1">
    <w:name w:val="Cabeçalho e Rodapé"/>
    <w:basedOn w:val="Normal"/>
    <w:qFormat/>
    <w:pPr/>
    <w:rPr/>
  </w:style>
  <w:style w:type="paragraph" w:styleId="Header">
    <w:name w:val="Header"/>
    <w:basedOn w:val="Normal"/>
    <w:uiPriority w:val="99"/>
    <w:unhideWhenUsed/>
    <w:rsid w:val="00d25bce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qFormat/>
    <w:rsid w:val="00d25bce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uiPriority w:val="99"/>
    <w:qFormat/>
    <w:rsid w:val="007a48b1"/>
    <w:pPr>
      <w:spacing w:lineRule="auto" w:line="240" w:beforeAutospacing="1" w:afterAutospacing="1"/>
      <w:jc w:val="left"/>
    </w:pPr>
    <w:rPr>
      <w:rFonts w:ascii="Times New Roman" w:hAnsi="Times New Roman"/>
      <w:sz w:val="24"/>
      <w:szCs w:val="24"/>
      <w:lang w:val="en-US" w:eastAsia="en-US"/>
    </w:rPr>
  </w:style>
  <w:style w:type="paragraph" w:styleId="Puce1" w:customStyle="1">
    <w:name w:val="Puce 1"/>
    <w:basedOn w:val="Normal"/>
    <w:link w:val="Puce1Car"/>
    <w:qFormat/>
    <w:rsid w:val="00d3754e"/>
    <w:pPr>
      <w:spacing w:before="0" w:after="0"/>
      <w:ind w:hanging="357" w:left="357"/>
    </w:pPr>
    <w:rPr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923e77"/>
    <w:pPr>
      <w:tabs>
        <w:tab w:val="clear" w:pos="708"/>
        <w:tab w:val="left" w:pos="400" w:leader="none"/>
        <w:tab w:val="right" w:pos="9396" w:leader="dot"/>
      </w:tabs>
      <w:ind w:hanging="0" w:left="200"/>
    </w:pPr>
    <w:rPr/>
  </w:style>
  <w:style w:type="paragraph" w:styleId="TOC2">
    <w:name w:val="TOC 2"/>
    <w:basedOn w:val="Normal"/>
    <w:next w:val="Normal"/>
    <w:autoRedefine/>
    <w:uiPriority w:val="39"/>
    <w:unhideWhenUsed/>
    <w:rsid w:val="001045fa"/>
    <w:pPr>
      <w:ind w:hanging="0" w:left="200"/>
    </w:pPr>
    <w:rPr/>
  </w:style>
  <w:style w:type="paragraph" w:styleId="TOC3">
    <w:name w:val="TOC 3"/>
    <w:basedOn w:val="Normal"/>
    <w:next w:val="Normal"/>
    <w:autoRedefine/>
    <w:uiPriority w:val="39"/>
    <w:unhideWhenUsed/>
    <w:rsid w:val="001045fa"/>
    <w:pPr>
      <w:ind w:hanging="0" w:left="400"/>
    </w:pPr>
    <w:rPr/>
  </w:style>
  <w:style w:type="paragraph" w:styleId="Normal2" w:customStyle="1">
    <w:name w:val="Normal2"/>
    <w:basedOn w:val="Normal"/>
    <w:link w:val="Normal2Car1"/>
    <w:qFormat/>
    <w:rsid w:val="00f541cf"/>
    <w:pPr>
      <w:spacing w:before="0" w:after="120"/>
      <w:ind w:hanging="0" w:left="567"/>
    </w:pPr>
    <w:rPr>
      <w:szCs w:val="20"/>
    </w:rPr>
  </w:style>
  <w:style w:type="paragraph" w:styleId="Texte1" w:customStyle="1">
    <w:name w:val="Texte 1"/>
    <w:basedOn w:val="Normal"/>
    <w:qFormat/>
    <w:rsid w:val="003f4d72"/>
    <w:pPr>
      <w:spacing w:lineRule="auto" w:line="240" w:before="0" w:after="360"/>
      <w:ind w:hanging="0" w:left="720"/>
    </w:pPr>
    <w:rPr>
      <w:rFonts w:ascii="Tahoma" w:hAnsi="Tahoma"/>
      <w:szCs w:val="20"/>
    </w:rPr>
  </w:style>
  <w:style w:type="paragraph" w:styleId="ListParagraph">
    <w:name w:val="List Paragraph"/>
    <w:basedOn w:val="Normal"/>
    <w:uiPriority w:val="34"/>
    <w:qFormat/>
    <w:rsid w:val="008c35ca"/>
    <w:pPr>
      <w:ind w:hanging="0" w:left="708"/>
    </w:pPr>
    <w:rPr/>
  </w:style>
  <w:style w:type="paragraph" w:styleId="FootnoteText">
    <w:name w:val="Footnote Text"/>
    <w:basedOn w:val="Normal"/>
    <w:link w:val="TextodenotaderodapChar"/>
    <w:rsid w:val="00da1215"/>
    <w:pPr/>
    <w:rPr>
      <w:rFonts w:ascii="Times New Roman" w:hAnsi="Times New Roman"/>
      <w:szCs w:val="20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88502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morce" w:customStyle="1">
    <w:name w:val="amorce"/>
    <w:basedOn w:val="Normal"/>
    <w:qFormat/>
    <w:rsid w:val="00eb3359"/>
    <w:pPr>
      <w:spacing w:lineRule="auto" w:line="240" w:beforeAutospacing="1" w:afterAutospacing="1"/>
      <w:jc w:val="left"/>
    </w:pPr>
    <w:rPr>
      <w:rFonts w:ascii="Times New Roman" w:hAnsi="Times New Roman"/>
      <w:sz w:val="24"/>
      <w:szCs w:val="24"/>
      <w:lang w:eastAsia="fr-CA"/>
    </w:rPr>
  </w:style>
  <w:style w:type="paragraph" w:styleId="Normal1" w:customStyle="1">
    <w:name w:val="Normal1"/>
    <w:basedOn w:val="Normal"/>
    <w:link w:val="Normal1Car1"/>
    <w:qFormat/>
    <w:rsid w:val="00c41342"/>
    <w:pPr>
      <w:spacing w:before="0" w:after="0"/>
    </w:pPr>
    <w:rPr>
      <w:rFonts w:ascii="Times New Roman" w:hAnsi="Times New Roman"/>
      <w:sz w:val="22"/>
    </w:rPr>
  </w:style>
  <w:style w:type="paragraph" w:styleId="TEXTE11" w:customStyle="1">
    <w:name w:val="TEXTE 1.1"/>
    <w:basedOn w:val="Normal"/>
    <w:link w:val="TEXTE11Car"/>
    <w:qFormat/>
    <w:rsid w:val="00c85d5a"/>
    <w:pPr>
      <w:spacing w:lineRule="auto" w:line="288" w:before="0" w:after="160"/>
      <w:ind w:hanging="0" w:right="-11"/>
      <w:textAlignment w:val="baseline"/>
    </w:pPr>
    <w:rPr>
      <w:sz w:val="21"/>
      <w:szCs w:val="20"/>
      <w:lang w:val="fr-FR" w:eastAsia="x-none"/>
    </w:rPr>
  </w:style>
  <w:style w:type="paragraph" w:styleId="Sansinterligne1" w:customStyle="1">
    <w:name w:val="Sans interligne1"/>
    <w:qFormat/>
    <w:rsid w:val="008a08ec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fr-FR" w:eastAsia="en-US" w:bidi="ar-SA"/>
    </w:rPr>
  </w:style>
  <w:style w:type="paragraph" w:styleId="NoSpacing">
    <w:name w:val="No Spacing"/>
    <w:uiPriority w:val="3"/>
    <w:qFormat/>
    <w:rsid w:val="00481c3f"/>
    <w:pPr>
      <w:widowControl/>
      <w:suppressAutoHyphens w:val="true"/>
      <w:bidi w:val="0"/>
      <w:spacing w:before="0" w:after="0"/>
      <w:jc w:val="left"/>
    </w:pPr>
    <w:rPr>
      <w:rFonts w:ascii="Arial" w:hAnsi="Arial" w:eastAsia="SimSun" w:cs="Times New Roman"/>
      <w:color w:val="auto"/>
      <w:kern w:val="0"/>
      <w:sz w:val="18"/>
      <w:szCs w:val="18"/>
      <w:lang w:val="en-US" w:eastAsia="ja-JP" w:bidi="ar-SA"/>
    </w:rPr>
  </w:style>
  <w:style w:type="paragraph" w:styleId="Puce2" w:customStyle="1">
    <w:name w:val="Puce 2"/>
    <w:basedOn w:val="Normal"/>
    <w:link w:val="Puce2Car"/>
    <w:qFormat/>
    <w:rsid w:val="0096375d"/>
    <w:pPr>
      <w:spacing w:before="0" w:after="0"/>
      <w:ind w:hanging="357" w:left="714"/>
    </w:pPr>
    <w:rPr>
      <w:szCs w:val="20"/>
    </w:rPr>
  </w:style>
  <w:style w:type="paragraph" w:styleId="Contedodatabela" w:customStyle="1">
    <w:name w:val="Conteúdo da tabela"/>
    <w:basedOn w:val="Normal"/>
    <w:qFormat/>
    <w:pPr/>
    <w:rPr/>
  </w:style>
  <w:style w:type="paragraph" w:styleId="Ttulodetabela" w:customStyle="1">
    <w:name w:val="Título de tabela"/>
    <w:basedOn w:val="Normal"/>
    <w:qFormat/>
    <w:rsid w:val="0015210f"/>
    <w:pPr>
      <w:suppressLineNumbers/>
      <w:jc w:val="center"/>
    </w:pPr>
    <w:rPr>
      <w:b/>
      <w:bCs/>
    </w:rPr>
  </w:style>
  <w:style w:type="paragraph" w:styleId="L-CV-Grillenormal" w:customStyle="1">
    <w:name w:val="L - CV - Grille normal"/>
    <w:basedOn w:val="Normal"/>
    <w:qFormat/>
    <w:rsid w:val="00944270"/>
    <w:pPr>
      <w:spacing w:lineRule="auto" w:line="240" w:before="40" w:after="40"/>
      <w:jc w:val="left"/>
    </w:pPr>
    <w:rPr/>
  </w:style>
  <w:style w:type="paragraph" w:styleId="L-CV-Diplome" w:customStyle="1">
    <w:name w:val="L - CV - Diplome"/>
    <w:basedOn w:val="L-CV-Grillenormal"/>
    <w:qFormat/>
    <w:rsid w:val="00944270"/>
    <w:pPr>
      <w:tabs>
        <w:tab w:val="clear" w:pos="708"/>
        <w:tab w:val="right" w:pos="8137" w:leader="none"/>
      </w:tabs>
    </w:pPr>
    <w:rPr/>
  </w:style>
  <w:style w:type="paragraph" w:styleId="L-CV-en-tteNom" w:customStyle="1">
    <w:name w:val="L - CV - en-tête Nom"/>
    <w:basedOn w:val="Normal"/>
    <w:qFormat/>
    <w:rsid w:val="00944270"/>
    <w:pPr>
      <w:spacing w:before="0" w:after="0"/>
      <w:jc w:val="left"/>
    </w:pPr>
    <w:rPr>
      <w:rFonts w:ascii="Arial Narrow" w:hAnsi="Arial Narrow" w:cs="Arial"/>
      <w:b/>
      <w:smallCaps/>
      <w:color w:themeColor="text2" w:val="55575D"/>
      <w:sz w:val="40"/>
      <w:szCs w:val="40"/>
    </w:rPr>
  </w:style>
  <w:style w:type="paragraph" w:styleId="L-CV-en-tteRle" w:customStyle="1">
    <w:name w:val="L - CV - en-tête Rôle"/>
    <w:basedOn w:val="L-CV-en-tteNom"/>
    <w:qFormat/>
    <w:rsid w:val="00944270"/>
    <w:pPr/>
    <w:rPr>
      <w:sz w:val="24"/>
      <w:szCs w:val="24"/>
    </w:rPr>
  </w:style>
  <w:style w:type="paragraph" w:styleId="L-CV-en-tteAdresse" w:customStyle="1">
    <w:name w:val="L - CV - en-tête Adresse"/>
    <w:basedOn w:val="Normal"/>
    <w:qFormat/>
    <w:rsid w:val="00944270"/>
    <w:pPr>
      <w:spacing w:lineRule="auto" w:line="240" w:before="0" w:after="0"/>
      <w:jc w:val="right"/>
    </w:pPr>
    <w:rPr>
      <w:rFonts w:ascii="Arial Narrow" w:hAnsi="Arial Narrow" w:cs="Arial"/>
      <w:b/>
      <w:smallCaps/>
      <w:color w:themeColor="text2" w:val="55575D"/>
      <w:sz w:val="16"/>
      <w:szCs w:val="20"/>
    </w:rPr>
  </w:style>
  <w:style w:type="paragraph" w:styleId="L-CV-espace1tableau" w:customStyle="1">
    <w:name w:val="L - CV - espace 1 (tableau)"/>
    <w:basedOn w:val="L-CV-NORMAL"/>
    <w:qFormat/>
    <w:rsid w:val="00944270"/>
    <w:pPr>
      <w:spacing w:lineRule="auto" w:line="240" w:before="0" w:after="0"/>
    </w:pPr>
    <w:rPr/>
  </w:style>
  <w:style w:type="paragraph" w:styleId="L-CV-Employeur" w:customStyle="1">
    <w:name w:val="L - CV - Employeur"/>
    <w:basedOn w:val="Heading3"/>
    <w:next w:val="Normal"/>
    <w:qFormat/>
    <w:rsid w:val="00944270"/>
    <w:pPr>
      <w:numPr>
        <w:ilvl w:val="0"/>
        <w:numId w:val="0"/>
      </w:numPr>
      <w:shd w:val="clear" w:color="auto" w:fill="E7E6E6" w:themeFill="background2"/>
      <w:tabs>
        <w:tab w:val="clear" w:pos="708"/>
        <w:tab w:val="right" w:pos="9923" w:leader="none"/>
      </w:tabs>
      <w:spacing w:before="360" w:after="60"/>
    </w:pPr>
    <w:rPr>
      <w:rFonts w:ascii="Arial Gras" w:hAnsi="Arial Gras" w:eastAsia="Calibri" w:cs="Arial"/>
      <w:bCs w:val="false"/>
      <w:sz w:val="22"/>
      <w:szCs w:val="22"/>
      <w:lang w:eastAsia="en-US"/>
    </w:rPr>
  </w:style>
  <w:style w:type="paragraph" w:styleId="L-CV-Employeur-Rle" w:customStyle="1">
    <w:name w:val="L - CV - Employeur-Rôle"/>
    <w:basedOn w:val="Normal"/>
    <w:next w:val="Normal"/>
    <w:qFormat/>
    <w:rsid w:val="00944270"/>
    <w:pPr>
      <w:spacing w:before="0" w:after="240"/>
      <w:jc w:val="left"/>
    </w:pPr>
    <w:rPr>
      <w:rFonts w:cs="Arial"/>
      <w:bCs/>
      <w:i/>
      <w:szCs w:val="20"/>
    </w:rPr>
  </w:style>
  <w:style w:type="paragraph" w:styleId="L-CV-Environnementtechno" w:customStyle="1">
    <w:name w:val="L - CV - Environnement techno"/>
    <w:basedOn w:val="Normal"/>
    <w:qFormat/>
    <w:rsid w:val="00944270"/>
    <w:pPr>
      <w:keepNext w:val="true"/>
      <w:spacing w:lineRule="auto" w:line="240" w:before="40" w:after="40"/>
    </w:pPr>
    <w:rPr>
      <w:rFonts w:ascii="Arial Narrow" w:hAnsi="Arial Narrow" w:cs="Arial"/>
      <w:caps/>
      <w:sz w:val="16"/>
      <w:szCs w:val="20"/>
    </w:rPr>
  </w:style>
  <w:style w:type="paragraph" w:styleId="L-CV-NORMAL" w:customStyle="1">
    <w:name w:val="L - CV - NORMAL"/>
    <w:basedOn w:val="Normal"/>
    <w:qFormat/>
    <w:rsid w:val="00944270"/>
    <w:pPr>
      <w:spacing w:before="120" w:after="60"/>
    </w:pPr>
    <w:rPr/>
  </w:style>
  <w:style w:type="paragraph" w:styleId="L-CV-espace2mandat" w:customStyle="1">
    <w:name w:val="L - CV - espace 2 (mandat)"/>
    <w:basedOn w:val="L-CV-NORMAL"/>
    <w:qFormat/>
    <w:rsid w:val="00944270"/>
    <w:pPr>
      <w:spacing w:before="120" w:after="120"/>
    </w:pPr>
    <w:rPr>
      <w:lang w:eastAsia="en-US"/>
    </w:rPr>
  </w:style>
  <w:style w:type="paragraph" w:styleId="L-CV-Grille-sous-titre" w:customStyle="1">
    <w:name w:val="L - CV - Grille - sous-titre"/>
    <w:basedOn w:val="Normal"/>
    <w:qFormat/>
    <w:rsid w:val="00944270"/>
    <w:pPr>
      <w:keepNext w:val="true"/>
      <w:spacing w:lineRule="auto" w:line="240" w:before="40" w:after="40"/>
      <w:ind w:hanging="0" w:left="-57"/>
    </w:pPr>
    <w:rPr>
      <w:rFonts w:cs="Arial"/>
      <w:szCs w:val="20"/>
    </w:rPr>
  </w:style>
  <w:style w:type="paragraph" w:styleId="L-CV-GSynth-Bleu" w:customStyle="1">
    <w:name w:val="L - CV - GSynth - Bleu"/>
    <w:basedOn w:val="Normal"/>
    <w:qFormat/>
    <w:rsid w:val="00944270"/>
    <w:pPr>
      <w:widowControl w:val="false"/>
      <w:spacing w:lineRule="auto" w:line="240" w:before="120" w:after="120"/>
      <w:jc w:val="center"/>
    </w:pPr>
    <w:rPr>
      <w:rFonts w:ascii="Arial Narrow" w:hAnsi="Arial Narrow" w:cs="Arial"/>
      <w:b/>
      <w:i/>
      <w:smallCaps/>
      <w:color w:themeColor="background1" w:val="FFFFFF"/>
      <w:lang w:val="fr-FR"/>
    </w:rPr>
  </w:style>
  <w:style w:type="paragraph" w:styleId="L-CV-GSynth-normal" w:customStyle="1">
    <w:name w:val="L - CV - GSynth - normal"/>
    <w:basedOn w:val="Normal"/>
    <w:qFormat/>
    <w:rsid w:val="00944270"/>
    <w:pPr>
      <w:widowControl w:val="false"/>
      <w:spacing w:lineRule="auto" w:line="240" w:before="40" w:after="40"/>
      <w:jc w:val="center"/>
    </w:pPr>
    <w:rPr>
      <w:rFonts w:cs="Arial"/>
      <w:sz w:val="16"/>
      <w:szCs w:val="16"/>
    </w:rPr>
  </w:style>
  <w:style w:type="paragraph" w:styleId="L-CV-GSynth-Vert" w:customStyle="1">
    <w:name w:val="L - CV - GSynth - Vert"/>
    <w:basedOn w:val="Normal"/>
    <w:qFormat/>
    <w:rsid w:val="00944270"/>
    <w:pPr>
      <w:widowControl w:val="false"/>
      <w:tabs>
        <w:tab w:val="clear" w:pos="708"/>
        <w:tab w:val="center" w:pos="5454" w:leader="none"/>
      </w:tabs>
      <w:spacing w:lineRule="auto" w:line="240" w:before="40" w:after="40"/>
    </w:pPr>
    <w:rPr>
      <w:rFonts w:cs="Arial"/>
      <w:b/>
      <w:smallCaps/>
      <w:color w:themeColor="background1" w:val="FFFFFF"/>
      <w:szCs w:val="20"/>
    </w:rPr>
  </w:style>
  <w:style w:type="paragraph" w:styleId="L-CV-Misejour" w:customStyle="1">
    <w:name w:val="L - CV - Mise à jour"/>
    <w:basedOn w:val="L-CV-NORMAL"/>
    <w:qFormat/>
    <w:rsid w:val="00944270"/>
    <w:pPr>
      <w:spacing w:lineRule="auto" w:line="240" w:before="0" w:after="120"/>
      <w:ind w:hanging="0" w:right="-516"/>
      <w:jc w:val="right"/>
    </w:pPr>
    <w:rPr>
      <w:rFonts w:ascii="Arial Narrow" w:hAnsi="Arial Narrow"/>
      <w:b/>
      <w:i/>
    </w:rPr>
  </w:style>
  <w:style w:type="paragraph" w:styleId="L-CV-Numro" w:customStyle="1">
    <w:name w:val="L - CV - Numéro"/>
    <w:basedOn w:val="Normal"/>
    <w:qFormat/>
    <w:rsid w:val="00944270"/>
    <w:pPr>
      <w:keepNext w:val="true"/>
      <w:spacing w:lineRule="auto" w:line="240" w:before="40" w:after="40"/>
      <w:ind w:hanging="0" w:left="-55"/>
    </w:pPr>
    <w:rPr>
      <w:rFonts w:cs="Arial"/>
      <w:color w:themeColor="background1" w:val="FFFFFF"/>
      <w:szCs w:val="20"/>
    </w:rPr>
  </w:style>
  <w:style w:type="paragraph" w:styleId="L-CV-piedpageCVetNom" w:customStyle="1">
    <w:name w:val="L - CV - pied page CV et Nom"/>
    <w:basedOn w:val="Normal"/>
    <w:qFormat/>
    <w:rsid w:val="00944270"/>
    <w:pPr>
      <w:pBdr>
        <w:top w:val="single" w:sz="18" w:space="1" w:color="7F7F7F"/>
        <w:bottom w:val="single" w:sz="18" w:space="1" w:color="7F7F7F"/>
      </w:pBdr>
      <w:tabs>
        <w:tab w:val="clear" w:pos="708"/>
        <w:tab w:val="right" w:pos="9967" w:leader="none"/>
      </w:tabs>
      <w:jc w:val="left"/>
    </w:pPr>
    <w:rPr>
      <w:rFonts w:ascii="Arial Narrow" w:hAnsi="Arial Narrow"/>
    </w:rPr>
  </w:style>
  <w:style w:type="paragraph" w:styleId="L-CV-Puce1" w:customStyle="1">
    <w:name w:val="L - CV - Puce 1"/>
    <w:basedOn w:val="Normal"/>
    <w:qFormat/>
    <w:rsid w:val="00944270"/>
    <w:pPr>
      <w:spacing w:before="0" w:after="0"/>
      <w:ind w:hanging="357" w:left="357"/>
    </w:pPr>
    <w:rPr>
      <w:szCs w:val="20"/>
    </w:rPr>
  </w:style>
  <w:style w:type="paragraph" w:styleId="L-CV-PuceDERNIERE" w:customStyle="1">
    <w:name w:val="L - CV - Puce (DERNIERE)"/>
    <w:basedOn w:val="L-CV-Puce1"/>
    <w:qFormat/>
    <w:rsid w:val="00f66db0"/>
    <w:pPr>
      <w:spacing w:before="0" w:after="240"/>
    </w:pPr>
    <w:rPr/>
  </w:style>
  <w:style w:type="paragraph" w:styleId="L-CV-Puce2" w:customStyle="1">
    <w:name w:val="L - CV - Puce 2"/>
    <w:basedOn w:val="Normal"/>
    <w:qFormat/>
    <w:rsid w:val="00944270"/>
    <w:pPr>
      <w:spacing w:before="0" w:after="0"/>
    </w:pPr>
    <w:rPr/>
  </w:style>
  <w:style w:type="paragraph" w:styleId="L-CV-Sous-titre1" w:customStyle="1">
    <w:name w:val="L - CV - Sous-titre 1"/>
    <w:basedOn w:val="Normal"/>
    <w:qFormat/>
    <w:rsid w:val="00944270"/>
    <w:pPr>
      <w:spacing w:before="120" w:after="120"/>
    </w:pPr>
    <w:rPr>
      <w:b/>
      <w:smallCaps/>
      <w:lang w:eastAsia="fr-CA"/>
    </w:rPr>
  </w:style>
  <w:style w:type="paragraph" w:styleId="L-CV-Sous-titrefondbleu" w:customStyle="1">
    <w:name w:val="L - CV - Sous-titre fond bleu"/>
    <w:basedOn w:val="Normal"/>
    <w:qFormat/>
    <w:rsid w:val="00944270"/>
    <w:pPr>
      <w:tabs>
        <w:tab w:val="clear" w:pos="708"/>
        <w:tab w:val="left" w:pos="4678" w:leader="none"/>
      </w:tabs>
      <w:spacing w:lineRule="auto" w:line="240" w:before="80" w:after="80"/>
    </w:pPr>
    <w:rPr>
      <w:rFonts w:cs="Arial"/>
      <w:b/>
      <w:smallCaps/>
      <w:color w:themeColor="background1" w:val="FFFFFF"/>
      <w:spacing w:val="-2"/>
      <w:sz w:val="22"/>
    </w:rPr>
  </w:style>
  <w:style w:type="paragraph" w:styleId="TableParagraph">
    <w:name w:val="Table Paragraph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d25bc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<Relationship Id="rId11" Type="http://schemas.openxmlformats.org/officeDocument/2006/relationships/customXml" Target="../customXml/item2.xml"/><Relationship Id="rId12" Type="http://schemas.openxmlformats.org/officeDocument/2006/relationships/customXml" Target="../customXml/item3.xml"/><Relationship Id="rId13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levio 2019">
      <a:dk1>
        <a:srgbClr val="000000"/>
      </a:dk1>
      <a:lt1>
        <a:srgbClr val="ffffff"/>
      </a:lt1>
      <a:dk2>
        <a:srgbClr val="55575d"/>
      </a:dk2>
      <a:lt2>
        <a:srgbClr val="e7e6e6"/>
      </a:lt2>
      <a:accent1>
        <a:srgbClr val="8cc540"/>
      </a:accent1>
      <a:accent2>
        <a:srgbClr val="194e62"/>
      </a:accent2>
      <a:accent3>
        <a:srgbClr val="07929b"/>
      </a:accent3>
      <a:accent4>
        <a:srgbClr val="5bbcc0"/>
      </a:accent4>
      <a:accent5>
        <a:srgbClr val="ef5c6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E0E2B49699474CBCF555960313B830" ma:contentTypeVersion="3" ma:contentTypeDescription="Crée un document." ma:contentTypeScope="" ma:versionID="0037e90ad6a1c45902b830c58becdf56">
  <xsd:schema xmlns:xsd="http://www.w3.org/2001/XMLSchema" xmlns:xs="http://www.w3.org/2001/XMLSchema" xmlns:p="http://schemas.microsoft.com/office/2006/metadata/properties" xmlns:ns2="03a407b5-648d-4c3e-8a6d-3a27ed0f479e" targetNamespace="http://schemas.microsoft.com/office/2006/metadata/properties" ma:root="true" ma:fieldsID="d414433f08f173a57501d81768a2a61d" ns2:_="">
    <xsd:import namespace="03a407b5-648d-4c3e-8a6d-3a27ed0f479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a407b5-648d-4c3e-8a6d-3a27ed0f479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Partage du hachage d’indicateur" ma:internalName="SharingHintHash" ma:readOnly="true">
      <xsd:simpleType>
        <xsd:restriction base="dms:Text"/>
      </xsd:simpleType>
    </xsd:element>
    <xsd:element name="SharedWithDetails" ma:index="10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CF4CDA1-736E-49B0-817F-7286C6F4C40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744AE9-79DC-467A-8429-0915740605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a407b5-648d-4c3e-8a6d-3a27ed0f47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8D5E5E6-FAE5-4CC0-B4D9-07C8834E4F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65FED99-C8B2-4128-B346-0748626731B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Manager>Caroline Gendron</Manager>
  <TotalTime>543</TotalTime>
  <Application>LibreOffice/7.6.2.1$Linux_X86_64 LibreOffice_project/60$Build-1</Application>
  <AppVersion>15.0000</AppVersion>
  <Pages>19</Pages>
  <Words>5670</Words>
  <Characters>26112</Characters>
  <CharactersWithSpaces>29897</CharactersWithSpaces>
  <Paragraphs>734</Paragraphs>
  <Company>Levio Conseils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2020-09-10T16:36:00Z</dcterms:created>
  <dc:creator>Catherine Rainville;Caroline Gendron</dc:creator>
  <dc:description/>
  <dc:language>pt-BR</dc:language>
  <cp:lastModifiedBy/>
  <cp:lastPrinted>2015-07-10T14:16:00Z</cp:lastPrinted>
  <dcterms:modified xsi:type="dcterms:W3CDTF">2023-11-22T03:55:10Z</dcterms:modified>
  <cp:revision>79</cp:revision>
  <dc:subject/>
  <dc:title>Gabarit Soumission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0x01010034E0E2B49699474CBCF555960313B830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