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elacomgrade"/>
        <w:tblW w:w="9962" w:type="dxa"/>
        <w:jc w:val="left"/>
        <w:tblInd w:w="0" w:type="dxa"/>
        <w:tblLayout w:type="fixed"/>
        <w:tblCellMar>
          <w:top w:w="0" w:type="dxa"/>
          <w:left w:w="113" w:type="dxa"/>
          <w:bottom w:w="0" w:type="dxa"/>
          <w:right w:w="108" w:type="dxa"/>
        </w:tblCellMar>
        <w:tblLook w:val="04a0" w:noHBand="0" w:noVBand="1" w:firstColumn="1" w:lastRow="0" w:lastColumn="0" w:firstRow="1"/>
      </w:tblPr>
      <w:tblGrid>
        <w:gridCol w:w="1585"/>
        <w:gridCol w:w="8376"/>
      </w:tblGrid>
      <w:tr>
        <w:trPr/>
        <w:tc>
          <w:tcPr>
            <w:tcW w:w="1585"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6"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smallCaps/>
                <w:color w:themeColor="background1" w:val="FFFFFF"/>
                <w:spacing w:val="-2"/>
                <w:sz w:val="22"/>
              </w:rPr>
            </w:pPr>
            <w:r>
              <w:rPr>
                <w:rFonts w:cs="Arial"/>
                <w:b/>
                <w:smallCaps/>
                <w:color w:themeColor="background1" w:val="FFFFFF"/>
                <w:spacing w:val="-2"/>
                <w:sz w:val="22"/>
              </w:rPr>
              <w:t>Career summary</w:t>
            </w:r>
          </w:p>
        </w:tc>
      </w:tr>
    </w:tbl>
    <w:p>
      <w:pPr>
        <w:pStyle w:val="L-CV-NORMAL"/>
        <w:rPr>
          <w:del w:id="1" w:author="Autor desconhecido" w:date="2020-01-06T13:32:00Z"/>
        </w:rPr>
      </w:pPr>
      <w:del w:id="0" w:author="Autor desconhecido" w:date="2020-01-06T13:32:00Z">
        <w:r>
          <w:rPr/>
        </w:r>
      </w:del>
    </w:p>
    <w:p>
      <w:pPr>
        <w:pStyle w:val="L-CV-NORMAL"/>
        <w:rPr/>
      </w:pPr>
      <w:del w:id="2" w:author="Autor desconhecido" w:date="2020-01-06T13:32:00Z">
        <w:r>
          <w:rPr/>
          <w:delText>M. João Tavares cumule dix-huit (18) années d’expérience dans les domaines des technologies de l’information et de communication, surtout en développement de logiciels et en gestion de données.</w:delText>
        </w:r>
      </w:del>
      <w:r>
        <w:rPr/>
        <w:t>Mr. João Tavares has twenty-four (24) years of experience in the fields of information and communication technologies, mainly in software development and data management.</w:t>
      </w:r>
    </w:p>
    <w:p>
      <w:pPr>
        <w:pStyle w:val="L-CV-NORMAL"/>
        <w:rPr/>
      </w:pPr>
      <w:r>
        <w:rPr/>
        <w:t>Having worked in the government and private sectors, Mr. Tavares is able to carry out projects in both Front-end and Back-end development, in varied and complex contexts, both from a technological point of view and organizational.</w:t>
      </w:r>
    </w:p>
    <w:p>
      <w:pPr>
        <w:pStyle w:val="L-CV-NORMAL"/>
        <w:rPr/>
      </w:pPr>
      <w:r>
        <w:rPr/>
        <w:t xml:space="preserve">More recently, he colaborated with GAA – Groupement des Assureurs Automobile, in order to upgrade their technological park of software, not only providing maintenance on the legacy systems, made in </w:t>
      </w:r>
      <w:r>
        <w:rPr>
          <w:b/>
          <w:bCs/>
        </w:rPr>
        <w:t>Delphi</w:t>
      </w:r>
      <w:r>
        <w:rPr/>
        <w:t xml:space="preserve">, but also helping to migrate these applications to the </w:t>
      </w:r>
      <w:r>
        <w:rPr>
          <w:b/>
          <w:bCs/>
        </w:rPr>
        <w:t>Azure Devops</w:t>
      </w:r>
      <w:r>
        <w:rPr/>
        <w:t xml:space="preserve"> Infrastructure.</w:t>
      </w:r>
    </w:p>
    <w:p>
      <w:pPr>
        <w:pStyle w:val="L-CV-NORMAL"/>
        <w:rPr/>
      </w:pPr>
      <w:r>
        <w:rPr/>
        <w:t xml:space="preserve">He notably worked at the Caisse Populaire Desjardins for the Next / Billing project, with the creation of responsive interfaces using </w:t>
      </w:r>
      <w:r>
        <w:rPr>
          <w:b/>
          <w:bCs/>
        </w:rPr>
        <w:t>React / Play Framework (Java)</w:t>
      </w:r>
      <w:r>
        <w:rPr/>
        <w:t xml:space="preserve">, for the production support of the Husky / Escouade Madmat project using </w:t>
      </w:r>
      <w:r>
        <w:rPr>
          <w:b/>
          <w:bCs/>
        </w:rPr>
        <w:t xml:space="preserve">AngularJS / Spring (Java) </w:t>
      </w:r>
      <w:r>
        <w:rPr>
          <w:b w:val="false"/>
          <w:bCs w:val="false"/>
        </w:rPr>
        <w:t xml:space="preserve">and GPAP’s modernization program using recent technologies like </w:t>
      </w:r>
      <w:r>
        <w:rPr>
          <w:b/>
          <w:bCs/>
        </w:rPr>
        <w:t>OpenID Connect, Tokens JWT and OAuth</w:t>
      </w:r>
      <w:r>
        <w:rPr/>
        <w:t>. Each of the projects with a scale of more than 10,000 j-p. and a budget of more than CAD 200 million.</w:t>
      </w:r>
    </w:p>
    <w:p>
      <w:pPr>
        <w:pStyle w:val="L-CV-NORMAL"/>
        <w:rPr/>
      </w:pPr>
      <w:r>
        <w:rPr/>
        <w:t>We must also mention his contribution to the Ministry of the Family, with the Gazelles (</w:t>
      </w:r>
      <w:r>
        <w:rPr>
          <w:b/>
          <w:bCs/>
        </w:rPr>
        <w:t>Flutter /</w:t>
      </w:r>
      <w:r>
        <w:rPr/>
        <w:t xml:space="preserve"> </w:t>
      </w:r>
      <w:r>
        <w:rPr>
          <w:b/>
          <w:bCs/>
        </w:rPr>
        <w:t>API Design using AWS Amplify</w:t>
      </w:r>
      <w:r>
        <w:rPr/>
        <w:t xml:space="preserve">) and RSG </w:t>
      </w:r>
      <w:r>
        <w:rPr>
          <w:b/>
          <w:bCs/>
        </w:rPr>
        <w:t xml:space="preserve">(React) </w:t>
      </w:r>
      <w:r>
        <w:rPr/>
        <w:t xml:space="preserve">projects which, among other systems, are responsible for controlling childcare services in Quebec and receive an annual budget per year. of about CAD 2B, always in a context of </w:t>
      </w:r>
      <w:r>
        <w:rPr>
          <w:b/>
          <w:bCs/>
        </w:rPr>
        <w:t>agile ceremonies</w:t>
      </w:r>
      <w:r>
        <w:rPr/>
        <w:t>.</w:t>
      </w:r>
    </w:p>
    <w:p>
      <w:pPr>
        <w:pStyle w:val="L-CV-NORMAL"/>
        <w:rPr>
          <w:lang w:val="en-US"/>
        </w:rPr>
      </w:pPr>
      <w:r>
        <w:rPr>
          <w:lang w:val="en-US"/>
        </w:rPr>
        <w:t xml:space="preserve">In Brazil, he developed the PARCEIRO system in </w:t>
      </w:r>
      <w:r>
        <w:rPr>
          <w:b/>
          <w:bCs/>
          <w:lang w:val="en-US"/>
        </w:rPr>
        <w:t>PHP / Laravel / AngularJS / Typescript / Sass / Bootstrap</w:t>
      </w:r>
      <w:r>
        <w:rPr>
          <w:lang w:val="en-US"/>
        </w:rPr>
        <w:t>, and he was responsible for obtaining feedback from partner institutions  of Public Ministry of Federal District and Territories – MPDFT - on the application of alternative measures to prison.</w:t>
      </w:r>
    </w:p>
    <w:p>
      <w:pPr>
        <w:pStyle w:val="L-CV-NORMAL"/>
        <w:rPr>
          <w:del w:id="3" w:author="Autor desconhecido" w:date="2020-01-06T13:33:00Z"/>
        </w:rPr>
      </w:pPr>
      <w:r>
        <w:rPr/>
        <w:t>In short, Mr. Tavares has strong skills not only to adapt to any development environment, but also to quickly deliver a variety of solutions.</w:t>
      </w:r>
    </w:p>
    <w:p>
      <w:pPr>
        <w:pStyle w:val="L-CV-NORMAL"/>
        <w:spacing w:before="240" w:after="0"/>
        <w:rPr>
          <w:del w:id="5" w:author="Autor desconhecido" w:date="2020-01-06T13:48:00Z"/>
        </w:rPr>
      </w:pPr>
      <w:del w:id="4" w:author="Autor desconhecido" w:date="2020-01-06T13:33:00Z">
        <w:r>
          <w:rPr/>
          <w:delText xml:space="preserve">Il dispose de fortes compétences techniques dans des environnements technologiques variés. </w:delText>
        </w:r>
      </w:del>
    </w:p>
    <w:p>
      <w:pPr>
        <w:pStyle w:val="L-CV-NORMAL"/>
        <w:spacing w:before="240" w:after="0"/>
        <w:rPr/>
      </w:pPr>
      <w:r>
        <w:rPr/>
      </w:r>
    </w:p>
    <w:tbl>
      <w:tblPr>
        <w:tblStyle w:val="Tabelacomgrade"/>
        <w:tblW w:w="9962" w:type="dxa"/>
        <w:jc w:val="left"/>
        <w:tblInd w:w="0" w:type="dxa"/>
        <w:tblLayout w:type="fixed"/>
        <w:tblCellMar>
          <w:top w:w="0" w:type="dxa"/>
          <w:left w:w="113" w:type="dxa"/>
          <w:bottom w:w="0" w:type="dxa"/>
          <w:right w:w="108" w:type="dxa"/>
        </w:tblCellMar>
        <w:tblLook w:val="04a0" w:noHBand="0" w:noVBand="1" w:firstColumn="1" w:lastRow="0" w:lastColumn="0" w:firstRow="1"/>
      </w:tblPr>
      <w:tblGrid>
        <w:gridCol w:w="1585"/>
        <w:gridCol w:w="8376"/>
      </w:tblGrid>
      <w:tr>
        <w:trPr/>
        <w:tc>
          <w:tcPr>
            <w:tcW w:w="1585"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6"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smallCaps/>
                <w:color w:themeColor="background1" w:val="FFFFFF"/>
                <w:spacing w:val="-2"/>
                <w:sz w:val="22"/>
              </w:rPr>
            </w:pPr>
            <w:r>
              <w:rPr>
                <w:rFonts w:cs="Arial"/>
                <w:b/>
                <w:smallCaps/>
                <w:color w:themeColor="background1" w:val="FFFFFF"/>
                <w:spacing w:val="-2"/>
                <w:sz w:val="22"/>
              </w:rPr>
              <w:t>Formation</w:t>
            </w:r>
          </w:p>
        </w:tc>
      </w:tr>
    </w:tbl>
    <w:p>
      <w:pPr>
        <w:pStyle w:val="L-CV-espace1tableau"/>
        <w:rPr/>
      </w:pPr>
      <w:r>
        <w:rPr/>
      </w:r>
    </w:p>
    <w:tbl>
      <w:tblPr>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73"/>
        <w:gridCol w:w="5336"/>
        <w:gridCol w:w="3279"/>
      </w:tblGrid>
      <w:tr>
        <w:trPr>
          <w:trHeight w:val="699" w:hRule="atLeast"/>
        </w:trPr>
        <w:tc>
          <w:tcPr>
            <w:tcW w:w="1573" w:type="dxa"/>
            <w:tcBorders/>
            <w:shd w:color="auto" w:fill="auto" w:val="clear"/>
          </w:tcPr>
          <w:p>
            <w:pPr>
              <w:pStyle w:val="L-CV-Grillenormal"/>
              <w:spacing w:lineRule="auto" w:line="240" w:before="40" w:after="40"/>
              <w:jc w:val="left"/>
              <w:rPr/>
            </w:pPr>
            <w:r>
              <w:rPr/>
              <w:t>2005</w:t>
            </w:r>
          </w:p>
          <w:p>
            <w:pPr>
              <w:pStyle w:val="L-CV-Grillenormal"/>
              <w:spacing w:lineRule="auto" w:line="240" w:before="40" w:after="40"/>
              <w:jc w:val="left"/>
              <w:rPr/>
            </w:pPr>
            <w:r>
              <w:rPr/>
            </w:r>
          </w:p>
        </w:tc>
        <w:tc>
          <w:tcPr>
            <w:tcW w:w="5336" w:type="dxa"/>
            <w:tcBorders/>
            <w:shd w:color="auto" w:fill="auto" w:val="clear"/>
          </w:tcPr>
          <w:p>
            <w:pPr>
              <w:pStyle w:val="L-CV-Diplome"/>
              <w:spacing w:before="40" w:after="40"/>
              <w:rPr/>
            </w:pPr>
            <w:r>
              <w:rPr>
                <w:b/>
              </w:rPr>
              <w:t>Bachelor degree</w:t>
            </w:r>
          </w:p>
          <w:p>
            <w:pPr>
              <w:pStyle w:val="L-CV-Diplome"/>
              <w:tabs>
                <w:tab w:val="clear" w:pos="8137"/>
                <w:tab w:val="left" w:pos="7140" w:leader="none"/>
              </w:tabs>
              <w:spacing w:before="40" w:after="40"/>
              <w:rPr>
                <w:rFonts w:ascii="Arial" w:hAnsi="Arial" w:eastAsia="Times New Roman" w:cs="Times New Roman"/>
                <w:color w:val="auto"/>
                <w:kern w:val="0"/>
                <w:sz w:val="20"/>
                <w:szCs w:val="22"/>
                <w:lang w:val="fr-CA" w:eastAsia="fr-FR" w:bidi="ar-SA"/>
              </w:rPr>
            </w:pPr>
            <w:r>
              <w:rPr>
                <w:rFonts w:eastAsia="Times New Roman" w:cs="Times New Roman"/>
                <w:color w:val="auto"/>
                <w:kern w:val="0"/>
                <w:sz w:val="20"/>
                <w:szCs w:val="22"/>
                <w:lang w:val="fr-CA" w:eastAsia="fr-FR" w:bidi="ar-SA"/>
              </w:rPr>
              <w:t>Computing Science (BSc)</w:t>
            </w:r>
          </w:p>
        </w:tc>
        <w:tc>
          <w:tcPr>
            <w:tcW w:w="3279" w:type="dxa"/>
            <w:tcBorders/>
          </w:tcPr>
          <w:p>
            <w:pPr>
              <w:pStyle w:val="L-CV-Diplome"/>
              <w:spacing w:before="40" w:after="40"/>
              <w:rPr/>
            </w:pPr>
            <w:r>
              <w:rPr/>
              <w:t>Universidade de Brasilia</w:t>
            </w:r>
          </w:p>
        </w:tc>
      </w:tr>
    </w:tbl>
    <w:p>
      <w:pPr>
        <w:pStyle w:val="L-CV-espace1tableau"/>
        <w:rPr/>
      </w:pPr>
      <w:r>
        <w:rPr/>
      </w:r>
    </w:p>
    <w:tbl>
      <w:tblPr>
        <w:tblStyle w:val="Tabelacomgrade"/>
        <w:tblW w:w="9962" w:type="dxa"/>
        <w:jc w:val="left"/>
        <w:tblInd w:w="0" w:type="dxa"/>
        <w:tblLayout w:type="fixed"/>
        <w:tblCellMar>
          <w:top w:w="0" w:type="dxa"/>
          <w:left w:w="113" w:type="dxa"/>
          <w:bottom w:w="0" w:type="dxa"/>
          <w:right w:w="108" w:type="dxa"/>
        </w:tblCellMar>
        <w:tblLook w:val="04a0" w:noHBand="0" w:noVBand="1" w:firstColumn="1" w:lastRow="0" w:lastColumn="0" w:firstRow="1"/>
      </w:tblPr>
      <w:tblGrid>
        <w:gridCol w:w="1585"/>
        <w:gridCol w:w="8376"/>
      </w:tblGrid>
      <w:tr>
        <w:trPr/>
        <w:tc>
          <w:tcPr>
            <w:tcW w:w="1585"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6"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smallCaps/>
                <w:color w:themeColor="background1" w:val="FFFFFF"/>
                <w:spacing w:val="-2"/>
                <w:sz w:val="22"/>
              </w:rPr>
            </w:pPr>
            <w:r>
              <w:rPr>
                <w:rFonts w:cs="Arial"/>
                <w:b/>
                <w:smallCaps/>
                <w:color w:themeColor="background1" w:val="FFFFFF"/>
                <w:spacing w:val="-2"/>
                <w:sz w:val="22"/>
              </w:rPr>
              <w:t>Key skills</w:t>
            </w:r>
          </w:p>
        </w:tc>
      </w:tr>
    </w:tbl>
    <w:p>
      <w:pPr>
        <w:pStyle w:val="L-CV-espace1tableau"/>
        <w:rPr>
          <w:del w:id="7" w:author="Autor desconhecido" w:date="2020-01-06T13:47:00Z"/>
        </w:rPr>
      </w:pPr>
      <w:del w:id="6" w:author="Autor desconhecido" w:date="2020-01-06T13:47:00Z">
        <w:r>
          <w:rPr/>
        </w:r>
      </w:del>
    </w:p>
    <w:p>
      <w:pPr>
        <w:pStyle w:val="L-CV-espace1tableau"/>
        <w:rPr>
          <w:del w:id="9" w:author="Autor desconhecido" w:date="2020-01-09T09:17:00Z"/>
        </w:rPr>
      </w:pPr>
      <w:del w:id="8" w:author="Autor desconhecido" w:date="2020-01-09T09:17:00Z">
        <w:r>
          <w:rPr/>
        </w:r>
      </w:del>
    </w:p>
    <w:p>
      <w:pPr>
        <w:pStyle w:val="Normal"/>
        <w:rPr>
          <w:del w:id="11" w:author="Autor desconhecido" w:date="2020-01-09T09:17:00Z"/>
        </w:rPr>
      </w:pPr>
      <w:del w:id="10" w:author="Autor desconhecido" w:date="2020-01-09T09:17:00Z">
        <w:r>
          <w:rPr/>
        </w:r>
      </w:del>
    </w:p>
    <w:p>
      <w:pPr>
        <w:pStyle w:val="L-CV-espace1tableau"/>
        <w:rPr/>
      </w:pPr>
      <w:r>
        <w:rPr/>
      </w:r>
    </w:p>
    <w:p>
      <w:pPr>
        <w:sectPr>
          <w:headerReference w:type="default" r:id="rId2"/>
          <w:footerReference w:type="default" r:id="rId3"/>
          <w:type w:val="nextPage"/>
          <w:pgSz w:w="12240" w:h="15840"/>
          <w:pgMar w:left="1134" w:right="1134" w:gutter="0" w:header="425" w:top="482" w:footer="737" w:bottom="1418"/>
          <w:pgNumType w:fmt="decimal"/>
          <w:formProt w:val="false"/>
          <w:textDirection w:val="lrTb"/>
          <w:docGrid w:type="default" w:linePitch="360" w:charSpace="32768"/>
        </w:sectPr>
      </w:pPr>
    </w:p>
    <w:p>
      <w:pPr>
        <w:pStyle w:val="Puce1"/>
        <w:numPr>
          <w:ilvl w:val="0"/>
          <w:numId w:val="2"/>
        </w:numPr>
        <w:ind w:hanging="357" w:left="357"/>
        <w:rPr/>
      </w:pPr>
      <w:r>
        <w:rPr/>
        <w:t>Frontend Development</w:t>
      </w:r>
    </w:p>
    <w:p>
      <w:pPr>
        <w:pStyle w:val="Puce1"/>
        <w:numPr>
          <w:ilvl w:val="0"/>
          <w:numId w:val="2"/>
        </w:numPr>
        <w:ind w:hanging="357" w:left="357"/>
        <w:rPr>
          <w:b w:val="false"/>
          <w:bCs w:val="false"/>
        </w:rPr>
      </w:pPr>
      <w:r>
        <w:rPr>
          <w:b w:val="false"/>
          <w:bCs w:val="false"/>
        </w:rPr>
        <w:t>AngularJS</w:t>
      </w:r>
      <w:del w:id="15" w:author="Autor desconhecido" w:date="2020-01-06T13:43:00Z">
        <w:r>
          <w:rPr>
            <w:b w:val="false"/>
            <w:bCs w:val="false"/>
          </w:rPr>
          <w:delText>de logiciels</w:delText>
        </w:r>
      </w:del>
    </w:p>
    <w:p>
      <w:pPr>
        <w:pStyle w:val="Puce1"/>
        <w:numPr>
          <w:ilvl w:val="0"/>
          <w:numId w:val="2"/>
        </w:numPr>
        <w:ind w:hanging="357" w:left="357"/>
        <w:rPr>
          <w:b w:val="false"/>
          <w:bCs w:val="false"/>
        </w:rPr>
      </w:pPr>
      <w:r>
        <w:rPr>
          <w:b w:val="false"/>
          <w:bCs w:val="false"/>
        </w:rPr>
        <w:t>REACT</w:t>
      </w:r>
    </w:p>
    <w:p>
      <w:pPr>
        <w:pStyle w:val="Puce1"/>
        <w:numPr>
          <w:ilvl w:val="0"/>
          <w:numId w:val="2"/>
        </w:numPr>
        <w:ind w:hanging="357" w:left="357"/>
        <w:rPr>
          <w:b w:val="false"/>
          <w:bCs w:val="false"/>
        </w:rPr>
      </w:pPr>
      <w:r>
        <w:rPr>
          <w:b w:val="false"/>
          <w:bCs w:val="false"/>
        </w:rPr>
        <w:t>Flutter</w:t>
      </w:r>
    </w:p>
    <w:p>
      <w:pPr>
        <w:pStyle w:val="Puce1"/>
        <w:numPr>
          <w:ilvl w:val="0"/>
          <w:numId w:val="2"/>
        </w:numPr>
        <w:ind w:hanging="357" w:left="357"/>
        <w:rPr>
          <w:b w:val="false"/>
          <w:bCs w:val="false"/>
        </w:rPr>
      </w:pPr>
      <w:r>
        <w:rPr>
          <w:b w:val="false"/>
          <w:bCs w:val="false"/>
        </w:rPr>
        <w:t>Dart</w:t>
      </w:r>
    </w:p>
    <w:p>
      <w:pPr>
        <w:pStyle w:val="Puce1"/>
        <w:numPr>
          <w:ilvl w:val="0"/>
          <w:numId w:val="2"/>
        </w:numPr>
        <w:ind w:hanging="357" w:left="357"/>
        <w:rPr>
          <w:b w:val="false"/>
          <w:bCs w:val="false"/>
        </w:rPr>
      </w:pPr>
      <w:r>
        <w:rPr>
          <w:b w:val="false"/>
          <w:bCs w:val="false"/>
        </w:rPr>
        <w:t>Redux</w:t>
      </w:r>
    </w:p>
    <w:p>
      <w:pPr>
        <w:pStyle w:val="Puce1"/>
        <w:numPr>
          <w:ilvl w:val="0"/>
          <w:numId w:val="2"/>
        </w:numPr>
        <w:ind w:hanging="357" w:left="357"/>
        <w:rPr>
          <w:b w:val="false"/>
          <w:bCs w:val="false"/>
        </w:rPr>
      </w:pPr>
      <w:r>
        <w:rPr>
          <w:b w:val="false"/>
          <w:bCs w:val="false"/>
        </w:rPr>
        <w:t>Bootstrap</w:t>
      </w:r>
    </w:p>
    <w:p>
      <w:pPr>
        <w:pStyle w:val="Puce1"/>
        <w:numPr>
          <w:ilvl w:val="0"/>
          <w:numId w:val="2"/>
        </w:numPr>
        <w:ind w:hanging="357" w:left="357"/>
        <w:rPr>
          <w:b w:val="false"/>
          <w:bCs w:val="false"/>
        </w:rPr>
      </w:pPr>
      <w:r>
        <w:rPr>
          <w:b w:val="false"/>
          <w:bCs w:val="false"/>
        </w:rPr>
        <w:t>Semantic-UI</w:t>
      </w:r>
    </w:p>
    <w:p>
      <w:pPr>
        <w:pStyle w:val="Puce1"/>
        <w:numPr>
          <w:ilvl w:val="0"/>
          <w:numId w:val="2"/>
        </w:numPr>
        <w:ind w:hanging="357" w:left="357"/>
        <w:rPr>
          <w:b w:val="false"/>
          <w:bCs w:val="false"/>
        </w:rPr>
      </w:pPr>
      <w:r>
        <w:rPr>
          <w:b w:val="false"/>
          <w:bCs w:val="false"/>
        </w:rPr>
        <w:t>Flexbox</w:t>
      </w:r>
    </w:p>
    <w:p>
      <w:pPr>
        <w:pStyle w:val="Puce1"/>
        <w:numPr>
          <w:ilvl w:val="0"/>
          <w:numId w:val="2"/>
        </w:numPr>
        <w:ind w:hanging="357" w:left="357"/>
        <w:rPr>
          <w:b w:val="false"/>
          <w:bCs w:val="false"/>
        </w:rPr>
      </w:pPr>
      <w:r>
        <w:rPr>
          <w:b w:val="false"/>
          <w:bCs w:val="false"/>
        </w:rPr>
        <w:t>Google Material Design</w:t>
      </w:r>
    </w:p>
    <w:p>
      <w:pPr>
        <w:pStyle w:val="Puce1"/>
        <w:numPr>
          <w:ilvl w:val="0"/>
          <w:numId w:val="2"/>
        </w:numPr>
        <w:ind w:hanging="357" w:left="357"/>
        <w:rPr>
          <w:b w:val="false"/>
          <w:bCs w:val="false"/>
        </w:rPr>
      </w:pPr>
      <w:r>
        <w:rPr>
          <w:b w:val="false"/>
          <w:bCs w:val="false"/>
        </w:rPr>
        <w:t>DevOps</w:t>
      </w:r>
    </w:p>
    <w:p>
      <w:pPr>
        <w:pStyle w:val="Puce1"/>
        <w:numPr>
          <w:ilvl w:val="0"/>
          <w:numId w:val="2"/>
        </w:numPr>
        <w:ind w:hanging="357" w:left="357"/>
        <w:rPr/>
      </w:pPr>
      <w:r>
        <w:rPr/>
        <w:t>Git</w:t>
      </w:r>
    </w:p>
    <w:p>
      <w:pPr>
        <w:pStyle w:val="Puce1"/>
        <w:numPr>
          <w:ilvl w:val="0"/>
          <w:numId w:val="2"/>
        </w:numPr>
        <w:ind w:hanging="357" w:left="357"/>
        <w:rPr/>
      </w:pPr>
      <w:r>
        <w:rPr/>
        <w:t>Bitbucket</w:t>
      </w:r>
    </w:p>
    <w:p>
      <w:pPr>
        <w:pStyle w:val="Puce1"/>
        <w:numPr>
          <w:ilvl w:val="0"/>
          <w:numId w:val="2"/>
        </w:numPr>
        <w:ind w:hanging="357" w:left="357"/>
        <w:rPr/>
      </w:pPr>
      <w:r>
        <w:rPr/>
        <w:t>GitLab</w:t>
      </w:r>
    </w:p>
    <w:p>
      <w:pPr>
        <w:pStyle w:val="Puce1"/>
        <w:numPr>
          <w:ilvl w:val="0"/>
          <w:numId w:val="2"/>
        </w:numPr>
        <w:ind w:hanging="357" w:left="357"/>
        <w:rPr/>
      </w:pPr>
      <w:ins w:id="16" w:author="Autor desconhecido" w:date="2020-01-06T13:44:00Z">
        <w:r>
          <w:rPr/>
          <w:t>GitHub</w:t>
        </w:r>
      </w:ins>
    </w:p>
    <w:p>
      <w:pPr>
        <w:pStyle w:val="Puce1"/>
        <w:numPr>
          <w:ilvl w:val="0"/>
          <w:numId w:val="2"/>
        </w:numPr>
        <w:ind w:hanging="357" w:left="357"/>
        <w:rPr/>
      </w:pPr>
      <w:r>
        <w:rPr/>
        <w:t>JIRA</w:t>
      </w:r>
    </w:p>
    <w:p>
      <w:pPr>
        <w:pStyle w:val="Puce1"/>
        <w:numPr>
          <w:ilvl w:val="0"/>
          <w:numId w:val="2"/>
        </w:numPr>
        <w:ind w:hanging="357" w:left="357"/>
        <w:rPr/>
      </w:pPr>
      <w:r>
        <w:rPr/>
        <w:t>Miro</w:t>
      </w:r>
    </w:p>
    <w:p>
      <w:pPr>
        <w:pStyle w:val="Puce1"/>
        <w:numPr>
          <w:ilvl w:val="0"/>
          <w:numId w:val="2"/>
        </w:numPr>
        <w:ind w:hanging="357" w:left="357"/>
        <w:rPr/>
      </w:pPr>
      <w:r>
        <w:rPr/>
        <w:t>Kanban</w:t>
      </w:r>
    </w:p>
    <w:p>
      <w:pPr>
        <w:pStyle w:val="Puce1"/>
        <w:numPr>
          <w:ilvl w:val="0"/>
          <w:numId w:val="2"/>
        </w:numPr>
        <w:ind w:hanging="357" w:left="357"/>
        <w:rPr/>
      </w:pPr>
      <w:r>
        <w:rPr/>
        <w:t>SCRUM</w:t>
      </w:r>
    </w:p>
    <w:p>
      <w:pPr>
        <w:pStyle w:val="Puce1"/>
        <w:numPr>
          <w:ilvl w:val="0"/>
          <w:numId w:val="2"/>
        </w:numPr>
        <w:ind w:hanging="357" w:left="357"/>
        <w:rPr/>
      </w:pPr>
      <w:r>
        <w:rPr/>
        <w:t>Agile Development</w:t>
      </w:r>
    </w:p>
    <w:p>
      <w:pPr>
        <w:pStyle w:val="Puce1"/>
        <w:numPr>
          <w:ilvl w:val="0"/>
          <w:numId w:val="2"/>
        </w:numPr>
        <w:ind w:hanging="357" w:left="357"/>
        <w:rPr/>
      </w:pPr>
      <w:r>
        <w:rPr/>
        <w:t>REST</w:t>
      </w:r>
    </w:p>
    <w:p>
      <w:pPr>
        <w:pStyle w:val="Puce1"/>
        <w:numPr>
          <w:ilvl w:val="0"/>
          <w:numId w:val="2"/>
        </w:numPr>
        <w:ind w:hanging="357" w:left="357"/>
        <w:rPr/>
      </w:pPr>
      <w:r>
        <w:rPr/>
        <w:t>GraphQL</w:t>
      </w:r>
    </w:p>
    <w:p>
      <w:pPr>
        <w:pStyle w:val="Puce1"/>
        <w:numPr>
          <w:ilvl w:val="0"/>
          <w:numId w:val="2"/>
        </w:numPr>
        <w:ind w:hanging="357" w:left="357"/>
        <w:rPr/>
      </w:pPr>
      <w:r>
        <w:rPr/>
        <w:t>SOAP</w:t>
      </w:r>
    </w:p>
    <w:p>
      <w:pPr>
        <w:pStyle w:val="Puce1"/>
        <w:numPr>
          <w:ilvl w:val="0"/>
          <w:numId w:val="2"/>
        </w:numPr>
        <w:ind w:hanging="357" w:left="357"/>
        <w:rPr/>
      </w:pPr>
      <w:r>
        <w:rPr/>
        <w:t>Websockets</w:t>
      </w:r>
    </w:p>
    <w:p>
      <w:pPr>
        <w:pStyle w:val="Puce1"/>
        <w:numPr>
          <w:ilvl w:val="0"/>
          <w:numId w:val="2"/>
        </w:numPr>
        <w:ind w:hanging="357" w:left="357"/>
        <w:rPr/>
      </w:pPr>
      <w:r>
        <w:rPr/>
        <w:t>Swagger</w:t>
      </w:r>
    </w:p>
    <w:p>
      <w:pPr>
        <w:pStyle w:val="Puce1"/>
        <w:numPr>
          <w:ilvl w:val="0"/>
          <w:numId w:val="2"/>
        </w:numPr>
        <w:ind w:hanging="357" w:left="357"/>
        <w:rPr/>
      </w:pPr>
      <w:r>
        <w:rPr/>
        <w:t>OpenAPI</w:t>
      </w:r>
    </w:p>
    <w:p>
      <w:pPr>
        <w:pStyle w:val="Puce1"/>
        <w:numPr>
          <w:ilvl w:val="0"/>
          <w:numId w:val="2"/>
        </w:numPr>
        <w:ind w:hanging="357" w:left="357"/>
        <w:rPr/>
      </w:pPr>
      <w:r>
        <w:rPr/>
        <w:t>Sbt</w:t>
      </w:r>
    </w:p>
    <w:p>
      <w:pPr>
        <w:pStyle w:val="Puce1"/>
        <w:numPr>
          <w:ilvl w:val="0"/>
          <w:numId w:val="2"/>
        </w:numPr>
        <w:ind w:hanging="357" w:left="357"/>
        <w:rPr/>
      </w:pPr>
      <w:r>
        <w:rPr/>
        <w:t>Backend Development</w:t>
      </w:r>
    </w:p>
    <w:p>
      <w:pPr>
        <w:pStyle w:val="Puce1"/>
        <w:numPr>
          <w:ilvl w:val="0"/>
          <w:numId w:val="2"/>
        </w:numPr>
        <w:ind w:hanging="357" w:left="357"/>
        <w:rPr/>
      </w:pPr>
      <w:r>
        <w:rPr/>
        <w:t>Java</w:t>
      </w:r>
    </w:p>
    <w:p>
      <w:pPr>
        <w:pStyle w:val="Puce1"/>
        <w:numPr>
          <w:ilvl w:val="0"/>
          <w:numId w:val="2"/>
        </w:numPr>
        <w:ind w:hanging="357" w:left="357"/>
        <w:rPr>
          <w:b w:val="false"/>
          <w:bCs w:val="false"/>
        </w:rPr>
      </w:pPr>
      <w:r>
        <w:rPr>
          <w:b w:val="false"/>
          <w:bCs w:val="false"/>
        </w:rPr>
        <w:t>PHP</w:t>
      </w:r>
    </w:p>
    <w:p>
      <w:pPr>
        <w:pStyle w:val="Puce1"/>
        <w:numPr>
          <w:ilvl w:val="0"/>
          <w:numId w:val="2"/>
        </w:numPr>
        <w:ind w:hanging="357" w:left="357"/>
        <w:rPr>
          <w:b w:val="false"/>
          <w:bCs w:val="false"/>
        </w:rPr>
      </w:pPr>
      <w:r>
        <w:rPr>
          <w:b w:val="false"/>
          <w:bCs w:val="false"/>
        </w:rPr>
        <w:t>ASP</w:t>
      </w:r>
    </w:p>
    <w:p>
      <w:pPr>
        <w:pStyle w:val="Puce1"/>
        <w:numPr>
          <w:ilvl w:val="0"/>
          <w:numId w:val="2"/>
        </w:numPr>
        <w:ind w:hanging="357" w:left="357"/>
        <w:rPr>
          <w:b w:val="false"/>
          <w:bCs w:val="false"/>
        </w:rPr>
      </w:pPr>
      <w:r>
        <w:rPr>
          <w:b w:val="false"/>
          <w:bCs w:val="false"/>
        </w:rPr>
        <w:t>Delphi</w:t>
      </w:r>
    </w:p>
    <w:p>
      <w:pPr>
        <w:pStyle w:val="Puce1"/>
        <w:numPr>
          <w:ilvl w:val="0"/>
          <w:numId w:val="2"/>
        </w:numPr>
        <w:ind w:hanging="357" w:left="357"/>
        <w:rPr>
          <w:b w:val="false"/>
          <w:bCs w:val="false"/>
        </w:rPr>
      </w:pPr>
      <w:r>
        <w:rPr>
          <w:b w:val="false"/>
          <w:bCs w:val="false"/>
        </w:rPr>
        <w:t>C</w:t>
      </w:r>
    </w:p>
    <w:p>
      <w:pPr>
        <w:pStyle w:val="Puce1"/>
        <w:numPr>
          <w:ilvl w:val="0"/>
          <w:numId w:val="2"/>
        </w:numPr>
        <w:ind w:hanging="357" w:left="357"/>
        <w:jc w:val="left"/>
        <w:rPr>
          <w:b w:val="false"/>
          <w:bCs w:val="false"/>
        </w:rPr>
      </w:pPr>
      <w:r>
        <w:rPr>
          <w:b w:val="false"/>
          <w:bCs w:val="false"/>
        </w:rPr>
        <w:t xml:space="preserve">MVC Programmation </w:t>
      </w:r>
      <w:r>
        <w:rPr>
          <w:rFonts w:eastAsia="Times New Roman" w:cs="Times New Roman"/>
          <w:b w:val="false"/>
          <w:bCs w:val="false"/>
          <w:color w:val="auto"/>
          <w:kern w:val="0"/>
          <w:sz w:val="20"/>
          <w:szCs w:val="20"/>
          <w:lang w:val="fr-CA" w:eastAsia="fr-FR" w:bidi="ar-SA"/>
        </w:rPr>
        <w:t>with</w:t>
      </w:r>
      <w:r>
        <w:rPr>
          <w:b w:val="false"/>
          <w:bCs w:val="false"/>
        </w:rPr>
        <w:t xml:space="preserve"> C# and ASP.net</w:t>
      </w:r>
      <w:ins w:id="17" w:author="Autor desconhecido" w:date="2020-01-06T13:54:00Z">
        <w:r>
          <w:rPr>
            <w:b w:val="false"/>
            <w:bCs w:val="false"/>
          </w:rPr>
          <w:t>/.NET Core SDK</w:t>
        </w:r>
      </w:ins>
    </w:p>
    <w:p>
      <w:pPr>
        <w:pStyle w:val="Puce1"/>
        <w:numPr>
          <w:ilvl w:val="0"/>
          <w:numId w:val="2"/>
        </w:numPr>
        <w:ind w:hanging="357" w:left="357"/>
        <w:rPr>
          <w:b w:val="false"/>
          <w:bCs w:val="false"/>
        </w:rPr>
      </w:pPr>
      <w:r>
        <w:rPr>
          <w:b w:val="false"/>
          <w:bCs w:val="false"/>
          <w:lang w:val="en-CA"/>
        </w:rPr>
        <w:t>Spring</w:t>
      </w:r>
    </w:p>
    <w:p>
      <w:pPr>
        <w:pStyle w:val="Puce1"/>
        <w:numPr>
          <w:ilvl w:val="0"/>
          <w:numId w:val="2"/>
        </w:numPr>
        <w:ind w:hanging="357" w:left="357"/>
        <w:rPr>
          <w:b w:val="false"/>
          <w:bCs w:val="false"/>
        </w:rPr>
      </w:pPr>
      <w:r>
        <w:rPr>
          <w:b w:val="false"/>
          <w:bCs w:val="false"/>
          <w:lang w:val="en-CA"/>
        </w:rPr>
        <w:t>JPA</w:t>
      </w:r>
    </w:p>
    <w:p>
      <w:pPr>
        <w:pStyle w:val="Puce1"/>
        <w:numPr>
          <w:ilvl w:val="0"/>
          <w:numId w:val="2"/>
        </w:numPr>
        <w:ind w:hanging="357" w:left="357"/>
        <w:rPr>
          <w:b w:val="false"/>
          <w:bCs w:val="false"/>
        </w:rPr>
      </w:pPr>
      <w:r>
        <w:rPr>
          <w:b w:val="false"/>
          <w:bCs w:val="false"/>
          <w:lang w:val="en-CA"/>
        </w:rPr>
        <w:t>Hibernate</w:t>
      </w:r>
    </w:p>
    <w:p>
      <w:pPr>
        <w:pStyle w:val="Puce1"/>
        <w:numPr>
          <w:ilvl w:val="0"/>
          <w:numId w:val="2"/>
        </w:numPr>
        <w:ind w:hanging="357" w:left="357"/>
        <w:rPr>
          <w:b w:val="false"/>
          <w:bCs w:val="false"/>
        </w:rPr>
      </w:pPr>
      <w:r>
        <w:rPr>
          <w:b w:val="false"/>
          <w:bCs w:val="false"/>
          <w:lang w:val="en-CA"/>
        </w:rPr>
        <w:t>Apache</w:t>
      </w:r>
      <w:del w:id="18" w:author="Autor desconhecido" w:date="2020-01-06T13:45:00Z">
        <w:r>
          <w:rPr>
            <w:b w:val="false"/>
            <w:bCs w:val="false"/>
            <w:lang w:val="en-CA"/>
          </w:rPr>
          <w:delText xml:space="preserve"> </w:delText>
        </w:r>
      </w:del>
      <w:ins w:id="19" w:author="Autor desconhecido" w:date="2020-01-06T13:45:00Z">
        <w:r>
          <w:rPr>
            <w:b w:val="false"/>
            <w:bCs w:val="false"/>
            <w:lang w:val="en-CA"/>
          </w:rPr>
          <w:t xml:space="preserve"> </w:t>
        </w:r>
      </w:ins>
      <w:r>
        <w:rPr>
          <w:b w:val="false"/>
          <w:bCs w:val="false"/>
          <w:lang w:val="en-CA"/>
        </w:rPr>
        <w:t>Camel</w:t>
      </w:r>
    </w:p>
    <w:p>
      <w:pPr>
        <w:pStyle w:val="Puce1"/>
        <w:numPr>
          <w:ilvl w:val="0"/>
          <w:numId w:val="2"/>
        </w:numPr>
        <w:ind w:hanging="357" w:left="357"/>
        <w:rPr>
          <w:b w:val="false"/>
          <w:bCs w:val="false"/>
        </w:rPr>
      </w:pPr>
      <w:r>
        <w:rPr>
          <w:b w:val="false"/>
          <w:bCs w:val="false"/>
          <w:lang w:val="en-CA"/>
        </w:rPr>
        <w:t>Play Framework</w:t>
      </w:r>
    </w:p>
    <w:p>
      <w:pPr>
        <w:pStyle w:val="Puce1"/>
        <w:numPr>
          <w:ilvl w:val="0"/>
          <w:numId w:val="2"/>
        </w:numPr>
        <w:ind w:hanging="357" w:left="357"/>
        <w:rPr>
          <w:b w:val="false"/>
          <w:bCs w:val="false"/>
        </w:rPr>
      </w:pPr>
      <w:r>
        <w:rPr>
          <w:b w:val="false"/>
          <w:bCs w:val="false"/>
        </w:rPr>
        <w:t>Laravel</w:t>
      </w:r>
    </w:p>
    <w:p>
      <w:pPr>
        <w:pStyle w:val="Puce1"/>
        <w:numPr>
          <w:ilvl w:val="0"/>
          <w:numId w:val="2"/>
        </w:numPr>
        <w:ind w:hanging="357" w:left="357"/>
        <w:rPr/>
      </w:pPr>
      <w:r>
        <w:rPr/>
        <w:t>ExpressJS</w:t>
      </w:r>
    </w:p>
    <w:p>
      <w:pPr>
        <w:pStyle w:val="Puce1"/>
        <w:numPr>
          <w:ilvl w:val="0"/>
          <w:numId w:val="2"/>
        </w:numPr>
        <w:ind w:hanging="357" w:left="357"/>
        <w:rPr/>
      </w:pPr>
      <w:r>
        <w:rPr/>
        <w:t>Strongloop</w:t>
      </w:r>
    </w:p>
    <w:p>
      <w:pPr>
        <w:pStyle w:val="Puce1"/>
        <w:numPr>
          <w:ilvl w:val="0"/>
          <w:numId w:val="2"/>
        </w:numPr>
        <w:ind w:hanging="357" w:left="357"/>
        <w:rPr/>
      </w:pPr>
      <w:r>
        <w:rPr/>
        <w:t>Loopback</w:t>
      </w:r>
    </w:p>
    <w:p>
      <w:pPr>
        <w:pStyle w:val="Puce1"/>
        <w:numPr>
          <w:ilvl w:val="0"/>
          <w:numId w:val="2"/>
        </w:numPr>
        <w:ind w:hanging="357" w:left="357"/>
        <w:rPr/>
      </w:pPr>
      <w:ins w:id="20" w:author="Autor desconhecido" w:date="2020-01-06T13:54:00Z">
        <w:r>
          <w:rPr/>
          <w:t>NodeJS</w:t>
        </w:r>
      </w:ins>
    </w:p>
    <w:p>
      <w:pPr>
        <w:pStyle w:val="Puce1"/>
        <w:numPr>
          <w:ilvl w:val="0"/>
          <w:numId w:val="2"/>
        </w:numPr>
        <w:ind w:hanging="357" w:left="357"/>
        <w:rPr/>
      </w:pPr>
      <w:r>
        <w:rPr/>
        <w:t>DynamoDB</w:t>
      </w:r>
    </w:p>
    <w:p>
      <w:pPr>
        <w:pStyle w:val="Puce1"/>
        <w:numPr>
          <w:ilvl w:val="0"/>
          <w:numId w:val="2"/>
        </w:numPr>
        <w:ind w:hanging="357" w:left="357"/>
        <w:rPr>
          <w:lang w:val="en-CA"/>
        </w:rPr>
      </w:pPr>
      <w:r>
        <w:rPr>
          <w:lang w:val="en-CA"/>
        </w:rPr>
        <w:t>MongoDB</w:t>
      </w:r>
    </w:p>
    <w:p>
      <w:pPr>
        <w:pStyle w:val="Puce1"/>
        <w:numPr>
          <w:ilvl w:val="0"/>
          <w:numId w:val="2"/>
        </w:numPr>
        <w:ind w:hanging="357" w:left="357"/>
        <w:rPr>
          <w:lang w:val="en-CA"/>
        </w:rPr>
      </w:pPr>
      <w:r>
        <w:rPr>
          <w:lang w:val="en-CA"/>
        </w:rPr>
        <w:t>MySQL</w:t>
      </w:r>
    </w:p>
    <w:p>
      <w:pPr>
        <w:pStyle w:val="Puce1"/>
        <w:numPr>
          <w:ilvl w:val="0"/>
          <w:numId w:val="2"/>
        </w:numPr>
        <w:ind w:hanging="357" w:left="357"/>
        <w:rPr>
          <w:lang w:val="en-CA"/>
        </w:rPr>
      </w:pPr>
      <w:r>
        <w:rPr>
          <w:lang w:val="en-CA"/>
        </w:rPr>
        <w:t>MS SQL Server</w:t>
      </w:r>
    </w:p>
    <w:p>
      <w:pPr>
        <w:pStyle w:val="Puce1"/>
        <w:numPr>
          <w:ilvl w:val="0"/>
          <w:numId w:val="2"/>
        </w:numPr>
        <w:ind w:hanging="357" w:left="357"/>
        <w:rPr>
          <w:lang w:val="en-CA"/>
        </w:rPr>
      </w:pPr>
      <w:r>
        <w:rPr>
          <w:lang w:val="en-CA"/>
        </w:rPr>
        <w:t>PostgreSQL</w:t>
      </w:r>
    </w:p>
    <w:p>
      <w:pPr>
        <w:pStyle w:val="Puce1"/>
        <w:numPr>
          <w:ilvl w:val="0"/>
          <w:numId w:val="2"/>
        </w:numPr>
        <w:ind w:hanging="357" w:left="357"/>
        <w:rPr>
          <w:lang w:val="en-CA"/>
          <w:del w:id="21" w:author="Autor desconhecido" w:date="2020-01-06T13:44:00Z"/>
        </w:rPr>
      </w:pPr>
      <w:r>
        <w:rPr>
          <w:lang w:val="en-CA"/>
        </w:rPr>
        <w:t>Oracle</w:t>
      </w:r>
    </w:p>
    <w:p>
      <w:pPr>
        <w:pStyle w:val="Puce1"/>
        <w:numPr>
          <w:ilvl w:val="0"/>
          <w:numId w:val="2"/>
        </w:numPr>
        <w:ind w:hanging="357" w:left="357"/>
        <w:rPr>
          <w:lang w:val="en-CA"/>
        </w:rPr>
      </w:pPr>
      <w:del w:id="22" w:author="Autor desconhecido" w:date="2020-01-06T13:44:00Z">
        <w:r>
          <w:rPr/>
          <w:delText>Git/Github</w:delText>
        </w:r>
      </w:del>
    </w:p>
    <w:p>
      <w:pPr>
        <w:pStyle w:val="Puce1"/>
        <w:numPr>
          <w:ilvl w:val="0"/>
          <w:numId w:val="2"/>
        </w:numPr>
        <w:ind w:hanging="357" w:left="357"/>
        <w:rPr/>
      </w:pPr>
      <w:r>
        <w:rPr/>
        <w:t>UI/UX Design</w:t>
      </w:r>
    </w:p>
    <w:p>
      <w:pPr>
        <w:pStyle w:val="Puce1"/>
        <w:numPr>
          <w:ilvl w:val="0"/>
          <w:numId w:val="2"/>
        </w:numPr>
        <w:ind w:hanging="357" w:left="357"/>
        <w:rPr/>
      </w:pPr>
      <w:r>
        <w:rPr/>
        <w:t>Figma</w:t>
      </w:r>
    </w:p>
    <w:p>
      <w:pPr>
        <w:pStyle w:val="Puce1"/>
        <w:numPr>
          <w:ilvl w:val="0"/>
          <w:numId w:val="2"/>
        </w:numPr>
        <w:ind w:hanging="357" w:left="357"/>
        <w:rPr/>
      </w:pPr>
      <w:r>
        <w:rPr/>
        <w:t>GIMP</w:t>
      </w:r>
    </w:p>
    <w:p>
      <w:pPr>
        <w:pStyle w:val="Puce1"/>
        <w:numPr>
          <w:ilvl w:val="0"/>
          <w:numId w:val="2"/>
        </w:numPr>
        <w:ind w:hanging="357" w:left="357"/>
        <w:rPr/>
      </w:pPr>
      <w:r>
        <w:rPr/>
        <w:t>Photoshop</w:t>
      </w:r>
    </w:p>
    <w:p>
      <w:pPr>
        <w:pStyle w:val="Puce1"/>
        <w:numPr>
          <w:ilvl w:val="0"/>
          <w:numId w:val="2"/>
        </w:numPr>
        <w:ind w:hanging="357" w:left="357"/>
        <w:rPr/>
      </w:pPr>
      <w:r>
        <w:rPr/>
        <w:t>HTML</w:t>
      </w:r>
    </w:p>
    <w:p>
      <w:pPr>
        <w:pStyle w:val="Puce1"/>
        <w:numPr>
          <w:ilvl w:val="0"/>
          <w:numId w:val="2"/>
        </w:numPr>
        <w:ind w:hanging="357" w:left="357"/>
        <w:rPr/>
      </w:pPr>
      <w:r>
        <w:rPr/>
        <w:t>CSS</w:t>
      </w:r>
    </w:p>
    <w:p>
      <w:pPr>
        <w:pStyle w:val="Puce1"/>
        <w:numPr>
          <w:ilvl w:val="0"/>
          <w:numId w:val="2"/>
        </w:numPr>
        <w:ind w:hanging="357" w:left="357"/>
        <w:rPr/>
      </w:pPr>
      <w:r>
        <w:rPr/>
        <w:t>Javascript</w:t>
      </w:r>
    </w:p>
    <w:p>
      <w:pPr>
        <w:pStyle w:val="Puce1"/>
        <w:numPr>
          <w:ilvl w:val="0"/>
          <w:numId w:val="2"/>
        </w:numPr>
        <w:ind w:hanging="357" w:left="357"/>
        <w:rPr/>
      </w:pPr>
      <w:r>
        <w:rPr/>
        <w:t>Gulp</w:t>
      </w:r>
    </w:p>
    <w:p>
      <w:pPr>
        <w:pStyle w:val="Puce1"/>
        <w:numPr>
          <w:ilvl w:val="0"/>
          <w:numId w:val="2"/>
        </w:numPr>
        <w:ind w:hanging="357" w:left="357"/>
        <w:rPr/>
      </w:pPr>
      <w:r>
        <w:rPr/>
        <w:t>Grunt</w:t>
      </w:r>
    </w:p>
    <w:p>
      <w:pPr>
        <w:pStyle w:val="Puce1"/>
        <w:numPr>
          <w:ilvl w:val="0"/>
          <w:numId w:val="2"/>
        </w:numPr>
        <w:ind w:hanging="357" w:left="357"/>
        <w:rPr/>
      </w:pPr>
      <w:ins w:id="23" w:author="Autor desconhecido" w:date="2020-01-06T14:05:00Z">
        <w:r>
          <w:rPr/>
          <w:t>Webpack</w:t>
        </w:r>
      </w:ins>
    </w:p>
    <w:p>
      <w:pPr>
        <w:pStyle w:val="Puce1"/>
        <w:numPr>
          <w:ilvl w:val="0"/>
          <w:numId w:val="2"/>
        </w:numPr>
        <w:ind w:hanging="357" w:left="357"/>
        <w:rPr/>
      </w:pPr>
      <w:r>
        <w:rPr/>
        <w:t>Ionic</w:t>
      </w:r>
    </w:p>
    <w:p>
      <w:pPr>
        <w:pStyle w:val="Puce1"/>
        <w:numPr>
          <w:ilvl w:val="0"/>
          <w:numId w:val="2"/>
        </w:numPr>
        <w:ind w:hanging="357" w:left="357"/>
        <w:rPr/>
      </w:pPr>
      <w:r>
        <w:rPr/>
        <w:t>Cordova</w:t>
      </w:r>
    </w:p>
    <w:p>
      <w:pPr>
        <w:pStyle w:val="Puce1"/>
        <w:numPr>
          <w:ilvl w:val="0"/>
          <w:numId w:val="2"/>
        </w:numPr>
        <w:ind w:hanging="357" w:left="357"/>
        <w:rPr/>
      </w:pPr>
      <w:r>
        <w:rPr/>
        <w:t>Mongoose</w:t>
      </w:r>
    </w:p>
    <w:p>
      <w:pPr>
        <w:pStyle w:val="Puce1"/>
        <w:numPr>
          <w:ilvl w:val="0"/>
          <w:numId w:val="2"/>
        </w:numPr>
        <w:ind w:hanging="357" w:left="357"/>
        <w:rPr/>
      </w:pPr>
      <w:r>
        <w:rPr/>
        <w:t>AWS</w:t>
      </w:r>
    </w:p>
    <w:p>
      <w:pPr>
        <w:pStyle w:val="Puce1"/>
        <w:numPr>
          <w:ilvl w:val="0"/>
          <w:numId w:val="2"/>
        </w:numPr>
        <w:ind w:hanging="357" w:left="357"/>
        <w:rPr/>
      </w:pPr>
      <w:r>
        <w:rPr/>
        <w:t>Heroku</w:t>
      </w:r>
    </w:p>
    <w:p>
      <w:pPr>
        <w:pStyle w:val="Puce1"/>
        <w:numPr>
          <w:ilvl w:val="0"/>
          <w:numId w:val="2"/>
        </w:numPr>
        <w:ind w:hanging="357" w:left="357"/>
        <w:rPr/>
      </w:pPr>
      <w:r>
        <w:rPr/>
        <w:t>IBM Bluemix</w:t>
      </w:r>
    </w:p>
    <w:p>
      <w:pPr>
        <w:pStyle w:val="Puce1"/>
        <w:numPr>
          <w:ilvl w:val="0"/>
          <w:numId w:val="2"/>
        </w:numPr>
        <w:ind w:hanging="357" w:left="357"/>
        <w:rPr/>
      </w:pPr>
      <w:r>
        <w:rPr/>
        <w:t>Jenkins</w:t>
      </w:r>
    </w:p>
    <w:p>
      <w:pPr>
        <w:pStyle w:val="Puce1"/>
        <w:numPr>
          <w:ilvl w:val="0"/>
          <w:numId w:val="2"/>
        </w:numPr>
        <w:ind w:hanging="357" w:left="357"/>
        <w:rPr/>
      </w:pPr>
      <w:r>
        <w:rPr/>
        <w:t>Azure DevOps</w:t>
      </w:r>
    </w:p>
    <w:p>
      <w:pPr>
        <w:pStyle w:val="Puce1"/>
        <w:numPr>
          <w:ilvl w:val="0"/>
          <w:numId w:val="2"/>
        </w:numPr>
        <w:ind w:hanging="357" w:left="357"/>
        <w:rPr/>
      </w:pPr>
      <w:r>
        <w:rPr/>
        <w:t>Maven</w:t>
      </w:r>
    </w:p>
    <w:p>
      <w:pPr>
        <w:pStyle w:val="Puce1"/>
        <w:numPr>
          <w:ilvl w:val="0"/>
          <w:numId w:val="2"/>
        </w:numPr>
        <w:ind w:hanging="357" w:left="357"/>
        <w:rPr>
          <w:ins w:id="25" w:author="Autor desconhecido" w:date="2020-01-06T13:45:00Z"/>
        </w:rPr>
      </w:pPr>
      <w:ins w:id="24" w:author="Autor desconhecido" w:date="2020-01-06T13:45:00Z">
        <w:r>
          <w:rPr/>
          <w:t>Eclipse</w:t>
        </w:r>
      </w:ins>
    </w:p>
    <w:p>
      <w:pPr>
        <w:pStyle w:val="Puce1"/>
        <w:numPr>
          <w:ilvl w:val="0"/>
          <w:numId w:val="2"/>
        </w:numPr>
        <w:ind w:hanging="357" w:left="357"/>
        <w:rPr/>
      </w:pPr>
      <w:ins w:id="26" w:author="Autor desconhecido" w:date="2020-01-06T13:45:00Z">
        <w:r>
          <w:rPr/>
          <w:t>IntelliJ</w:t>
        </w:r>
      </w:ins>
    </w:p>
    <w:p>
      <w:pPr>
        <w:pStyle w:val="Puce1"/>
        <w:numPr>
          <w:ilvl w:val="0"/>
          <w:numId w:val="2"/>
        </w:numPr>
        <w:ind w:hanging="357" w:left="357"/>
        <w:rPr/>
      </w:pPr>
      <w:r>
        <w:rPr/>
        <w:t>Android Studio</w:t>
      </w:r>
    </w:p>
    <w:p>
      <w:pPr>
        <w:pStyle w:val="Puce1"/>
        <w:numPr>
          <w:ilvl w:val="0"/>
          <w:numId w:val="2"/>
        </w:numPr>
        <w:ind w:hanging="357" w:left="357"/>
        <w:rPr>
          <w:ins w:id="28" w:author="Autor desconhecido" w:date="2020-01-06T13:45:00Z"/>
        </w:rPr>
      </w:pPr>
      <w:ins w:id="27" w:author="Autor desconhecido" w:date="2020-01-06T13:45:00Z">
        <w:r>
          <w:rPr/>
          <w:t>VSCode</w:t>
        </w:r>
      </w:ins>
    </w:p>
    <w:p>
      <w:pPr>
        <w:pStyle w:val="Puce1"/>
        <w:numPr>
          <w:ilvl w:val="0"/>
          <w:numId w:val="2"/>
        </w:numPr>
        <w:ind w:hanging="357" w:left="357"/>
        <w:rPr/>
      </w:pPr>
      <w:ins w:id="29" w:author="Autor desconhecido" w:date="2020-01-06T13:45:00Z">
        <w:r>
          <w:rPr/>
          <w:t>Visual Studio</w:t>
        </w:r>
      </w:ins>
    </w:p>
    <w:p>
      <w:pPr>
        <w:pStyle w:val="Puce1"/>
        <w:numPr>
          <w:ilvl w:val="0"/>
          <w:numId w:val="2"/>
        </w:numPr>
        <w:ind w:hanging="357" w:left="357"/>
        <w:rPr/>
      </w:pPr>
      <w:ins w:id="30" w:author="Autor desconhecido" w:date="2020-01-06T14:04:00Z">
        <w:r>
          <w:rPr/>
          <w:t>Atom</w:t>
        </w:r>
      </w:ins>
    </w:p>
    <w:p>
      <w:pPr>
        <w:pStyle w:val="Puce1"/>
        <w:numPr>
          <w:ilvl w:val="0"/>
          <w:numId w:val="2"/>
        </w:numPr>
        <w:ind w:hanging="357" w:left="357"/>
        <w:rPr>
          <w:ins w:id="34" w:author="Autor desconhecido" w:date="2020-01-06T13:53:00Z"/>
        </w:rPr>
      </w:pPr>
      <w:ins w:id="31" w:author="Autor desconhecido" w:date="2020-01-06T13:53:00Z">
        <w:r>
          <w:rPr/>
          <w:t>J</w:t>
        </w:r>
      </w:ins>
      <w:ins w:id="32" w:author="Autor desconhecido" w:date="2020-01-06T14:00:00Z">
        <w:r>
          <w:rPr/>
          <w:t>b</w:t>
        </w:r>
      </w:ins>
      <w:ins w:id="33" w:author="Autor desconhecido" w:date="2020-01-06T13:53:00Z">
        <w:r>
          <w:rPr/>
          <w:t>oss</w:t>
        </w:r>
      </w:ins>
    </w:p>
    <w:p>
      <w:pPr>
        <w:pStyle w:val="Puce1"/>
        <w:numPr>
          <w:ilvl w:val="0"/>
          <w:numId w:val="2"/>
        </w:numPr>
        <w:ind w:hanging="357" w:left="357"/>
        <w:rPr/>
      </w:pPr>
      <w:ins w:id="35" w:author="Autor desconhecido" w:date="2020-01-06T13:53:00Z">
        <w:r>
          <w:rPr/>
          <w:t>Tomcat</w:t>
        </w:r>
      </w:ins>
    </w:p>
    <w:p>
      <w:pPr>
        <w:pStyle w:val="Puce1"/>
        <w:numPr>
          <w:ilvl w:val="0"/>
          <w:numId w:val="2"/>
        </w:numPr>
        <w:ind w:hanging="357" w:left="357"/>
        <w:rPr>
          <w:ins w:id="39" w:author="Autor desconhecido" w:date="2020-01-06T14:01:00Z"/>
        </w:rPr>
      </w:pPr>
      <w:ins w:id="36" w:author="Autor desconhecido" w:date="2020-01-06T14:01:00Z">
        <w:r>
          <w:rPr/>
          <w:t>J</w:t>
        </w:r>
      </w:ins>
      <w:ins w:id="37" w:author="Autor desconhecido" w:date="2020-01-06T14:04:00Z">
        <w:r>
          <w:rPr/>
          <w:t>u</w:t>
        </w:r>
      </w:ins>
      <w:ins w:id="38" w:author="Autor desconhecido" w:date="2020-01-06T14:01:00Z">
        <w:r>
          <w:rPr/>
          <w:t>nit</w:t>
        </w:r>
      </w:ins>
    </w:p>
    <w:p>
      <w:pPr>
        <w:pStyle w:val="Puce1"/>
        <w:numPr>
          <w:ilvl w:val="0"/>
          <w:numId w:val="2"/>
        </w:numPr>
        <w:ind w:hanging="357" w:left="357"/>
        <w:rPr/>
      </w:pPr>
      <w:ins w:id="40" w:author="Autor desconhecido" w:date="2020-01-06T14:01:00Z">
        <w:r>
          <w:rPr/>
          <w:t>Jacoco</w:t>
        </w:r>
      </w:ins>
    </w:p>
    <w:p>
      <w:pPr>
        <w:pStyle w:val="Puce1"/>
        <w:numPr>
          <w:ilvl w:val="0"/>
          <w:numId w:val="2"/>
        </w:numPr>
        <w:ind w:hanging="357" w:left="357"/>
        <w:rPr/>
      </w:pPr>
      <w:r>
        <w:rPr/>
        <w:t>Jest</w:t>
      </w:r>
    </w:p>
    <w:p>
      <w:pPr>
        <w:pStyle w:val="Puce1"/>
        <w:numPr>
          <w:ilvl w:val="0"/>
          <w:numId w:val="2"/>
        </w:numPr>
        <w:ind w:hanging="357" w:left="357"/>
        <w:rPr/>
      </w:pPr>
      <w:r>
        <w:rPr/>
        <w:t>React Testing Library</w:t>
      </w:r>
    </w:p>
    <w:p>
      <w:pPr>
        <w:pStyle w:val="Puce1"/>
        <w:numPr>
          <w:ilvl w:val="0"/>
          <w:numId w:val="2"/>
        </w:numPr>
        <w:ind w:hanging="357" w:left="357"/>
        <w:rPr/>
      </w:pPr>
      <w:ins w:id="41" w:author="Autor desconhecido" w:date="2020-01-06T14:01:00Z">
        <w:r>
          <w:rPr/>
          <w:t>SonarQube</w:t>
        </w:r>
      </w:ins>
    </w:p>
    <w:p>
      <w:pPr>
        <w:pStyle w:val="Puce1"/>
        <w:numPr>
          <w:ilvl w:val="0"/>
          <w:numId w:val="2"/>
        </w:numPr>
        <w:ind w:hanging="357" w:left="357"/>
        <w:rPr/>
      </w:pPr>
      <w:r>
        <w:rPr/>
        <w:t>Joomla</w:t>
      </w:r>
    </w:p>
    <w:p>
      <w:pPr>
        <w:pStyle w:val="Puce1"/>
        <w:numPr>
          <w:ilvl w:val="0"/>
          <w:numId w:val="2"/>
        </w:numPr>
        <w:ind w:hanging="357" w:left="357"/>
        <w:rPr/>
      </w:pPr>
      <w:r>
        <w:rPr/>
        <w:t>Docker</w:t>
      </w:r>
    </w:p>
    <w:p>
      <w:pPr>
        <w:pStyle w:val="Puce1"/>
        <w:numPr>
          <w:ilvl w:val="0"/>
          <w:numId w:val="2"/>
        </w:numPr>
        <w:ind w:hanging="357" w:left="357"/>
        <w:rPr/>
      </w:pPr>
      <w:r>
        <w:rPr/>
        <w:t>Big Data</w:t>
      </w:r>
    </w:p>
    <w:p>
      <w:pPr>
        <w:pStyle w:val="Puce1"/>
        <w:numPr>
          <w:ilvl w:val="0"/>
          <w:numId w:val="2"/>
        </w:numPr>
        <w:ind w:hanging="357" w:left="357"/>
        <w:rPr/>
      </w:pPr>
      <w:r>
        <w:rPr/>
        <w:t>Firebase</w:t>
      </w:r>
    </w:p>
    <w:p>
      <w:pPr>
        <w:pStyle w:val="Puce1"/>
        <w:numPr>
          <w:ilvl w:val="0"/>
          <w:numId w:val="2"/>
        </w:numPr>
        <w:ind w:hanging="357" w:left="357"/>
        <w:rPr/>
      </w:pPr>
      <w:r>
        <w:rPr/>
        <w:t>Contentful</w:t>
      </w:r>
    </w:p>
    <w:p>
      <w:pPr>
        <w:pStyle w:val="Puce1"/>
        <w:numPr>
          <w:ilvl w:val="0"/>
          <w:numId w:val="2"/>
        </w:numPr>
        <w:ind w:hanging="357" w:left="357"/>
        <w:rPr/>
      </w:pPr>
      <w:r>
        <w:rPr/>
        <w:t>Netlify</w:t>
      </w:r>
    </w:p>
    <w:p>
      <w:pPr>
        <w:pStyle w:val="Puce1"/>
        <w:numPr>
          <w:ilvl w:val="0"/>
          <w:numId w:val="2"/>
        </w:numPr>
        <w:ind w:hanging="357" w:left="357"/>
        <w:rPr/>
      </w:pPr>
      <w:r>
        <w:rPr/>
        <w:t>ESLint</w:t>
      </w:r>
    </w:p>
    <w:p>
      <w:pPr>
        <w:pStyle w:val="Puce1"/>
        <w:numPr>
          <w:ilvl w:val="0"/>
          <w:numId w:val="2"/>
        </w:numPr>
        <w:ind w:hanging="357" w:left="357"/>
        <w:rPr>
          <w:b w:val="false"/>
          <w:bCs w:val="false"/>
        </w:rPr>
      </w:pPr>
      <w:r>
        <w:rPr>
          <w:b w:val="false"/>
          <w:bCs w:val="false"/>
        </w:rPr>
        <w:t>Typescript</w:t>
      </w:r>
    </w:p>
    <w:p>
      <w:pPr>
        <w:pStyle w:val="Puce1"/>
        <w:numPr>
          <w:ilvl w:val="0"/>
          <w:numId w:val="2"/>
        </w:numPr>
        <w:ind w:hanging="357" w:left="357"/>
        <w:rPr>
          <w:b w:val="false"/>
          <w:bCs w:val="false"/>
        </w:rPr>
      </w:pPr>
      <w:r>
        <w:rPr>
          <w:b w:val="false"/>
          <w:bCs w:val="false"/>
        </w:rPr>
        <w:t>Apache web server</w:t>
      </w:r>
    </w:p>
    <w:p>
      <w:pPr>
        <w:pStyle w:val="Puce1"/>
        <w:numPr>
          <w:ilvl w:val="0"/>
          <w:numId w:val="2"/>
        </w:numPr>
        <w:ind w:hanging="357" w:left="357"/>
        <w:rPr>
          <w:b w:val="false"/>
          <w:bCs w:val="false"/>
        </w:rPr>
      </w:pPr>
      <w:r>
        <w:rPr>
          <w:b w:val="false"/>
          <w:bCs w:val="false"/>
        </w:rPr>
        <w:t>Nginx</w:t>
      </w:r>
    </w:p>
    <w:p>
      <w:pPr>
        <w:pStyle w:val="Puce1"/>
        <w:numPr>
          <w:ilvl w:val="0"/>
          <w:numId w:val="2"/>
        </w:numPr>
        <w:ind w:hanging="357" w:left="357"/>
        <w:rPr>
          <w:b w:val="false"/>
          <w:bCs w:val="false"/>
        </w:rPr>
      </w:pPr>
      <w:r>
        <w:rPr>
          <w:b w:val="false"/>
          <w:bCs w:val="false"/>
        </w:rPr>
        <w:t>AWS Amplify</w:t>
      </w:r>
    </w:p>
    <w:p>
      <w:pPr>
        <w:pStyle w:val="Puce1"/>
        <w:numPr>
          <w:ilvl w:val="0"/>
          <w:numId w:val="2"/>
        </w:numPr>
        <w:ind w:hanging="357" w:left="357"/>
        <w:rPr>
          <w:b w:val="false"/>
          <w:bCs w:val="false"/>
        </w:rPr>
      </w:pPr>
      <w:r>
        <w:rPr>
          <w:b w:val="false"/>
          <w:bCs w:val="false"/>
        </w:rPr>
        <w:t>Apache Velocity</w:t>
      </w:r>
    </w:p>
    <w:p>
      <w:pPr>
        <w:pStyle w:val="Puce1"/>
        <w:numPr>
          <w:ilvl w:val="0"/>
          <w:numId w:val="2"/>
        </w:numPr>
        <w:ind w:hanging="357" w:left="357"/>
        <w:rPr>
          <w:b w:val="false"/>
          <w:bCs w:val="false"/>
        </w:rPr>
      </w:pPr>
      <w:r>
        <w:rPr>
          <w:b w:val="false"/>
          <w:bCs w:val="false"/>
        </w:rPr>
        <w:t>AWS Cognito</w:t>
      </w:r>
    </w:p>
    <w:p>
      <w:pPr>
        <w:pStyle w:val="Puce1"/>
        <w:numPr>
          <w:ilvl w:val="0"/>
          <w:numId w:val="2"/>
        </w:numPr>
        <w:ind w:hanging="357" w:left="357"/>
        <w:rPr>
          <w:b w:val="false"/>
          <w:bCs w:val="false"/>
        </w:rPr>
      </w:pPr>
      <w:r>
        <w:rPr>
          <w:b w:val="false"/>
          <w:bCs w:val="false"/>
        </w:rPr>
        <w:t>AWS IAM</w:t>
      </w:r>
    </w:p>
    <w:p>
      <w:pPr>
        <w:pStyle w:val="Puce1"/>
        <w:numPr>
          <w:ilvl w:val="0"/>
          <w:numId w:val="2"/>
        </w:numPr>
        <w:ind w:hanging="357" w:left="357"/>
        <w:rPr>
          <w:b w:val="false"/>
          <w:bCs w:val="false"/>
        </w:rPr>
      </w:pPr>
      <w:r>
        <w:rPr>
          <w:b w:val="false"/>
          <w:bCs w:val="false"/>
        </w:rPr>
        <w:t>BPMN</w:t>
      </w:r>
    </w:p>
    <w:p>
      <w:pPr>
        <w:pStyle w:val="Puce1"/>
        <w:numPr>
          <w:ilvl w:val="0"/>
          <w:numId w:val="2"/>
        </w:numPr>
        <w:ind w:hanging="357" w:left="357"/>
        <w:rPr>
          <w:b w:val="false"/>
          <w:bCs w:val="false"/>
        </w:rPr>
      </w:pPr>
      <w:r>
        <w:rPr>
          <w:b w:val="false"/>
          <w:bCs w:val="false"/>
        </w:rPr>
        <w:t>Appian BPMS</w:t>
      </w:r>
    </w:p>
    <w:p>
      <w:pPr>
        <w:pStyle w:val="Puce1"/>
        <w:numPr>
          <w:ilvl w:val="0"/>
          <w:numId w:val="2"/>
        </w:numPr>
        <w:ind w:hanging="357" w:left="357"/>
        <w:rPr>
          <w:b w:val="false"/>
          <w:bCs w:val="false"/>
        </w:rPr>
      </w:pPr>
      <w:r>
        <w:rPr>
          <w:b w:val="false"/>
          <w:bCs w:val="false"/>
        </w:rPr>
        <w:t>Micro-services</w:t>
      </w:r>
    </w:p>
    <w:p>
      <w:pPr>
        <w:pStyle w:val="Puce1"/>
        <w:numPr>
          <w:ilvl w:val="0"/>
          <w:numId w:val="2"/>
        </w:numPr>
        <w:ind w:hanging="357" w:left="357"/>
        <w:rPr>
          <w:b w:val="false"/>
          <w:bCs w:val="false"/>
        </w:rPr>
      </w:pPr>
      <w:r>
        <w:rPr>
          <w:b w:val="false"/>
          <w:bCs w:val="false"/>
        </w:rPr>
        <w:t>AWS Code Commit</w:t>
      </w:r>
    </w:p>
    <w:p>
      <w:pPr>
        <w:pStyle w:val="Puce1"/>
        <w:numPr>
          <w:ilvl w:val="0"/>
          <w:numId w:val="2"/>
        </w:numPr>
        <w:ind w:hanging="357" w:left="357"/>
        <w:rPr>
          <w:b w:val="false"/>
          <w:bCs w:val="false"/>
        </w:rPr>
      </w:pPr>
      <w:r>
        <w:rPr>
          <w:b w:val="false"/>
          <w:bCs w:val="false"/>
        </w:rPr>
        <w:t>AWS AppSync</w:t>
      </w:r>
    </w:p>
    <w:p>
      <w:pPr>
        <w:pStyle w:val="Puce1"/>
        <w:numPr>
          <w:ilvl w:val="0"/>
          <w:numId w:val="2"/>
        </w:numPr>
        <w:ind w:hanging="357" w:left="357"/>
        <w:rPr/>
      </w:pPr>
      <w:r>
        <w:rPr/>
        <w:t>TDD</w:t>
      </w:r>
    </w:p>
    <w:p>
      <w:pPr>
        <w:pStyle w:val="Puce1"/>
        <w:numPr>
          <w:ilvl w:val="0"/>
          <w:numId w:val="2"/>
        </w:numPr>
        <w:ind w:hanging="357" w:left="357"/>
        <w:rPr/>
      </w:pPr>
      <w:r>
        <w:rPr/>
        <w:t>BDD</w:t>
      </w:r>
    </w:p>
    <w:p>
      <w:pPr>
        <w:pStyle w:val="Puce1"/>
        <w:numPr>
          <w:ilvl w:val="0"/>
          <w:numId w:val="2"/>
        </w:numPr>
        <w:ind w:hanging="357" w:left="357"/>
        <w:rPr/>
      </w:pPr>
      <w:r>
        <w:rPr/>
        <w:t>Concordion</w:t>
      </w:r>
    </w:p>
    <w:p>
      <w:pPr>
        <w:pStyle w:val="Puce1"/>
        <w:numPr>
          <w:ilvl w:val="0"/>
          <w:numId w:val="2"/>
        </w:numPr>
        <w:ind w:hanging="357" w:left="357"/>
        <w:rPr/>
      </w:pPr>
      <w:r>
        <w:rPr/>
        <w:t>TFS</w:t>
      </w:r>
    </w:p>
    <w:p>
      <w:pPr>
        <w:pStyle w:val="Puce1"/>
        <w:numPr>
          <w:ilvl w:val="0"/>
          <w:numId w:val="2"/>
        </w:numPr>
        <w:ind w:hanging="357" w:left="357"/>
        <w:rPr/>
      </w:pPr>
      <w:r>
        <w:rPr/>
        <w:t>SAP Advantage Database</w:t>
      </w:r>
    </w:p>
    <w:p>
      <w:pPr>
        <w:pStyle w:val="Puce1"/>
        <w:numPr>
          <w:ilvl w:val="0"/>
          <w:numId w:val="2"/>
        </w:numPr>
        <w:ind w:hanging="357" w:left="357"/>
        <w:rPr/>
      </w:pPr>
      <w:r>
        <w:rPr/>
        <w:t>Oauth</w:t>
      </w:r>
    </w:p>
    <w:p>
      <w:pPr>
        <w:pStyle w:val="Puce1"/>
        <w:numPr>
          <w:ilvl w:val="0"/>
          <w:numId w:val="2"/>
        </w:numPr>
        <w:ind w:hanging="357" w:left="357"/>
        <w:rPr/>
      </w:pPr>
      <w:r>
        <w:rPr/>
        <w:t>OpenId connected</w:t>
      </w:r>
    </w:p>
    <w:p>
      <w:pPr>
        <w:pStyle w:val="Puce1"/>
        <w:numPr>
          <w:ilvl w:val="0"/>
          <w:numId w:val="2"/>
        </w:numPr>
        <w:ind w:hanging="357" w:left="357"/>
        <w:rPr/>
      </w:pPr>
      <w:r>
        <w:rPr/>
        <w:t>JWT</w:t>
      </w:r>
    </w:p>
    <w:p>
      <w:pPr>
        <w:pStyle w:val="Puce1"/>
        <w:ind w:hanging="357" w:left="357"/>
        <w:rPr/>
      </w:pPr>
      <w:r>
        <w:rPr/>
      </w:r>
    </w:p>
    <w:p>
      <w:pPr>
        <w:pStyle w:val="Puce1"/>
        <w:ind w:hanging="357" w:left="357"/>
        <w:rPr/>
      </w:pPr>
      <w:r>
        <w:rPr/>
      </w:r>
    </w:p>
    <w:p>
      <w:pPr>
        <w:pStyle w:val="Puce1"/>
        <w:ind w:hanging="357" w:left="357"/>
        <w:rPr/>
      </w:pPr>
      <w:r>
        <w:rPr/>
      </w:r>
    </w:p>
    <w:p>
      <w:pPr>
        <w:pStyle w:val="Puce1"/>
        <w:ind w:hanging="357" w:left="357"/>
        <w:rPr/>
      </w:pPr>
      <w:r>
        <w:rPr/>
      </w:r>
    </w:p>
    <w:p>
      <w:pPr>
        <w:pStyle w:val="Puce1"/>
        <w:ind w:hanging="357" w:left="357"/>
        <w:rPr/>
      </w:pPr>
      <w:r>
        <w:rPr/>
      </w:r>
    </w:p>
    <w:p>
      <w:pPr>
        <w:pStyle w:val="Puce1"/>
        <w:ind w:hanging="357" w:left="357"/>
        <w:rPr/>
      </w:pPr>
      <w:r>
        <w:rPr/>
      </w:r>
    </w:p>
    <w:p>
      <w:pPr>
        <w:pStyle w:val="Puce1"/>
        <w:ind w:hanging="357" w:left="357"/>
        <w:rPr/>
      </w:pPr>
      <w:r>
        <w:rPr/>
      </w:r>
    </w:p>
    <w:p>
      <w:pPr>
        <w:pStyle w:val="Puce1"/>
        <w:ind w:hanging="357" w:left="357"/>
        <w:rPr/>
      </w:pPr>
      <w:r>
        <w:rPr/>
      </w:r>
    </w:p>
    <w:p>
      <w:pPr>
        <w:pStyle w:val="Puce1"/>
        <w:ind w:hanging="357" w:left="357"/>
        <w:rPr/>
      </w:pPr>
      <w:r>
        <w:rPr/>
      </w:r>
    </w:p>
    <w:p>
      <w:pPr>
        <w:sectPr>
          <w:type w:val="continuous"/>
          <w:pgSz w:w="12240" w:h="15840"/>
          <w:pgMar w:left="1134" w:right="1134" w:gutter="0" w:header="425" w:top="482" w:footer="737" w:bottom="1418"/>
          <w:cols w:num="2" w:space="720" w:equalWidth="true" w:sep="false"/>
          <w:formProt w:val="false"/>
          <w:textDirection w:val="lrTb"/>
          <w:docGrid w:type="default" w:linePitch="360" w:charSpace="32768"/>
        </w:sectPr>
      </w:pPr>
    </w:p>
    <w:p>
      <w:pPr>
        <w:pStyle w:val="L-CV-espace1tableau"/>
        <w:rPr/>
      </w:pPr>
      <w:r>
        <w:rPr/>
      </w:r>
    </w:p>
    <w:tbl>
      <w:tblPr>
        <w:tblStyle w:val="Tabelacomgrade"/>
        <w:tblW w:w="9962" w:type="dxa"/>
        <w:jc w:val="left"/>
        <w:tblInd w:w="0" w:type="dxa"/>
        <w:tblLayout w:type="fixed"/>
        <w:tblCellMar>
          <w:top w:w="0" w:type="dxa"/>
          <w:left w:w="113" w:type="dxa"/>
          <w:bottom w:w="0" w:type="dxa"/>
          <w:right w:w="108" w:type="dxa"/>
        </w:tblCellMar>
        <w:tblLook w:val="04a0" w:noHBand="0" w:noVBand="1" w:firstColumn="1" w:lastRow="0" w:lastColumn="0" w:firstRow="1"/>
      </w:tblPr>
      <w:tblGrid>
        <w:gridCol w:w="1585"/>
        <w:gridCol w:w="8376"/>
      </w:tblGrid>
      <w:tr>
        <w:trPr/>
        <w:tc>
          <w:tcPr>
            <w:tcW w:w="1585"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6"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smallCaps/>
                <w:color w:themeColor="background1" w:val="FFFFFF"/>
                <w:spacing w:val="-2"/>
                <w:sz w:val="22"/>
              </w:rPr>
            </w:pPr>
            <w:r>
              <w:rPr>
                <w:rFonts w:cs="Arial"/>
                <w:b/>
                <w:smallCaps/>
                <w:color w:themeColor="background1" w:val="FFFFFF"/>
                <w:spacing w:val="-2"/>
                <w:sz w:val="22"/>
              </w:rPr>
              <w:t>written and spoken languages</w:t>
            </w:r>
          </w:p>
        </w:tc>
      </w:tr>
    </w:tbl>
    <w:p>
      <w:pPr>
        <w:pStyle w:val="L-CV-Puce1"/>
        <w:rPr/>
      </w:pPr>
      <w:r>
        <w:rPr/>
      </w:r>
    </w:p>
    <w:p>
      <w:pPr>
        <w:pStyle w:val="L-CV-Puce1"/>
        <w:numPr>
          <w:ilvl w:val="0"/>
          <w:numId w:val="3"/>
        </w:numPr>
        <w:ind w:hanging="357" w:left="357"/>
        <w:rPr/>
      </w:pPr>
      <w:r>
        <w:rPr/>
        <w:t xml:space="preserve">French – TEFAQ Niveau B2 (Compréhension Orale/Expression Orale) </w:t>
      </w:r>
    </w:p>
    <w:p>
      <w:pPr>
        <w:pStyle w:val="L-CV-Puce1"/>
        <w:numPr>
          <w:ilvl w:val="0"/>
          <w:numId w:val="3"/>
        </w:numPr>
        <w:ind w:hanging="357" w:left="357"/>
        <w:rPr/>
      </w:pPr>
      <w:r>
        <w:rPr>
          <w:rFonts w:eastAsia="Times New Roman" w:cs="Times New Roman"/>
          <w:color w:val="auto"/>
          <w:kern w:val="0"/>
          <w:sz w:val="20"/>
          <w:szCs w:val="20"/>
          <w:lang w:val="fr-CA" w:eastAsia="fr-FR" w:bidi="ar-SA"/>
        </w:rPr>
        <w:t>English</w:t>
      </w:r>
      <w:r>
        <w:rPr/>
        <w:t xml:space="preserve"> – IELTS General – Level 7.0</w:t>
      </w:r>
    </w:p>
    <w:p>
      <w:pPr>
        <w:pStyle w:val="L-CV-Puce1"/>
        <w:numPr>
          <w:ilvl w:val="0"/>
          <w:numId w:val="3"/>
        </w:numPr>
        <w:ind w:hanging="357" w:left="357"/>
        <w:rPr/>
      </w:pPr>
      <w:r>
        <w:rPr/>
        <w:t xml:space="preserve">Portuguese – </w:t>
      </w:r>
      <w:bookmarkStart w:id="6" w:name="tw-target-text"/>
      <w:bookmarkEnd w:id="6"/>
      <w:r>
        <w:rPr>
          <w:lang w:val="en-US"/>
        </w:rPr>
        <w:t>Mother language / Native</w:t>
      </w:r>
    </w:p>
    <w:p>
      <w:pPr>
        <w:pStyle w:val="L-CV-Puce1"/>
        <w:numPr>
          <w:ilvl w:val="0"/>
          <w:numId w:val="3"/>
        </w:numPr>
        <w:ind w:hanging="357" w:left="357"/>
        <w:rPr/>
      </w:pPr>
      <w:r>
        <w:rPr/>
        <w:t>Spanish – professional level</w:t>
      </w:r>
    </w:p>
    <w:p>
      <w:pPr>
        <w:pStyle w:val="L-CV-Puce1"/>
        <w:rPr>
          <w:del w:id="43" w:author="Autor desconhecido" w:date="2020-01-06T13:47:00Z"/>
        </w:rPr>
      </w:pPr>
      <w:del w:id="42" w:author="Autor desconhecido" w:date="2020-01-06T13:47:00Z">
        <w:r>
          <w:rPr/>
        </w:r>
      </w:del>
    </w:p>
    <w:p>
      <w:pPr>
        <w:pStyle w:val="L-CV-Puce1"/>
        <w:rPr/>
      </w:pPr>
      <w:r>
        <w:rPr/>
      </w:r>
    </w:p>
    <w:tbl>
      <w:tblPr>
        <w:tblStyle w:val="Tabelacomgrade"/>
        <w:tblW w:w="9962" w:type="dxa"/>
        <w:jc w:val="left"/>
        <w:tblInd w:w="0" w:type="dxa"/>
        <w:tblLayout w:type="fixed"/>
        <w:tblCellMar>
          <w:top w:w="0" w:type="dxa"/>
          <w:left w:w="113" w:type="dxa"/>
          <w:bottom w:w="0" w:type="dxa"/>
          <w:right w:w="108" w:type="dxa"/>
        </w:tblCellMar>
        <w:tblLook w:val="04a0" w:noHBand="0" w:noVBand="1" w:firstColumn="1" w:lastRow="0" w:lastColumn="0" w:firstRow="1"/>
      </w:tblPr>
      <w:tblGrid>
        <w:gridCol w:w="1585"/>
        <w:gridCol w:w="8376"/>
      </w:tblGrid>
      <w:tr>
        <w:trPr/>
        <w:tc>
          <w:tcPr>
            <w:tcW w:w="1585"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6"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smallCaps/>
                <w:color w:themeColor="background1" w:val="FFFFFF"/>
                <w:spacing w:val="-2"/>
                <w:sz w:val="22"/>
              </w:rPr>
            </w:pPr>
            <w:r>
              <w:rPr>
                <w:rFonts w:cs="Arial"/>
                <w:b/>
                <w:smallCaps/>
                <w:color w:themeColor="background1" w:val="FFFFFF"/>
                <w:spacing w:val="-2"/>
                <w:sz w:val="22"/>
              </w:rPr>
              <w:t>Perfectioning</w:t>
            </w:r>
          </w:p>
        </w:tc>
      </w:tr>
    </w:tbl>
    <w:p>
      <w:pPr>
        <w:pStyle w:val="Puce1"/>
        <w:rPr/>
      </w:pPr>
      <w:r>
        <w:rPr/>
      </w:r>
    </w:p>
    <w:p>
      <w:pPr>
        <w:pStyle w:val="Puce1"/>
        <w:numPr>
          <w:ilvl w:val="0"/>
          <w:numId w:val="2"/>
        </w:numPr>
        <w:rPr/>
      </w:pPr>
      <w:r>
        <w:rPr/>
        <w:t>AWS Certified Cloud Practitioner (2022)</w:t>
      </w:r>
    </w:p>
    <w:p>
      <w:pPr>
        <w:pStyle w:val="Puce1"/>
        <w:numPr>
          <w:ilvl w:val="0"/>
          <w:numId w:val="2"/>
        </w:numPr>
        <w:rPr/>
      </w:pPr>
      <w:r>
        <w:rPr/>
        <w:t>Specialisation on BigData – Unyleya (2020)</w:t>
      </w:r>
    </w:p>
    <w:p>
      <w:pPr>
        <w:pStyle w:val="Puce1"/>
        <w:numPr>
          <w:ilvl w:val="0"/>
          <w:numId w:val="2"/>
        </w:numPr>
        <w:rPr/>
      </w:pPr>
      <w:ins w:id="44" w:author="Autor desconhecido" w:date="2020-01-06T13:46:00Z">
        <w:r>
          <w:rPr/>
          <w:t xml:space="preserve">Programmation web </w:t>
        </w:r>
      </w:ins>
      <w:r>
        <w:rPr/>
        <w:t>with</w:t>
      </w:r>
      <w:ins w:id="45" w:author="Autor desconhecido" w:date="2020-01-06T13:46:00Z">
        <w:r>
          <w:rPr/>
          <w:t xml:space="preserve"> MVC, C# et ASP.NET – Cégep de Sainte Foy (2019)</w:t>
        </w:r>
      </w:ins>
    </w:p>
    <w:p>
      <w:pPr>
        <w:pStyle w:val="Puce1"/>
        <w:numPr>
          <w:ilvl w:val="0"/>
          <w:numId w:val="2"/>
        </w:numPr>
        <w:rPr>
          <w:lang w:val="en-CA"/>
        </w:rPr>
      </w:pPr>
      <w:r>
        <w:rPr>
          <w:lang w:val="en-US"/>
        </w:rPr>
        <w:t xml:space="preserve">Specialisation on </w:t>
      </w:r>
      <w:r>
        <w:rPr>
          <w:lang w:val="en-CA"/>
        </w:rPr>
        <w:t>Full Stack Web Development by HKUST/Coursera (2016)</w:t>
      </w:r>
    </w:p>
    <w:p>
      <w:pPr>
        <w:sectPr>
          <w:type w:val="continuous"/>
          <w:pgSz w:w="12240" w:h="15840"/>
          <w:pgMar w:left="1134" w:right="1134" w:gutter="0" w:header="425" w:top="482" w:footer="737" w:bottom="1418"/>
          <w:formProt w:val="false"/>
          <w:textDirection w:val="lrTb"/>
          <w:docGrid w:type="default" w:linePitch="360" w:charSpace="32768"/>
        </w:sectPr>
      </w:pP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rFonts w:eastAsia="Times New Roman" w:cs="Times New Roman"/>
          <w:b/>
          <w:bCs/>
          <w:i/>
          <w:color w:val="auto"/>
          <w:kern w:val="0"/>
          <w:sz w:val="20"/>
          <w:szCs w:val="22"/>
          <w:lang w:val="fr-CA" w:eastAsia="fr-FR" w:bidi="ar-SA"/>
        </w:rPr>
        <w:t>Last update</w:t>
      </w:r>
      <w:r>
        <w:rPr>
          <w:bCs/>
        </w:rPr>
        <w:t> :</w:t>
      </w:r>
      <w:r>
        <w:rPr/>
        <w:t xml:space="preserve"> </w:t>
      </w:r>
      <w:r>
        <w:rPr>
          <w:rFonts w:eastAsia="Times New Roman" w:cs="Times New Roman"/>
          <w:b/>
          <w:i/>
          <w:color w:val="auto"/>
          <w:kern w:val="0"/>
          <w:sz w:val="20"/>
          <w:szCs w:val="22"/>
          <w:lang w:val="fr-CA" w:eastAsia="fr-FR" w:bidi="ar-SA"/>
        </w:rPr>
        <w:t>December</w:t>
      </w:r>
      <w:r>
        <w:rPr/>
        <w:t xml:space="preserve"> 20</w:t>
      </w:r>
      <w:ins w:id="46" w:author="Autor desconhecido" w:date="2020-01-06T13:49:00Z">
        <w:r>
          <w:rPr/>
          <w:t>2</w:t>
        </w:r>
      </w:ins>
      <w:r>
        <w:rPr/>
        <w:t>3</w:t>
      </w:r>
      <w:del w:id="47" w:author="Autor desconhecido" w:date="2020-01-06T13:49:00Z">
        <w:r>
          <w:rPr/>
          <w:delText>19</w:delText>
        </w:r>
      </w:del>
    </w:p>
    <w:p>
      <w:pPr>
        <w:sectPr>
          <w:type w:val="continuous"/>
          <w:pgSz w:w="12240" w:h="15840"/>
          <w:pgMar w:left="1134" w:right="1134" w:gutter="0" w:header="425" w:top="482" w:footer="737" w:bottom="1418"/>
          <w:formProt w:val="false"/>
          <w:textDirection w:val="lrTb"/>
          <w:docGrid w:type="default" w:linePitch="360" w:charSpace="32768"/>
        </w:sectPr>
      </w:pPr>
    </w:p>
    <w:tbl>
      <w:tblPr>
        <w:tblW w:w="1095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556"/>
        <w:gridCol w:w="2403"/>
        <w:gridCol w:w="2832"/>
        <w:gridCol w:w="1983"/>
        <w:gridCol w:w="1129"/>
        <w:gridCol w:w="854"/>
        <w:gridCol w:w="14"/>
        <w:gridCol w:w="1178"/>
      </w:tblGrid>
      <w:tr>
        <w:trPr>
          <w:tblHeader w:val="true"/>
          <w:cantSplit w:val="true"/>
        </w:trPr>
        <w:tc>
          <w:tcPr>
            <w:tcW w:w="556"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No</w:t>
            </w:r>
          </w:p>
        </w:tc>
        <w:tc>
          <w:tcPr>
            <w:tcW w:w="2403"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CLIENT</w:t>
            </w:r>
          </w:p>
        </w:tc>
        <w:tc>
          <w:tcPr>
            <w:tcW w:w="2832"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MANDATE</w:t>
            </w:r>
          </w:p>
        </w:tc>
        <w:tc>
          <w:tcPr>
            <w:tcW w:w="1983"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ROLE</w:t>
            </w:r>
          </w:p>
        </w:tc>
        <w:tc>
          <w:tcPr>
            <w:tcW w:w="1129"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rFonts w:eastAsia="Times New Roman" w:cs="Arial"/>
                <w:b/>
                <w:i/>
                <w:smallCaps/>
                <w:color w:themeColor="background1" w:val="FFFFFF"/>
                <w:kern w:val="0"/>
                <w:sz w:val="18"/>
                <w:szCs w:val="18"/>
                <w:lang w:val="fr-FR" w:eastAsia="fr-FR" w:bidi="ar-SA"/>
              </w:rPr>
              <w:t>SPAN</w:t>
            </w:r>
            <w:r>
              <w:rPr>
                <w:sz w:val="18"/>
                <w:szCs w:val="18"/>
              </w:rPr>
              <w:t xml:space="preserve"> </w:t>
              <w:br/>
            </w:r>
            <w:r>
              <w:rPr>
                <w:sz w:val="16"/>
                <w:szCs w:val="18"/>
              </w:rPr>
              <w:t>(d-p)</w:t>
            </w:r>
          </w:p>
        </w:tc>
        <w:tc>
          <w:tcPr>
            <w:tcW w:w="854"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PERIOD</w:t>
            </w:r>
          </w:p>
        </w:tc>
        <w:tc>
          <w:tcPr>
            <w:tcW w:w="1192" w:type="dxa"/>
            <w:gridSpan w:val="2"/>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EXPERIENCE</w:t>
              <w:br/>
            </w:r>
            <w:r>
              <w:rPr>
                <w:sz w:val="16"/>
                <w:szCs w:val="18"/>
              </w:rPr>
              <w:t>(months)</w:t>
            </w:r>
          </w:p>
        </w:tc>
      </w:tr>
      <w:tr>
        <w:trPr>
          <w:cantSplit w:val="true"/>
        </w:trPr>
        <w:tc>
          <w:tcPr>
            <w:tcW w:w="9771" w:type="dxa"/>
            <w:gridSpan w:val="7"/>
            <w:tcBorders>
              <w:top w:val="single" w:sz="4" w:space="0" w:color="000000"/>
              <w:left w:val="single" w:sz="4" w:space="0" w:color="000000"/>
              <w:bottom w:val="single" w:sz="4" w:space="0" w:color="000000"/>
            </w:tcBorders>
            <w:shd w:fill="EC9BA4" w:val="clear"/>
          </w:tcPr>
          <w:p>
            <w:pPr>
              <w:pStyle w:val="L-CV-GSynth-Vert"/>
              <w:spacing w:before="40" w:after="40"/>
              <w:rPr>
                <w:lang w:val="en-US"/>
              </w:rPr>
            </w:pPr>
            <w:r>
              <w:rPr/>
              <w:tab/>
            </w:r>
            <w:r>
              <w:rPr>
                <w:rFonts w:eastAsia="Times New Roman" w:cs="Arial"/>
                <w:b/>
                <w:smallCaps/>
                <w:color w:themeColor="background1" w:val="FFFFFF"/>
                <w:kern w:val="0"/>
                <w:sz w:val="20"/>
                <w:szCs w:val="20"/>
                <w:lang w:val="fr-CA" w:eastAsia="fr-FR" w:bidi="ar-SA"/>
              </w:rPr>
              <w:t xml:space="preserve">GFT </w:t>
            </w:r>
            <w:r>
              <w:rPr>
                <w:rStyle w:val="Strong"/>
                <w:rFonts w:eastAsia="Times New Roman" w:cs="Arial"/>
                <w:b/>
                <w:smallCaps/>
                <w:color w:themeColor="background1" w:val="FFFFFF"/>
                <w:kern w:val="0"/>
                <w:sz w:val="20"/>
                <w:szCs w:val="20"/>
                <w:lang w:val="fr-CA" w:eastAsia="fr-FR" w:bidi="ar-SA"/>
              </w:rPr>
              <w:t>Technologies</w:t>
            </w:r>
          </w:p>
        </w:tc>
        <w:tc>
          <w:tcPr>
            <w:tcW w:w="1178" w:type="dxa"/>
            <w:tcBorders>
              <w:top w:val="single" w:sz="4" w:space="0" w:color="000000"/>
              <w:bottom w:val="single" w:sz="4" w:space="0" w:color="000000"/>
              <w:right w:val="single" w:sz="4" w:space="0" w:color="000000"/>
            </w:tcBorders>
            <w:shd w:fill="EC9BA4" w:val="clear"/>
          </w:tcPr>
          <w:p>
            <w:pPr>
              <w:pStyle w:val="L-CV-GSynth-normal"/>
              <w:spacing w:before="40" w:after="40"/>
              <w:rPr>
                <w:lang w:val="en-US"/>
              </w:rPr>
            </w:pPr>
            <w:r>
              <w:rPr>
                <w:lang w:val="en-US"/>
              </w:rPr>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15</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Groupement des Assureurs Automobile</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ascii="Arial" w:hAnsi="Arial" w:eastAsia="Times New Roman" w:cs="Arial"/>
                <w:color w:val="auto"/>
                <w:kern w:val="0"/>
                <w:sz w:val="16"/>
                <w:szCs w:val="16"/>
                <w:lang w:val="fr-CA" w:eastAsia="fr-FR" w:bidi="ar-SA"/>
              </w:rPr>
            </w:pPr>
            <w:r>
              <w:rPr>
                <w:rFonts w:eastAsia="Times New Roman" w:cs="Arial"/>
                <w:color w:val="auto"/>
                <w:kern w:val="0"/>
                <w:sz w:val="16"/>
                <w:szCs w:val="16"/>
                <w:lang w:val="fr-CA" w:eastAsia="fr-FR" w:bidi="ar-SA"/>
              </w:rPr>
              <w:t>GAA – Development support</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Business Analyst-Developer</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2000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01-2023</w:t>
            </w:r>
          </w:p>
          <w:p>
            <w:pPr>
              <w:pStyle w:val="Normal"/>
              <w:widowControl w:val="false"/>
              <w:spacing w:lineRule="auto" w:line="240" w:before="40" w:after="40"/>
              <w:jc w:val="center"/>
              <w:rPr>
                <w:rFonts w:cs="Arial"/>
                <w:sz w:val="16"/>
                <w:szCs w:val="16"/>
              </w:rPr>
            </w:pPr>
            <w:r>
              <w:rPr>
                <w:rFonts w:cs="Arial"/>
                <w:sz w:val="16"/>
                <w:szCs w:val="16"/>
              </w:rPr>
              <w:t>11-2023</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11</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14</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Desjardins</w:t>
            </w:r>
          </w:p>
        </w:tc>
        <w:tc>
          <w:tcPr>
            <w:tcW w:w="2832" w:type="dxa"/>
            <w:tcBorders>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ind w:hanging="0" w:left="164"/>
              <w:jc w:val="center"/>
              <w:rPr>
                <w:sz w:val="16"/>
                <w:szCs w:val="16"/>
              </w:rPr>
            </w:pPr>
            <w:r>
              <w:rPr>
                <w:bCs/>
                <w:kern w:val="0"/>
                <w:sz w:val="16"/>
                <w:szCs w:val="16"/>
                <w:lang w:eastAsia="en-US" w:bidi="ar-SA"/>
              </w:rPr>
              <w:t>Groupe Technologies Desjardins Inc-GPAP – Modernization program</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eastAsia="Times New Roman" w:cs="Arial"/>
                <w:color w:val="auto"/>
                <w:kern w:val="0"/>
                <w:sz w:val="16"/>
                <w:szCs w:val="16"/>
                <w:lang w:val="fr-CA" w:eastAsia="fr-FR" w:bidi="ar-SA"/>
              </w:rPr>
              <w:t>Software Architect</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03-2022</w:t>
            </w:r>
          </w:p>
          <w:p>
            <w:pPr>
              <w:pStyle w:val="Normal"/>
              <w:widowControl w:val="false"/>
              <w:spacing w:lineRule="auto" w:line="240" w:before="40" w:after="40"/>
              <w:jc w:val="center"/>
              <w:rPr>
                <w:rFonts w:cs="Arial"/>
                <w:sz w:val="16"/>
                <w:szCs w:val="16"/>
              </w:rPr>
            </w:pPr>
            <w:r>
              <w:rPr>
                <w:rFonts w:cs="Arial"/>
                <w:sz w:val="16"/>
                <w:szCs w:val="16"/>
              </w:rPr>
              <w:t>01-2023</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10</w:t>
            </w:r>
          </w:p>
        </w:tc>
      </w:tr>
      <w:tr>
        <w:trPr>
          <w:cantSplit w:val="true"/>
        </w:trPr>
        <w:tc>
          <w:tcPr>
            <w:tcW w:w="10949" w:type="dxa"/>
            <w:gridSpan w:val="8"/>
            <w:tcBorders>
              <w:bottom w:val="single" w:sz="4" w:space="0" w:color="000000"/>
              <w:right w:val="single" w:sz="4" w:space="0" w:color="000000"/>
            </w:tcBorders>
            <w:shd w:fill="EC9BA4" w:val="clear"/>
            <w:vAlign w:val="center"/>
          </w:tcPr>
          <w:p>
            <w:pPr>
              <w:pStyle w:val="L-CV-GSynth-Vert"/>
              <w:spacing w:before="40" w:after="40"/>
              <w:rPr>
                <w:lang w:val="en-US"/>
              </w:rPr>
            </w:pPr>
            <w:r>
              <w:rPr/>
              <w:tab/>
              <w:t>Levio Conseils inc.</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13</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Ministère de Famille du Québec</w:t>
            </w:r>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Development of GraphQL API using AWS Amplify and support to the IOS Flutter mobile front-end team of the Gazelles system</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sz w:val="16"/>
                <w:szCs w:val="16"/>
                <w:lang w:eastAsia="fr-FR"/>
              </w:rPr>
              <w:t>Organic Architect</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5000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06-2021</w:t>
            </w:r>
          </w:p>
          <w:p>
            <w:pPr>
              <w:pStyle w:val="Normal"/>
              <w:widowControl w:val="false"/>
              <w:spacing w:lineRule="auto" w:line="240" w:before="40" w:after="40"/>
              <w:jc w:val="center"/>
              <w:rPr>
                <w:rFonts w:cs="Arial"/>
                <w:sz w:val="16"/>
                <w:szCs w:val="16"/>
              </w:rPr>
            </w:pPr>
            <w:r>
              <w:rPr>
                <w:rFonts w:cs="Arial"/>
                <w:sz w:val="16"/>
                <w:szCs w:val="16"/>
              </w:rPr>
              <w:t>01-2022</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8</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12</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Ministère de Famille du Québec</w:t>
            </w:r>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b w:val="false"/>
                <w:bCs w:val="false"/>
                <w:sz w:val="20"/>
                <w:szCs w:val="20"/>
              </w:rPr>
            </w:pPr>
            <w:r>
              <w:rPr>
                <w:b w:val="false"/>
                <w:bCs w:val="false"/>
                <w:sz w:val="16"/>
                <w:szCs w:val="16"/>
              </w:rPr>
              <w:t>Upgrade of PCS and RSG systems</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ascii="Arial" w:hAnsi="Arial"/>
                <w:sz w:val="16"/>
                <w:szCs w:val="16"/>
                <w:lang w:eastAsia="fr-FR"/>
              </w:rPr>
            </w:pPr>
            <w:r>
              <w:rPr>
                <w:sz w:val="16"/>
                <w:szCs w:val="16"/>
                <w:lang w:eastAsia="fr-FR"/>
              </w:rPr>
              <w:t>Organic Architect</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09-2020</w:t>
            </w:r>
          </w:p>
          <w:p>
            <w:pPr>
              <w:pStyle w:val="Normal"/>
              <w:widowControl w:val="false"/>
              <w:spacing w:lineRule="auto" w:line="240" w:before="40" w:after="40"/>
              <w:jc w:val="center"/>
              <w:rPr>
                <w:rFonts w:cs="Arial"/>
                <w:sz w:val="16"/>
                <w:szCs w:val="16"/>
              </w:rPr>
            </w:pPr>
            <w:r>
              <w:rPr>
                <w:rFonts w:cs="Arial"/>
                <w:sz w:val="16"/>
                <w:szCs w:val="16"/>
              </w:rPr>
              <w:t>05-2021</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9</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11</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Pensionify</w:t>
            </w:r>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Development of the Angular Front-end of the Pensionify system</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48" w:author="Autor desconhecido" w:date="2020-02-24T10:22:00Z">
              <w:r>
                <w:rPr>
                  <w:sz w:val="16"/>
                  <w:szCs w:val="16"/>
                </w:rPr>
                <w:t>Développeur Web</w:t>
              </w:r>
            </w:ins>
            <w:ins w:id="49" w:author="Autor desconhecido" w:date="2020-02-24T10:30:00Z">
              <w:r>
                <w:rPr>
                  <w:sz w:val="16"/>
                  <w:szCs w:val="16"/>
                </w:rPr>
                <w:t xml:space="preserve"> - Front-end</w:t>
              </w:r>
            </w:ins>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5000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03-2020</w:t>
            </w:r>
          </w:p>
          <w:p>
            <w:pPr>
              <w:pStyle w:val="Normal"/>
              <w:widowControl w:val="false"/>
              <w:spacing w:lineRule="auto" w:line="240" w:before="40" w:after="40"/>
              <w:jc w:val="center"/>
              <w:rPr>
                <w:rFonts w:cs="Arial"/>
                <w:sz w:val="16"/>
                <w:szCs w:val="16"/>
              </w:rPr>
            </w:pPr>
            <w:r>
              <w:rPr>
                <w:rFonts w:cs="Arial"/>
                <w:sz w:val="16"/>
                <w:szCs w:val="16"/>
              </w:rPr>
              <w:t>07-2020</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5</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10</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Wildside - Enduro</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Development and production of the website</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Développeur Web</w:t>
            </w:r>
            <w:ins w:id="50" w:author="Autor desconhecido" w:date="2020-02-24T10:31:00Z">
              <w:r>
                <w:rPr>
                  <w:rFonts w:cs="Arial"/>
                  <w:sz w:val="16"/>
                  <w:szCs w:val="16"/>
                </w:rPr>
                <w:t xml:space="preserve"> - Fullstack</w:t>
              </w:r>
            </w:ins>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02-2020</w:t>
            </w:r>
          </w:p>
          <w:p>
            <w:pPr>
              <w:pStyle w:val="Normal"/>
              <w:widowControl w:val="false"/>
              <w:spacing w:lineRule="auto" w:line="240" w:before="40" w:after="40"/>
              <w:jc w:val="center"/>
              <w:rPr>
                <w:rFonts w:cs="Arial"/>
                <w:sz w:val="16"/>
                <w:szCs w:val="16"/>
              </w:rPr>
            </w:pPr>
            <w:r>
              <w:rPr>
                <w:rFonts w:cs="Arial"/>
                <w:sz w:val="16"/>
                <w:szCs w:val="16"/>
              </w:rPr>
              <w:t>04-2020</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ins w:id="51" w:author="Autor desconhecido" w:date="2020-02-24T10:19:00Z">
              <w:r>
                <w:rPr>
                  <w:sz w:val="16"/>
                  <w:szCs w:val="16"/>
                </w:rPr>
                <w:t>9</w:t>
              </w:r>
            </w:ins>
            <w:del w:id="52" w:author="Autor desconhecido" w:date="2020-02-24T10:17:00Z">
              <w:r>
                <w:rPr>
                  <w:sz w:val="16"/>
                  <w:szCs w:val="16"/>
                </w:rPr>
                <w:delText>7</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Desjardins Assurances générales</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MADMAT Squad – Husky program</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Programmer-Analyst</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10 000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 xml:space="preserve">02-2019 </w:t>
            </w:r>
            <w:del w:id="53" w:author="Autor desconhecido" w:date="2020-01-06T13:49:00Z">
              <w:r>
                <w:rPr>
                  <w:rFonts w:cs="Arial"/>
                  <w:sz w:val="16"/>
                  <w:szCs w:val="16"/>
                </w:rPr>
                <w:delText>à ce jour</w:delText>
              </w:r>
            </w:del>
            <w:ins w:id="54" w:author="Autor desconhecido" w:date="2020-01-06T13:50:00Z">
              <w:r>
                <w:rPr>
                  <w:rFonts w:cs="Arial"/>
                  <w:sz w:val="16"/>
                  <w:szCs w:val="16"/>
                </w:rPr>
                <w:t>01-2020</w:t>
              </w:r>
            </w:ins>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w:t>
            </w:r>
            <w:ins w:id="55" w:author="Autor desconhecido" w:date="2020-01-06T13:52:00Z">
              <w:r>
                <w:rPr>
                  <w:rFonts w:cs="Arial"/>
                  <w:sz w:val="16"/>
                  <w:szCs w:val="16"/>
                </w:rPr>
                <w:t>1</w:t>
              </w:r>
            </w:ins>
            <w:del w:id="56" w:author="Autor desconhecido" w:date="2020-01-06T13:52:00Z">
              <w:r>
                <w:rPr>
                  <w:rFonts w:cs="Arial"/>
                  <w:sz w:val="16"/>
                  <w:szCs w:val="16"/>
                </w:rPr>
                <w:delText>0</w:delText>
              </w:r>
            </w:del>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57" w:author="Autor desconhecido" w:date="2020-02-24T10:19:00Z">
              <w:r>
                <w:rPr>
                  <w:rFonts w:cs="Arial"/>
                  <w:sz w:val="16"/>
                  <w:szCs w:val="16"/>
                </w:rPr>
                <w:t>8</w:t>
              </w:r>
            </w:ins>
            <w:del w:id="58" w:author="Autor desconhecido" w:date="2020-02-24T10:17:00Z">
              <w:r>
                <w:rPr>
                  <w:rFonts w:cs="Arial"/>
                  <w:sz w:val="16"/>
                  <w:szCs w:val="16"/>
                </w:rPr>
                <w:delText>6</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Desjardins Assurances générales</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Billing – NeXT program</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Programmer-Analyst</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10 000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10-2018 01-2019</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4</w:t>
            </w:r>
          </w:p>
        </w:tc>
      </w:tr>
      <w:tr>
        <w:trPr>
          <w:cantSplit w:val="true"/>
        </w:trPr>
        <w:tc>
          <w:tcPr>
            <w:tcW w:w="9771" w:type="dxa"/>
            <w:gridSpan w:val="7"/>
            <w:tcBorders>
              <w:top w:val="single" w:sz="4" w:space="0" w:color="000000"/>
              <w:left w:val="single" w:sz="4" w:space="0" w:color="000000"/>
              <w:bottom w:val="single" w:sz="4" w:space="0" w:color="000000"/>
            </w:tcBorders>
            <w:shd w:fill="EC9BA4" w:val="clear"/>
          </w:tcPr>
          <w:p>
            <w:pPr>
              <w:pStyle w:val="L-CV-GSynth-Vert"/>
              <w:spacing w:before="40" w:after="40"/>
              <w:rPr>
                <w:lang w:val="en-US"/>
              </w:rPr>
            </w:pPr>
            <w:r>
              <w:rPr/>
              <w:tab/>
              <w:t>Independent Web Development</w:t>
            </w:r>
          </w:p>
        </w:tc>
        <w:tc>
          <w:tcPr>
            <w:tcW w:w="1178" w:type="dxa"/>
            <w:tcBorders>
              <w:top w:val="single" w:sz="4" w:space="0" w:color="000000"/>
              <w:bottom w:val="single" w:sz="4" w:space="0" w:color="000000"/>
              <w:right w:val="single" w:sz="4" w:space="0" w:color="000000"/>
            </w:tcBorders>
            <w:shd w:fill="EC9BA4" w:val="clear"/>
          </w:tcPr>
          <w:p>
            <w:pPr>
              <w:pStyle w:val="L-CV-GSynth-normal"/>
              <w:spacing w:before="40" w:after="40"/>
              <w:rPr>
                <w:lang w:val="en-US"/>
              </w:rPr>
            </w:pPr>
            <w:r>
              <w:rPr>
                <w:lang w:val="en-US"/>
              </w:rPr>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59" w:author="Autor desconhecido" w:date="2020-02-24T10:19:00Z">
              <w:r>
                <w:rPr>
                  <w:rFonts w:cs="Arial"/>
                  <w:sz w:val="16"/>
                  <w:szCs w:val="16"/>
                </w:rPr>
                <w:t>7</w:t>
              </w:r>
            </w:ins>
            <w:del w:id="60" w:author="Autor desconhecido" w:date="2020-02-24T10:17:00Z">
              <w:r>
                <w:rPr>
                  <w:rFonts w:cs="Arial"/>
                  <w:sz w:val="16"/>
                  <w:szCs w:val="16"/>
                </w:rPr>
                <w:delText>5</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Portal Grande Colorado</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lang w:val="en-US"/>
              </w:rPr>
              <w:t>Programming the backend / frontend of the website</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Developer Web</w:t>
            </w:r>
            <w:ins w:id="61" w:author="Autor desconhecido" w:date="2020-02-24T10:31:00Z">
              <w:r>
                <w:rPr>
                  <w:rFonts w:cs="Arial"/>
                  <w:sz w:val="16"/>
                  <w:szCs w:val="16"/>
                </w:rPr>
                <w:t xml:space="preserve"> - Fullstack</w:t>
              </w:r>
            </w:ins>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ND</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01-2018 09-2018</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9</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rPr>
            </w:pPr>
            <w:ins w:id="62" w:author="Autor desconhecido" w:date="2020-02-24T10:19:00Z">
              <w:r>
                <w:rPr>
                  <w:rFonts w:cs="Arial"/>
                  <w:sz w:val="16"/>
                  <w:szCs w:val="16"/>
                </w:rPr>
                <w:t>6</w:t>
              </w:r>
            </w:ins>
            <w:del w:id="63" w:author="Autor desconhecido" w:date="2020-02-24T10:17:00Z">
              <w:r>
                <w:rPr>
                  <w:rFonts w:cs="Arial"/>
                  <w:sz w:val="16"/>
                  <w:szCs w:val="16"/>
                </w:rPr>
                <w:delText>4</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acessoaeducacao.com.br</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lang w:val="en-US"/>
              </w:rPr>
              <w:t>Programming the backend / frontend of the website</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Developer Web</w:t>
            </w:r>
            <w:ins w:id="64" w:author="Autor desconhecido" w:date="2020-02-24T10:31:00Z">
              <w:r>
                <w:rPr>
                  <w:rFonts w:cs="Arial"/>
                  <w:sz w:val="16"/>
                  <w:szCs w:val="16"/>
                </w:rPr>
                <w:t xml:space="preserve"> - Fullstack</w:t>
              </w:r>
            </w:ins>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ND</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07-2017 12-2017</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6</w:t>
            </w:r>
          </w:p>
        </w:tc>
      </w:tr>
      <w:tr>
        <w:trPr>
          <w:cantSplit w:val="true"/>
        </w:trPr>
        <w:tc>
          <w:tcPr>
            <w:tcW w:w="9771" w:type="dxa"/>
            <w:gridSpan w:val="7"/>
            <w:tcBorders>
              <w:top w:val="single" w:sz="4" w:space="0" w:color="000000"/>
              <w:left w:val="single" w:sz="4" w:space="0" w:color="000000"/>
              <w:bottom w:val="single" w:sz="4" w:space="0" w:color="000000"/>
            </w:tcBorders>
            <w:shd w:fill="EC9BA4" w:val="clear"/>
          </w:tcPr>
          <w:p>
            <w:pPr>
              <w:pStyle w:val="L-CV-GSynth-Vert"/>
              <w:spacing w:before="40" w:after="40"/>
              <w:rPr>
                <w:lang w:val="pt-BR"/>
              </w:rPr>
            </w:pPr>
            <w:r>
              <w:rPr>
                <w:lang w:val="pt-BR"/>
              </w:rPr>
              <w:tab/>
              <w:t>Ministério Público do Distrito Federal e Territórios – MPDFT</w:t>
            </w:r>
          </w:p>
        </w:tc>
        <w:tc>
          <w:tcPr>
            <w:tcW w:w="1178" w:type="dxa"/>
            <w:tcBorders>
              <w:top w:val="single" w:sz="4" w:space="0" w:color="000000"/>
              <w:bottom w:val="single" w:sz="4" w:space="0" w:color="000000"/>
              <w:right w:val="single" w:sz="4" w:space="0" w:color="000000"/>
            </w:tcBorders>
            <w:shd w:fill="EC9BA4" w:val="clear"/>
          </w:tcPr>
          <w:p>
            <w:pPr>
              <w:pStyle w:val="L-CV-GSynth-normal"/>
              <w:spacing w:before="40" w:after="40"/>
              <w:rPr>
                <w:lang w:val="en-US"/>
              </w:rPr>
            </w:pPr>
            <w:r>
              <w:rPr>
                <w:lang w:val="en-US"/>
              </w:rPr>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65" w:author="Autor desconhecido" w:date="2020-02-24T10:23:00Z">
              <w:r>
                <w:rPr>
                  <w:sz w:val="16"/>
                  <w:szCs w:val="16"/>
                </w:rPr>
                <w:t>5</w:t>
              </w:r>
            </w:ins>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66" w:author="Autor desconhecido" w:date="2020-02-24T10:18:00Z">
              <w:r>
                <w:rPr>
                  <w:sz w:val="16"/>
                  <w:szCs w:val="16"/>
                </w:rPr>
                <w:t>MPDFT</w:t>
              </w:r>
            </w:ins>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Development of the PHP back-end of the PARCEIRO system</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Organic Architect</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67" w:author="Autor desconhecido" w:date="2020-02-24T10:23:00Z">
              <w:r>
                <w:rPr>
                  <w:sz w:val="16"/>
                  <w:szCs w:val="16"/>
                </w:rPr>
                <w:t>2</w:t>
              </w:r>
            </w:ins>
            <w:ins w:id="68" w:author="Autor desconhecido" w:date="2020-02-24T10:21:00Z">
              <w:r>
                <w:rPr>
                  <w:sz w:val="16"/>
                  <w:szCs w:val="16"/>
                </w:rPr>
                <w:t>00</w:t>
              </w:r>
            </w:ins>
            <w:r>
              <w:rPr>
                <w:sz w:val="16"/>
                <w:szCs w:val="16"/>
              </w:rPr>
              <w:t>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ins w:id="70" w:author="Autor desconhecido" w:date="2020-02-24T10:21:00Z"/>
              </w:rPr>
            </w:pPr>
            <w:ins w:id="69" w:author="Autor desconhecido" w:date="2020-02-24T10:21:00Z">
              <w:r>
                <w:rPr>
                  <w:sz w:val="16"/>
                  <w:szCs w:val="16"/>
                </w:rPr>
                <w:t>01-2018</w:t>
              </w:r>
            </w:ins>
          </w:p>
          <w:p>
            <w:pPr>
              <w:pStyle w:val="Normal"/>
              <w:widowControl w:val="false"/>
              <w:spacing w:lineRule="auto" w:line="240" w:before="40" w:after="40"/>
              <w:jc w:val="center"/>
              <w:rPr>
                <w:sz w:val="16"/>
                <w:szCs w:val="16"/>
              </w:rPr>
            </w:pPr>
            <w:ins w:id="71" w:author="Autor desconhecido" w:date="2020-02-24T10:21:00Z">
              <w:r>
                <w:rPr>
                  <w:sz w:val="16"/>
                  <w:szCs w:val="16"/>
                </w:rPr>
                <w:t>10-201</w:t>
              </w:r>
            </w:ins>
            <w:ins w:id="72" w:author="Autor desconhecido" w:date="2020-02-24T10:23:00Z">
              <w:r>
                <w:rPr>
                  <w:sz w:val="16"/>
                  <w:szCs w:val="16"/>
                </w:rPr>
                <w:t>8</w:t>
              </w:r>
            </w:ins>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10</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73" w:author="Autor desconhecido" w:date="2020-02-24T10:23:00Z">
              <w:r>
                <w:rPr>
                  <w:sz w:val="16"/>
                  <w:szCs w:val="16"/>
                </w:rPr>
                <w:t>4</w:t>
              </w:r>
            </w:ins>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74" w:author="Autor desconhecido" w:date="2020-02-24T10:23:00Z">
              <w:r>
                <w:rPr>
                  <w:sz w:val="16"/>
                  <w:szCs w:val="16"/>
                </w:rPr>
                <w:t>MPDFT</w:t>
              </w:r>
            </w:ins>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Development of the Angular / PHP front-end of the PARCEIRO system</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Organic Architect</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75" w:author="Autor desconhecido" w:date="2020-02-24T10:22:00Z">
              <w:r>
                <w:rPr>
                  <w:sz w:val="16"/>
                  <w:szCs w:val="16"/>
                </w:rPr>
                <w:t>100</w:t>
              </w:r>
            </w:ins>
            <w:r>
              <w:rPr>
                <w:sz w:val="16"/>
                <w:szCs w:val="16"/>
              </w:rPr>
              <w:t>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ins w:id="77" w:author="Autor desconhecido" w:date="2020-02-24T10:22:00Z"/>
              </w:rPr>
            </w:pPr>
            <w:ins w:id="76" w:author="Autor desconhecido" w:date="2020-02-24T10:22:00Z">
              <w:r>
                <w:rPr>
                  <w:sz w:val="16"/>
                  <w:szCs w:val="16"/>
                </w:rPr>
                <w:t>07-2017</w:t>
              </w:r>
            </w:ins>
          </w:p>
          <w:p>
            <w:pPr>
              <w:pStyle w:val="Normal"/>
              <w:widowControl w:val="false"/>
              <w:spacing w:lineRule="auto" w:line="240" w:before="40" w:after="40"/>
              <w:jc w:val="center"/>
              <w:rPr>
                <w:sz w:val="16"/>
                <w:szCs w:val="16"/>
              </w:rPr>
            </w:pPr>
            <w:ins w:id="78" w:author="Autor desconhecido" w:date="2020-02-24T10:22:00Z">
              <w:r>
                <w:rPr>
                  <w:sz w:val="16"/>
                  <w:szCs w:val="16"/>
                </w:rPr>
                <w:t>12-2017</w:t>
              </w:r>
            </w:ins>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sz w:val="16"/>
                <w:szCs w:val="16"/>
              </w:rPr>
            </w:pPr>
            <w:ins w:id="79" w:author="Autor desconhecido" w:date="2020-02-24T10:22:00Z">
              <w:r>
                <w:rPr>
                  <w:sz w:val="16"/>
                  <w:szCs w:val="16"/>
                </w:rPr>
                <w:t>6</w:t>
              </w:r>
            </w:ins>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MPDFT</w:t>
            </w:r>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lang w:val="en-US"/>
              </w:rPr>
              <w:t>Development of systems related to the application of alternative measures to prison and publication of data related to systems for the population of Brasília</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sz w:val="16"/>
                <w:szCs w:val="16"/>
                <w:lang w:val="en-US"/>
              </w:rPr>
              <w:t>Organic Architect</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01-2009 06-2017</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102</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2</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MPDFT</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lang w:val="en-US"/>
              </w:rPr>
              <w:t>Development of several types of systems for civil servants</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lang w:val="en-US"/>
              </w:rPr>
              <w:t>Software Developer</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1584</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01-2003 12-2008</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72</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MPDFT</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lang w:val="en-US"/>
              </w:rPr>
              <w:t>IT support for users of the organization</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Technical support</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858</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10-1999 12-2002</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39</w:t>
            </w:r>
          </w:p>
        </w:tc>
      </w:tr>
      <w:tr>
        <w:trPr>
          <w:cantSplit w:val="true"/>
        </w:trPr>
        <w:tc>
          <w:tcPr>
            <w:tcW w:w="9771" w:type="dxa"/>
            <w:gridSpan w:val="7"/>
            <w:vMerge w:val="restart"/>
            <w:tcBorders>
              <w:top w:val="single" w:sz="4" w:space="0" w:color="000000"/>
            </w:tcBorders>
            <w:shd w:color="auto" w:fill="auto" w:val="clear"/>
            <w:vAlign w:val="center"/>
          </w:tcPr>
          <w:p>
            <w:pPr>
              <w:pStyle w:val="L-CV-GSynth-normal"/>
              <w:spacing w:before="40" w:after="40"/>
              <w:jc w:val="right"/>
              <w:rPr>
                <w:b/>
              </w:rPr>
            </w:pPr>
            <w:r>
              <w:rPr>
                <w:b/>
              </w:rPr>
              <w:t>TOTAL</w:t>
            </w:r>
          </w:p>
        </w:tc>
        <w:tc>
          <w:tcPr>
            <w:tcW w:w="1178" w:type="dxa"/>
            <w:tcBorders>
              <w:top w:val="single" w:sz="4" w:space="0" w:color="000000"/>
            </w:tcBorders>
            <w:shd w:color="auto" w:fill="auto" w:val="clear"/>
            <w:vAlign w:val="center"/>
          </w:tcPr>
          <w:p>
            <w:pPr>
              <w:pStyle w:val="L-CV-GSynth-normal"/>
              <w:spacing w:before="40" w:after="40"/>
              <w:rPr>
                <w:lang w:val="en-US"/>
              </w:rPr>
            </w:pPr>
            <w:del w:id="80" w:author="Autor desconhecido" w:date="2020-01-06T13:50:00Z">
              <w:r>
                <w:rPr/>
                <w:delText xml:space="preserve"> </w:delText>
              </w:r>
            </w:del>
            <w:r>
              <w:rPr>
                <w:b/>
              </w:rPr>
              <w:t xml:space="preserve"> </w:t>
            </w:r>
            <w:r>
              <w:rPr>
                <w:b/>
              </w:rPr>
              <w:t>m-p.</w:t>
            </w:r>
          </w:p>
        </w:tc>
      </w:tr>
      <w:tr>
        <w:trPr>
          <w:cantSplit w:val="true"/>
        </w:trPr>
        <w:tc>
          <w:tcPr>
            <w:tcW w:w="9771" w:type="dxa"/>
            <w:gridSpan w:val="7"/>
            <w:vMerge w:val="continue"/>
            <w:tcBorders>
              <w:top w:val="single" w:sz="4" w:space="0" w:color="000000"/>
            </w:tcBorders>
            <w:shd w:color="auto" w:fill="auto" w:val="clear"/>
            <w:vAlign w:val="center"/>
          </w:tcPr>
          <w:p>
            <w:pPr>
              <w:pStyle w:val="Normal"/>
              <w:spacing w:lineRule="auto" w:line="240" w:before="0" w:after="0"/>
              <w:jc w:val="left"/>
              <w:rPr>
                <w:rFonts w:cs="Arial"/>
                <w:b/>
                <w:sz w:val="16"/>
                <w:szCs w:val="16"/>
              </w:rPr>
            </w:pPr>
            <w:r>
              <w:rPr>
                <w:rFonts w:cs="Arial"/>
                <w:b/>
                <w:sz w:val="16"/>
                <w:szCs w:val="16"/>
              </w:rPr>
            </w:r>
          </w:p>
        </w:tc>
        <w:tc>
          <w:tcPr>
            <w:tcW w:w="1178" w:type="dxa"/>
            <w:tcBorders/>
            <w:shd w:color="auto" w:fill="auto" w:val="clear"/>
            <w:vAlign w:val="center"/>
          </w:tcPr>
          <w:p>
            <w:pPr>
              <w:pStyle w:val="L-CV-GSynth-normal"/>
              <w:spacing w:before="40" w:after="40"/>
              <w:rPr>
                <w:lang w:val="en-US"/>
              </w:rPr>
            </w:pPr>
            <w:ins w:id="81" w:author="Autor desconhecido" w:date="2020-02-24T10:24:00Z">
              <w:r>
                <w:rPr>
                  <w:b/>
                </w:rPr>
                <w:t>2</w:t>
              </w:r>
            </w:ins>
            <w:r>
              <w:rPr>
                <w:b/>
              </w:rPr>
              <w:t>4</w:t>
            </w:r>
            <w:ins w:id="82" w:author="Autor desconhecido" w:date="2020-02-24T10:32:00Z">
              <w:r>
                <w:rPr>
                  <w:b/>
                </w:rPr>
                <w:t xml:space="preserve"> </w:t>
              </w:r>
            </w:ins>
            <w:del w:id="83" w:author="Autor desconhecido" w:date="2020-01-06T13:51:00Z">
              <w:r>
                <w:rPr>
                  <w:b/>
                </w:rPr>
                <w:delText xml:space="preserve"> </w:delText>
              </w:r>
            </w:del>
            <w:r>
              <w:rPr>
                <w:b/>
              </w:rPr>
              <w:t xml:space="preserve"> ans</w:t>
            </w:r>
          </w:p>
        </w:tc>
      </w:tr>
    </w:tbl>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gutter="0" w:header="425" w:top="482" w:footer="737" w:bottom="1418"/>
          <w:formProt w:val="false"/>
          <w:textDirection w:val="lrTb"/>
          <w:docGrid w:type="default" w:linePitch="360" w:charSpace="32768"/>
        </w:sectPr>
      </w:pPr>
    </w:p>
    <w:p>
      <w:pPr>
        <w:pStyle w:val="L-CV-Employeur"/>
        <w:shd w:val="clear" w:color="auto" w:fill="E7E6E6"/>
        <w:ind w:hanging="0" w:left="0"/>
        <w:rPr>
          <w:bCs/>
        </w:rPr>
      </w:pPr>
      <w:r>
        <w:rPr>
          <w:rStyle w:val="Strong"/>
          <w:b/>
        </w:rPr>
        <w:t>GFT Technologies</w:t>
      </w:r>
      <w:r>
        <w:rPr/>
        <w:tab/>
        <w:t xml:space="preserve">2022 </w:t>
      </w:r>
      <w:r>
        <w:rPr>
          <w:bCs/>
        </w:rPr>
        <w:t>to present</w:t>
      </w:r>
    </w:p>
    <w:p>
      <w:pPr>
        <w:pStyle w:val="L-CV-Employeur-Rle"/>
        <w:rPr>
          <w:rFonts w:ascii="Arial" w:hAnsi="Arial" w:eastAsia="Calibri" w:cs="Arial"/>
          <w:bCs/>
          <w:i/>
          <w:i/>
          <w:color w:val="auto"/>
          <w:kern w:val="0"/>
          <w:sz w:val="20"/>
          <w:szCs w:val="20"/>
          <w:lang w:val="fr-CA" w:eastAsia="en-US" w:bidi="ar-SA"/>
        </w:rPr>
      </w:pPr>
      <w:r>
        <w:rPr>
          <w:rFonts w:eastAsia="Calibri" w:cs="Arial"/>
          <w:bCs/>
          <w:i/>
          <w:color w:val="auto"/>
          <w:kern w:val="0"/>
          <w:sz w:val="20"/>
          <w:szCs w:val="20"/>
          <w:lang w:val="fr-CA" w:eastAsia="en-US" w:bidi="ar-SA"/>
        </w:rPr>
        <w:t>Business Analyst - Developer</w:t>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color w:themeColor="background1" w:val="FFFFFF"/>
                <w:szCs w:val="20"/>
              </w:rPr>
            </w:pPr>
            <w:r>
              <w:rPr>
                <w:rFonts w:cs="Arial"/>
                <w:b/>
                <w:color w:themeColor="background1" w:val="FFFFFF"/>
                <w:szCs w:val="20"/>
              </w:rPr>
              <w:t>15</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sz w:val="20"/>
                <w:szCs w:val="20"/>
              </w:rPr>
            </w:pPr>
            <w:r>
              <w:rPr>
                <w:rFonts w:eastAsia="Times New Roman" w:cs="Arial"/>
                <w:b/>
                <w:bCs/>
                <w:color w:val="auto"/>
                <w:kern w:val="0"/>
                <w:sz w:val="20"/>
                <w:szCs w:val="22"/>
                <w:lang w:val="fr-CA" w:eastAsia="fr-CA" w:bidi="ar-SA"/>
              </w:rPr>
              <w:t>Groupement des Assureurs Automobile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40" w:after="40"/>
              <w:jc w:val="left"/>
              <w:rPr>
                <w:sz w:val="20"/>
                <w:szCs w:val="20"/>
              </w:rPr>
            </w:pPr>
            <w:r>
              <w:rPr>
                <w:rFonts w:eastAsia="Times New Roman" w:cs="Arial"/>
                <w:b/>
                <w:bCs/>
                <w:color w:val="auto"/>
                <w:kern w:val="0"/>
                <w:sz w:val="20"/>
                <w:szCs w:val="20"/>
                <w:lang w:val="fr-CA" w:eastAsia="fr-FR" w:bidi="ar-SA"/>
              </w:rPr>
              <w:t>GAA – Development support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szCs w:val="20"/>
                <w:lang w:eastAsia="fr-FR"/>
              </w:rPr>
            </w:pPr>
            <w:r>
              <w:rPr>
                <w:szCs w:val="20"/>
                <w:lang w:eastAsia="fr-FR"/>
              </w:rPr>
              <w:t>Business Analyst-Developer</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lang w:val="en-US"/>
              </w:rPr>
              <w:t>2000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01-2023 to 11-2023</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11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szCs w:val="22"/>
                <w:lang w:eastAsia="fr-FR"/>
              </w:rPr>
              <w:t>Mylène Aubry</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color w:val="323031"/>
                <w:kern w:val="0"/>
                <w:sz w:val="16"/>
                <w:szCs w:val="16"/>
                <w:lang w:eastAsia="en-US" w:bidi="ar-SA"/>
              </w:rPr>
              <w:t>SCRUM, VISUAL STUDIO 2019, DELPHI RIO, DELPHI SEATTLE, C#, ASPNET.MVC, AGILE, MSSQL SERVER, SAP ADVANTAGE DATABASE, AXOSOFT, AZURE DEVOPS, TFS, FINALBUILDER, BOOTSTRAP, KENDO, TELERIK, ADFS, ACTIVE DIRECTORY, RESHARPER, ANTILOPE, SONARQUBE, OWASP BEST PRACTICES</w:t>
            </w:r>
          </w:p>
        </w:tc>
      </w:tr>
    </w:tbl>
    <w:p>
      <w:pPr>
        <w:pStyle w:val="L-CV-Sous-titre1"/>
        <w:rPr>
          <w:lang w:val="en-US"/>
        </w:rPr>
      </w:pPr>
      <w:r>
        <w:rPr>
          <w:lang w:val="en-US"/>
        </w:rPr>
        <w:t xml:space="preserve">Mandate Description </w:t>
      </w:r>
    </w:p>
    <w:p>
      <w:pPr>
        <w:pStyle w:val="L-CV-NORMAL"/>
        <w:rPr>
          <w:rFonts w:ascii="Arial" w:hAnsi="Arial" w:eastAsia="Times New Roman" w:cs="Times New Roman"/>
          <w:color w:val="auto"/>
          <w:kern w:val="0"/>
          <w:sz w:val="20"/>
          <w:szCs w:val="22"/>
          <w:lang w:val="en-US" w:eastAsia="fr-FR" w:bidi="ar-SA"/>
        </w:rPr>
      </w:pPr>
      <w:r>
        <w:rPr>
          <w:rFonts w:eastAsia="Times New Roman" w:cs="Times New Roman"/>
          <w:color w:val="auto"/>
          <w:kern w:val="0"/>
          <w:sz w:val="20"/>
          <w:szCs w:val="22"/>
          <w:lang w:val="en-US" w:eastAsia="fr-FR" w:bidi="ar-SA"/>
        </w:rPr>
        <w:t xml:space="preserve">The Groupement des Assureurs Automobile has a technological park with software </w:t>
      </w:r>
      <w:r>
        <w:rPr>
          <w:rFonts w:eastAsia="Times New Roman" w:cs="Times New Roman"/>
          <w:color w:val="auto"/>
          <w:kern w:val="0"/>
          <w:sz w:val="20"/>
          <w:szCs w:val="22"/>
          <w:lang w:val="en-US" w:eastAsia="fr-FR" w:bidi="ar-SA"/>
        </w:rPr>
        <w:t xml:space="preserve">to be </w:t>
      </w:r>
      <w:r>
        <w:rPr>
          <w:rFonts w:eastAsia="Times New Roman" w:cs="Times New Roman"/>
          <w:color w:val="auto"/>
          <w:kern w:val="0"/>
          <w:sz w:val="20"/>
          <w:szCs w:val="22"/>
          <w:lang w:val="en-US" w:eastAsia="fr-FR" w:bidi="ar-SA"/>
        </w:rPr>
        <w:t>upgraded at the same time as having old applications in maintenance mode. In this context, development teams require not only advice for the enhancement/migration of existing applications, but also expertise in Delphi/Advantage to maintain legacy systems.</w:t>
      </w:r>
    </w:p>
    <w:p>
      <w:pPr>
        <w:pStyle w:val="L-CV-Sous-titre1"/>
        <w:rPr>
          <w:lang w:val="en-US"/>
        </w:rPr>
      </w:pPr>
      <w:r>
        <w:rPr>
          <w:lang w:val="en-US"/>
        </w:rPr>
        <w:t>Role and responsibilities</w:t>
      </w:r>
    </w:p>
    <w:p>
      <w:pPr>
        <w:pStyle w:val="L-CV-NORMAL"/>
        <w:rPr>
          <w:lang w:val="en-US"/>
        </w:rPr>
      </w:pPr>
      <w:r>
        <w:rPr>
          <w:lang w:val="en-US"/>
        </w:rPr>
        <w:t xml:space="preserve">As a </w:t>
      </w:r>
      <w:r>
        <w:rPr>
          <w:lang w:val="en-US"/>
        </w:rPr>
        <w:t xml:space="preserve">business </w:t>
      </w:r>
      <w:r>
        <w:rPr>
          <w:lang w:val="en-US"/>
        </w:rPr>
        <w:t>analyst-developer, Mr. Tavares was responsible for the following tasks:</w:t>
      </w:r>
    </w:p>
    <w:p>
      <w:pPr>
        <w:pStyle w:val="L-CV-Puce1"/>
        <w:numPr>
          <w:ilvl w:val="0"/>
          <w:numId w:val="3"/>
        </w:numPr>
        <w:ind w:hanging="357" w:left="357"/>
        <w:rPr>
          <w:lang w:val="en-US"/>
        </w:rPr>
      </w:pPr>
      <w:r>
        <w:rPr>
          <w:lang w:val="en-US"/>
        </w:rPr>
        <w:t>Work in an IT support team to resolve various bugs, always in Agile mode (SCRUM);</w:t>
      </w:r>
    </w:p>
    <w:p>
      <w:pPr>
        <w:pStyle w:val="L-CV-Puce1"/>
        <w:numPr>
          <w:ilvl w:val="0"/>
          <w:numId w:val="3"/>
        </w:numPr>
        <w:ind w:hanging="357" w:left="357"/>
        <w:rPr>
          <w:lang w:val="en-US"/>
        </w:rPr>
      </w:pPr>
      <w:r>
        <w:rPr>
          <w:lang w:val="en-US"/>
        </w:rPr>
        <w:t>Provide support to the Delphi, C# development team when necessary;</w:t>
      </w:r>
    </w:p>
    <w:p>
      <w:pPr>
        <w:pStyle w:val="L-CV-Puce1"/>
        <w:numPr>
          <w:ilvl w:val="0"/>
          <w:numId w:val="3"/>
        </w:numPr>
        <w:ind w:hanging="357" w:left="357"/>
        <w:rPr>
          <w:lang w:val="en-US"/>
        </w:rPr>
      </w:pPr>
      <w:r>
        <w:rPr>
          <w:lang w:val="en-US"/>
        </w:rPr>
        <w:t>Document the functional analysis when adding new functionalities to existing systems;</w:t>
      </w:r>
    </w:p>
    <w:p>
      <w:pPr>
        <w:pStyle w:val="L-CV-Puce1"/>
        <w:numPr>
          <w:ilvl w:val="0"/>
          <w:numId w:val="3"/>
        </w:numPr>
        <w:ind w:hanging="357" w:left="357"/>
        <w:rPr>
          <w:lang w:val="en-US"/>
        </w:rPr>
      </w:pPr>
      <w:r>
        <w:rPr>
          <w:lang w:val="en-US"/>
        </w:rPr>
        <w:t>Plan application testing with users;</w:t>
      </w:r>
    </w:p>
    <w:p>
      <w:pPr>
        <w:pStyle w:val="L-CV-Puce1"/>
        <w:numPr>
          <w:ilvl w:val="0"/>
          <w:numId w:val="3"/>
        </w:numPr>
        <w:ind w:hanging="357" w:left="357"/>
        <w:rPr>
          <w:lang w:val="en-US"/>
        </w:rPr>
      </w:pPr>
      <w:r>
        <w:rPr>
          <w:lang w:val="en-US"/>
        </w:rPr>
        <w:t>Ensure that the connection via ActiveDirectory - ADFS works transparently to users of systems coded in Delphi</w:t>
      </w:r>
    </w:p>
    <w:p>
      <w:pPr>
        <w:pStyle w:val="L-CV-Puce1"/>
        <w:numPr>
          <w:ilvl w:val="0"/>
          <w:numId w:val="3"/>
        </w:numPr>
        <w:ind w:hanging="357" w:left="357"/>
        <w:rPr>
          <w:lang w:val="en-US"/>
        </w:rPr>
      </w:pPr>
      <w:r>
        <w:rPr>
          <w:lang w:val="en-US"/>
        </w:rPr>
        <w:t>Ensure that OWASP rules A06 (Dated and vulnerable components) and A03 (Data injection) are validated before passing the developed code to the build servers in the pipeline (AZURE DEVOPS with SonarQube)</w:t>
      </w:r>
    </w:p>
    <w:p>
      <w:pPr>
        <w:pStyle w:val="L-CV-Puce1"/>
        <w:numPr>
          <w:ilvl w:val="0"/>
          <w:numId w:val="3"/>
        </w:numPr>
        <w:ind w:hanging="357" w:left="357"/>
        <w:rPr>
          <w:lang w:val="en-US"/>
        </w:rPr>
      </w:pPr>
      <w:r>
        <w:rPr>
          <w:lang w:val="en-US"/>
        </w:rPr>
        <w:t>Update the code base on the TFS/Git repositor</w:t>
      </w:r>
      <w:r>
        <w:rPr>
          <w:lang w:val="en-US"/>
        </w:rPr>
        <w:t>ies</w:t>
      </w:r>
      <w:r>
        <w:rPr>
          <w:lang w:val="en-US"/>
        </w:rPr>
        <w:t xml:space="preserve"> in Azure DevOps of each project;</w:t>
      </w:r>
    </w:p>
    <w:p>
      <w:pPr>
        <w:pStyle w:val="L-CV-Puce1"/>
        <w:numPr>
          <w:ilvl w:val="0"/>
          <w:numId w:val="3"/>
        </w:numPr>
        <w:ind w:hanging="357" w:left="357"/>
        <w:rPr>
          <w:lang w:val="en-US"/>
        </w:rPr>
      </w:pPr>
      <w:r>
        <w:rPr>
          <w:lang w:val="en-US"/>
        </w:rPr>
        <w:t>Analyze and correct anomalies.</w:t>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Employeur-Rle"/>
        <w:rPr>
          <w:rFonts w:ascii="Arial" w:hAnsi="Arial" w:eastAsia="Calibri" w:cs="Arial"/>
          <w:bCs/>
          <w:i/>
          <w:i/>
          <w:color w:val="auto"/>
          <w:kern w:val="0"/>
          <w:sz w:val="20"/>
          <w:szCs w:val="20"/>
          <w:lang w:val="fr-CA" w:eastAsia="en-US" w:bidi="ar-SA"/>
        </w:rPr>
      </w:pPr>
      <w:r>
        <w:rPr>
          <w:rFonts w:eastAsia="Calibri" w:cs="Arial"/>
          <w:bCs/>
          <w:i/>
          <w:color w:val="auto"/>
          <w:kern w:val="0"/>
          <w:sz w:val="20"/>
          <w:szCs w:val="20"/>
          <w:lang w:val="fr-CA" w:eastAsia="en-US" w:bidi="ar-SA"/>
        </w:rPr>
        <w:t>Software Architect</w:t>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color w:themeColor="background1" w:val="FFFFFF"/>
                <w:szCs w:val="20"/>
              </w:rPr>
            </w:pPr>
            <w:r>
              <w:rPr>
                <w:rFonts w:cs="Arial"/>
                <w:b/>
                <w:color w:themeColor="background1" w:val="FFFFFF"/>
                <w:szCs w:val="20"/>
              </w:rPr>
              <w:t>14</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eastAsia="Times New Roman" w:cs="Times New Roman"/>
                <w:b/>
                <w:bCs/>
                <w:color w:val="auto"/>
                <w:kern w:val="0"/>
                <w:sz w:val="20"/>
                <w:szCs w:val="22"/>
                <w:lang w:val="fr-CA" w:eastAsia="fr-CA" w:bidi="ar-SA"/>
              </w:rPr>
            </w:pPr>
            <w:r>
              <w:rPr>
                <w:rFonts w:eastAsia="Times New Roman" w:cs="Times New Roman"/>
                <w:b/>
                <w:bCs/>
                <w:color w:val="auto"/>
                <w:kern w:val="0"/>
                <w:sz w:val="20"/>
                <w:szCs w:val="22"/>
                <w:lang w:val="fr-CA" w:eastAsia="fr-CA" w:bidi="ar-SA"/>
              </w:rPr>
              <w:t>Desjardins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40" w:after="40"/>
              <w:jc w:val="left"/>
              <w:rPr>
                <w:sz w:val="20"/>
                <w:szCs w:val="20"/>
              </w:rPr>
            </w:pPr>
            <w:r>
              <w:rPr>
                <w:b/>
                <w:bCs/>
                <w:kern w:val="0"/>
                <w:sz w:val="20"/>
                <w:szCs w:val="20"/>
                <w:lang w:eastAsia="en-US" w:bidi="ar-SA"/>
              </w:rPr>
              <w:t>Groupe Technologies Desjardins Inc-GPAP – Modernization Program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szCs w:val="20"/>
                <w:lang w:eastAsia="fr-FR"/>
              </w:rPr>
            </w:pPr>
            <w:r>
              <w:rPr>
                <w:rFonts w:eastAsia="Times New Roman" w:cs="Times New Roman"/>
                <w:color w:val="auto"/>
                <w:kern w:val="0"/>
                <w:sz w:val="20"/>
                <w:szCs w:val="20"/>
                <w:lang w:val="fr-CA" w:eastAsia="fr-FR" w:bidi="ar-SA"/>
              </w:rPr>
              <w:t xml:space="preserve">Software </w:t>
            </w:r>
            <w:r>
              <w:rPr>
                <w:szCs w:val="20"/>
                <w:lang w:eastAsia="fr-FR"/>
              </w:rPr>
              <w:t>Architect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lang w:val="en-US"/>
              </w:rPr>
              <w:t>3000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03-2022 to 01-2023</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10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Philippe Gagnon</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color w:val="323031"/>
                <w:kern w:val="0"/>
                <w:sz w:val="16"/>
                <w:szCs w:val="16"/>
                <w:lang w:eastAsia="en-US" w:bidi="ar-SA"/>
              </w:rPr>
              <w:t>AGILE, SCRUM, MICRO-SERVICES, GIT, CONFLUENCE, JAVA, SPRING, SPRINGBOOT, BIZZDESIGN, TOGAF, STRUTS, C#, DOTNET CORE, SWAGGER, OPEN API, OPENID CONNECT, JWT TOKENS, PROTOCOLE OAUTH, OWASP BEST PRACTICES, ADF</w:t>
            </w:r>
            <w:r>
              <w:rPr>
                <w:color w:val="323031"/>
                <w:kern w:val="0"/>
                <w:sz w:val="20"/>
                <w:szCs w:val="22"/>
                <w:lang w:eastAsia="en-US" w:bidi="ar-SA"/>
              </w:rPr>
              <w:t>S</w:t>
            </w:r>
          </w:p>
        </w:tc>
      </w:tr>
    </w:tbl>
    <w:p>
      <w:pPr>
        <w:pStyle w:val="L-CV-Sous-titre1"/>
        <w:rPr>
          <w:lang w:val="en-US"/>
        </w:rPr>
      </w:pPr>
      <w:r>
        <w:rPr>
          <w:lang w:val="en-US"/>
        </w:rPr>
        <w:t xml:space="preserve">Mandate Description </w:t>
      </w:r>
    </w:p>
    <w:p>
      <w:pPr>
        <w:pStyle w:val="L-CV-NORMAL"/>
        <w:rPr>
          <w:rFonts w:ascii="Arial" w:hAnsi="Arial" w:eastAsia="Times New Roman" w:cs="Times New Roman"/>
          <w:color w:val="auto"/>
          <w:kern w:val="0"/>
          <w:sz w:val="20"/>
          <w:szCs w:val="22"/>
          <w:lang w:val="en-US" w:eastAsia="fr-FR" w:bidi="ar-SA"/>
        </w:rPr>
      </w:pPr>
      <w:r>
        <w:rPr>
          <w:rFonts w:eastAsia="Times New Roman" w:cs="Times New Roman"/>
          <w:color w:val="auto"/>
          <w:kern w:val="0"/>
          <w:sz w:val="20"/>
          <w:szCs w:val="22"/>
          <w:lang w:val="en-US" w:eastAsia="fr-FR" w:bidi="ar-SA"/>
        </w:rPr>
        <w:t xml:space="preserve">The </w:t>
      </w:r>
      <w:r>
        <w:rPr>
          <w:rFonts w:eastAsia="Times New Roman" w:cs="Times New Roman"/>
          <w:color w:val="auto"/>
          <w:kern w:val="0"/>
          <w:sz w:val="20"/>
          <w:szCs w:val="22"/>
          <w:lang w:val="en-US" w:eastAsia="fr-FR" w:bidi="ar-SA"/>
        </w:rPr>
        <w:t>systems</w:t>
      </w:r>
      <w:r>
        <w:rPr>
          <w:rFonts w:eastAsia="Times New Roman" w:cs="Times New Roman"/>
          <w:color w:val="auto"/>
          <w:kern w:val="0"/>
          <w:sz w:val="20"/>
          <w:szCs w:val="22"/>
          <w:lang w:val="en-US" w:eastAsia="fr-FR" w:bidi="ar-SA"/>
        </w:rPr>
        <w:t xml:space="preserve"> modernization program of the GPAP department (Wealth Management and Personal Insurance) consisted of upgrading obsolete tools, applications and web services/APIs, always looking at best practices not only in </w:t>
      </w:r>
      <w:r>
        <w:rPr>
          <w:rFonts w:eastAsia="Times New Roman" w:cs="Times New Roman"/>
          <w:color w:val="auto"/>
          <w:kern w:val="0"/>
          <w:sz w:val="20"/>
          <w:szCs w:val="22"/>
          <w:lang w:val="en-US" w:eastAsia="fr-FR" w:bidi="ar-SA"/>
        </w:rPr>
        <w:t>develop</w:t>
      </w:r>
      <w:r>
        <w:rPr>
          <w:rFonts w:eastAsia="Times New Roman" w:cs="Times New Roman"/>
          <w:color w:val="auto"/>
          <w:kern w:val="0"/>
          <w:sz w:val="20"/>
          <w:szCs w:val="22"/>
          <w:lang w:val="en-US" w:eastAsia="fr-FR" w:bidi="ar-SA"/>
        </w:rPr>
        <w:t xml:space="preserve">ment techniques, but also in terms of security </w:t>
      </w:r>
      <w:r>
        <w:rPr>
          <w:rFonts w:eastAsia="Times New Roman" w:cs="Times New Roman"/>
          <w:color w:val="auto"/>
          <w:kern w:val="0"/>
          <w:sz w:val="20"/>
          <w:szCs w:val="22"/>
          <w:lang w:val="en-US" w:eastAsia="fr-FR" w:bidi="ar-SA"/>
        </w:rPr>
        <w:t>protocols</w:t>
      </w:r>
      <w:r>
        <w:rPr>
          <w:rFonts w:eastAsia="Times New Roman" w:cs="Times New Roman"/>
          <w:color w:val="auto"/>
          <w:kern w:val="0"/>
          <w:sz w:val="20"/>
          <w:szCs w:val="22"/>
          <w:lang w:val="en-US" w:eastAsia="fr-FR" w:bidi="ar-SA"/>
        </w:rPr>
        <w:t>.</w:t>
      </w:r>
    </w:p>
    <w:p>
      <w:pPr>
        <w:pStyle w:val="L-CV-Sous-titre1"/>
        <w:rPr>
          <w:lang w:val="en-US"/>
        </w:rPr>
      </w:pPr>
      <w:r>
        <w:rPr>
          <w:lang w:val="en-US"/>
        </w:rPr>
        <w:t>Role and responsibilities</w:t>
      </w:r>
    </w:p>
    <w:p>
      <w:pPr>
        <w:pStyle w:val="L-CV-NORMAL"/>
        <w:rPr>
          <w:lang w:val="en-US"/>
        </w:rPr>
      </w:pPr>
      <w:bookmarkStart w:id="7" w:name="tw-target-text_Copia_2"/>
      <w:bookmarkEnd w:id="7"/>
      <w:r>
        <w:rPr>
          <w:lang w:val="en-US"/>
        </w:rPr>
        <w:t xml:space="preserve">As a Software Development Architecture </w:t>
      </w:r>
      <w:r>
        <w:rPr>
          <w:lang w:val="en-US"/>
        </w:rPr>
        <w:t>Consultant</w:t>
      </w:r>
      <w:r>
        <w:rPr>
          <w:lang w:val="en-US"/>
        </w:rPr>
        <w:t xml:space="preserve"> – CADL, Mr. Tavares was responsible for the following tasks:</w:t>
      </w:r>
    </w:p>
    <w:p>
      <w:pPr>
        <w:pStyle w:val="L-CV-NORMAL"/>
        <w:rPr>
          <w:lang w:val="en-US"/>
        </w:rPr>
      </w:pPr>
      <w:r>
        <w:rPr/>
      </w:r>
    </w:p>
    <w:p>
      <w:pPr>
        <w:pStyle w:val="L-CV-Puce1"/>
        <w:numPr>
          <w:ilvl w:val="0"/>
          <w:numId w:val="3"/>
        </w:numPr>
        <w:ind w:hanging="357" w:left="357"/>
        <w:rPr>
          <w:lang w:val="en-US"/>
        </w:rPr>
      </w:pPr>
      <w:r>
        <w:rPr>
          <w:lang w:val="en-US"/>
        </w:rPr>
        <w:t>Responsible for providing development team leaders with development models to follow in enhancing Java applications.</w:t>
      </w:r>
    </w:p>
    <w:p>
      <w:pPr>
        <w:pStyle w:val="L-CV-Puce1"/>
        <w:numPr>
          <w:ilvl w:val="0"/>
          <w:numId w:val="3"/>
        </w:numPr>
        <w:ind w:hanging="357" w:left="357"/>
        <w:rPr>
          <w:lang w:val="en-US"/>
        </w:rPr>
      </w:pPr>
      <w:r>
        <w:rPr>
          <w:lang w:val="en-US"/>
        </w:rPr>
        <w:t xml:space="preserve">To better detail these development models, Mr. Tavares was in direct contact with the ASI, Information Solutions Architect, responsible for indicating the good network infrastructure, business and security plans of each of the systems used in the framework of the </w:t>
      </w:r>
      <w:r>
        <w:rPr>
          <w:lang w:val="en-US"/>
        </w:rPr>
        <w:t xml:space="preserve">applications </w:t>
      </w:r>
      <w:r>
        <w:rPr>
          <w:lang w:val="en-US"/>
        </w:rPr>
        <w:t>enhancement.</w:t>
      </w:r>
    </w:p>
    <w:p>
      <w:pPr>
        <w:pStyle w:val="L-CV-Puce1"/>
        <w:numPr>
          <w:ilvl w:val="0"/>
          <w:numId w:val="3"/>
        </w:numPr>
        <w:ind w:hanging="357" w:left="357"/>
        <w:rPr>
          <w:lang w:val="en-US"/>
        </w:rPr>
      </w:pPr>
      <w:r>
        <w:rPr>
          <w:lang w:val="en-US"/>
        </w:rPr>
        <w:t>Responsible for coordinating the work of the development teams, carried out at GFT Spain.</w:t>
      </w:r>
    </w:p>
    <w:p>
      <w:pPr>
        <w:pStyle w:val="L-CV-Puce1"/>
        <w:numPr>
          <w:ilvl w:val="0"/>
          <w:numId w:val="3"/>
        </w:numPr>
        <w:ind w:hanging="357" w:left="357"/>
        <w:rPr>
          <w:lang w:val="en-US"/>
        </w:rPr>
      </w:pPr>
      <w:r>
        <w:rPr>
          <w:lang w:val="en-US"/>
        </w:rPr>
        <w:t xml:space="preserve">As part of the modernization of these applications, a security platform (PISE) should be used to respect the paradigms dictated by OWASP. This platform </w:t>
      </w:r>
      <w:r>
        <w:rPr>
          <w:lang w:val="en-US"/>
        </w:rPr>
        <w:t xml:space="preserve">was </w:t>
      </w:r>
      <w:r>
        <w:rPr>
          <w:lang w:val="en-US"/>
        </w:rPr>
        <w:t>connected via OPENID, to obtain JWT tokens from users/groups created and supported in Active Directory (ADFS). Regarding the work carried out by Mr. João Tavares, he was responsible for providing swagger files to the development teams, with the data pattern to be sent to the APIs, in order to properly connect to the enhanced systems.</w:t>
      </w:r>
    </w:p>
    <w:p>
      <w:pPr>
        <w:pStyle w:val="L-CV-Puce1"/>
        <w:numPr>
          <w:ilvl w:val="0"/>
          <w:numId w:val="3"/>
        </w:numPr>
        <w:ind w:hanging="357" w:left="357"/>
        <w:rPr>
          <w:lang w:val="en-US"/>
        </w:rPr>
      </w:pPr>
      <w:r>
        <w:rPr>
          <w:lang w:val="en-US"/>
        </w:rPr>
        <w:t>Work in the development team in Agile mode (SCRUM);</w:t>
      </w:r>
    </w:p>
    <w:p>
      <w:pPr>
        <w:pStyle w:val="L-CV-Puce1"/>
        <w:numPr>
          <w:ilvl w:val="0"/>
          <w:numId w:val="3"/>
        </w:numPr>
        <w:ind w:hanging="357" w:left="357"/>
        <w:rPr>
          <w:lang w:val="en-US"/>
        </w:rPr>
      </w:pPr>
      <w:r>
        <w:rPr>
          <w:lang w:val="en-US"/>
        </w:rPr>
        <w:t>Propose and configure application deployment pipelines, according to the standard followed by Desjardins;</w:t>
      </w:r>
    </w:p>
    <w:p>
      <w:pPr>
        <w:pStyle w:val="L-CV-Puce1"/>
        <w:numPr>
          <w:ilvl w:val="0"/>
          <w:numId w:val="3"/>
        </w:numPr>
        <w:ind w:hanging="357" w:left="357"/>
        <w:rPr>
          <w:lang w:val="en-US"/>
        </w:rPr>
      </w:pPr>
      <w:r>
        <w:rPr>
          <w:lang w:val="en-US"/>
        </w:rPr>
        <w:t>Document APIs and micro-services created on Confluence;</w:t>
      </w:r>
    </w:p>
    <w:p>
      <w:pPr>
        <w:pStyle w:val="L-CV-Puce1"/>
        <w:numPr>
          <w:ilvl w:val="0"/>
          <w:numId w:val="3"/>
        </w:numPr>
        <w:ind w:hanging="357" w:left="357"/>
        <w:rPr>
          <w:lang w:val="en-US"/>
        </w:rPr>
      </w:pPr>
      <w:r>
        <w:rPr>
          <w:lang w:val="en-US"/>
        </w:rPr>
        <w:t>Document the solutions with the BizzDesign tool, following the TOGAF industry pattern.</w:t>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Employeur"/>
        <w:shd w:val="clear" w:color="auto" w:fill="E7E6E6"/>
        <w:ind w:hanging="0" w:left="0"/>
        <w:rPr>
          <w:bCs/>
        </w:rPr>
      </w:pPr>
      <w:r>
        <w:rPr/>
        <w:t>Levio Conseils Inc</w:t>
        <w:tab/>
        <w:t>2018 to 2022</w:t>
      </w:r>
    </w:p>
    <w:p>
      <w:pPr>
        <w:pStyle w:val="L-CV-Employeur-Rle"/>
        <w:rPr>
          <w:rFonts w:ascii="Arial" w:hAnsi="Arial" w:eastAsia="Calibri" w:cs="Arial"/>
          <w:bCs/>
          <w:i/>
          <w:i/>
          <w:szCs w:val="20"/>
          <w:lang w:eastAsia="en-US"/>
        </w:rPr>
      </w:pPr>
      <w:r>
        <w:rPr>
          <w:rFonts w:eastAsia="Calibri" w:cs="Arial"/>
          <w:bCs/>
          <w:i/>
          <w:szCs w:val="20"/>
          <w:lang w:eastAsia="en-US"/>
        </w:rPr>
        <w:t>Organic Architect</w:t>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color w:themeColor="background1" w:val="FFFFFF"/>
                <w:szCs w:val="20"/>
              </w:rPr>
            </w:pPr>
            <w:r>
              <w:rPr>
                <w:rFonts w:cs="Arial"/>
                <w:b/>
                <w:color w:themeColor="background1" w:val="FFFFFF"/>
                <w:szCs w:val="20"/>
              </w:rPr>
              <w:t>13</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b/>
                <w:bCs/>
                <w:szCs w:val="22"/>
                <w:lang w:eastAsia="fr-CA"/>
              </w:rPr>
            </w:pPr>
            <w:r>
              <w:rPr>
                <w:b/>
                <w:bCs/>
                <w:szCs w:val="22"/>
                <w:lang w:eastAsia="fr-CA"/>
              </w:rPr>
              <w:t>Ministère de la Famille du Québec</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40" w:after="40"/>
              <w:jc w:val="left"/>
              <w:rPr>
                <w:sz w:val="20"/>
                <w:szCs w:val="20"/>
              </w:rPr>
            </w:pPr>
            <w:r>
              <w:rPr>
                <w:b/>
                <w:bCs/>
                <w:sz w:val="20"/>
                <w:szCs w:val="20"/>
              </w:rPr>
              <w:t>Development of GraphQL API using AWS Amplify and support to the IOS Flutter mobile front-end team of the Gazelles system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szCs w:val="20"/>
                <w:lang w:eastAsia="fr-FR"/>
              </w:rPr>
            </w:pPr>
            <w:r>
              <w:rPr>
                <w:szCs w:val="20"/>
                <w:lang w:eastAsia="fr-FR"/>
              </w:rPr>
              <w:t>Organic Architect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5000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06-2021 to 01-2022</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8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szCs w:val="22"/>
                <w:lang w:eastAsia="fr-FR"/>
              </w:rPr>
              <w:t xml:space="preserve">Maxime Plante </w:t>
            </w:r>
            <w:r>
              <w:rPr/>
              <w:t>(m</w:t>
            </w:r>
            <w:r>
              <w:rPr>
                <w:szCs w:val="22"/>
                <w:lang w:eastAsia="fr-FR"/>
              </w:rPr>
              <w:t>axime.plante</w:t>
            </w:r>
            <w:r>
              <w:rPr/>
              <w:t>@levio.ca)</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AWS, AWS AMPLIFY, DYNAMODB, Apache Velocity, AWS APPSYNC, AWS COGNITO, AWS IAM, Agile, FLUTTER, Scrum,  vscode,  ANDROID STUDIO, ui-ux, MIRO, FIGMA, jira, BPMN, BPMS, Micro-services, Testflight, appian, git, aws code commit, confluence, micro-services</w:t>
            </w:r>
          </w:p>
        </w:tc>
      </w:tr>
    </w:tbl>
    <w:p>
      <w:pPr>
        <w:pStyle w:val="L-CV-Sous-titre1"/>
        <w:rPr>
          <w:lang w:val="en-US"/>
        </w:rPr>
      </w:pPr>
      <w:r>
        <w:rPr>
          <w:lang w:val="en-US"/>
        </w:rPr>
        <w:t xml:space="preserve">Mandate Description </w:t>
      </w:r>
    </w:p>
    <w:p>
      <w:pPr>
        <w:pStyle w:val="L-CV-NORMAL"/>
        <w:rPr>
          <w:lang w:val="en-US"/>
        </w:rPr>
      </w:pPr>
      <w:r>
        <w:rPr>
          <w:lang w:val="en-US"/>
        </w:rPr>
        <w:t>The Gazelles project consisted of developing an IOS mobile application to be installed in the phone of the minister and their deputy ministers. The solution was to allow users to see a dashboard with the situation of places offered by childcare services in Quebec. The app also allowed seeing the progress of each project carried out by a daycare service based on a work process defined with the help of BPMN diagrams developed by the ministry's business team.</w:t>
      </w:r>
    </w:p>
    <w:p>
      <w:pPr>
        <w:pStyle w:val="L-CV-Sous-titre1"/>
        <w:rPr>
          <w:lang w:val="en-US"/>
        </w:rPr>
      </w:pPr>
      <w:r>
        <w:rPr>
          <w:lang w:val="en-US"/>
        </w:rPr>
        <w:t>Role and responsibilities</w:t>
      </w:r>
    </w:p>
    <w:p>
      <w:pPr>
        <w:pStyle w:val="L-CV-NORMAL"/>
        <w:rPr>
          <w:lang w:val="en-US"/>
        </w:rPr>
      </w:pPr>
      <w:r>
        <w:rPr>
          <w:lang w:val="en-US"/>
        </w:rPr>
        <w:t>As an organic architect, Mr. Tavares was responsible for the following tasks:</w:t>
      </w:r>
    </w:p>
    <w:p>
      <w:pPr>
        <w:pStyle w:val="L-CV-Puce1"/>
        <w:numPr>
          <w:ilvl w:val="0"/>
          <w:numId w:val="3"/>
        </w:numPr>
        <w:ind w:hanging="357" w:left="357"/>
        <w:rPr>
          <w:lang w:val="en-US"/>
        </w:rPr>
      </w:pPr>
      <w:r>
        <w:rPr>
          <w:lang w:val="en-US"/>
        </w:rPr>
        <w:t>Work in the services and integration team of the Dashboard and the search for projects carried out by daycare, always in Agile mode (SCRUM)</w:t>
      </w:r>
    </w:p>
    <w:p>
      <w:pPr>
        <w:pStyle w:val="L-CV-Puce1"/>
        <w:numPr>
          <w:ilvl w:val="0"/>
          <w:numId w:val="3"/>
        </w:numPr>
        <w:ind w:hanging="357" w:left="357"/>
        <w:rPr>
          <w:lang w:val="en-US"/>
        </w:rPr>
      </w:pPr>
      <w:r>
        <w:rPr>
          <w:lang w:val="en-US"/>
        </w:rPr>
        <w:t>Provide support to the Flutter front-end development team when necessary</w:t>
      </w:r>
    </w:p>
    <w:p>
      <w:pPr>
        <w:pStyle w:val="L-CV-Puce1"/>
        <w:numPr>
          <w:ilvl w:val="0"/>
          <w:numId w:val="3"/>
        </w:numPr>
        <w:ind w:hanging="357" w:left="357"/>
        <w:rPr>
          <w:lang w:val="en-US"/>
        </w:rPr>
      </w:pPr>
      <w:r>
        <w:rPr>
          <w:lang w:val="en-US"/>
        </w:rPr>
        <w:t>Develop new AWS Amplify models\resolvers with their corresponding GraphQL schema</w:t>
      </w:r>
    </w:p>
    <w:p>
      <w:pPr>
        <w:pStyle w:val="L-CV-Puce1"/>
        <w:numPr>
          <w:ilvl w:val="0"/>
          <w:numId w:val="3"/>
        </w:numPr>
        <w:ind w:hanging="357" w:left="357"/>
        <w:rPr>
          <w:lang w:val="en-US"/>
        </w:rPr>
      </w:pPr>
      <w:r>
        <w:rPr>
          <w:lang w:val="en-US"/>
        </w:rPr>
        <w:t>Fix models\resolvers anomalies</w:t>
      </w:r>
    </w:p>
    <w:p>
      <w:pPr>
        <w:pStyle w:val="L-CV-Puce1"/>
        <w:numPr>
          <w:ilvl w:val="0"/>
          <w:numId w:val="3"/>
        </w:numPr>
        <w:ind w:hanging="357" w:left="357"/>
        <w:rPr>
          <w:lang w:val="en-US"/>
        </w:rPr>
      </w:pPr>
      <w:r>
        <w:rPr>
          <w:lang w:val="en-US"/>
        </w:rPr>
        <w:t>Carry out the loading of data from the official DB to a DynamoDB database in read mode</w:t>
      </w:r>
    </w:p>
    <w:p>
      <w:pPr>
        <w:pStyle w:val="L-CV-Puce1"/>
        <w:numPr>
          <w:ilvl w:val="0"/>
          <w:numId w:val="3"/>
        </w:numPr>
        <w:ind w:hanging="357" w:left="357"/>
        <w:rPr>
          <w:lang w:val="en-US"/>
        </w:rPr>
      </w:pPr>
      <w:r>
        <w:rPr>
          <w:lang w:val="en-US"/>
        </w:rPr>
        <w:t>Implement API security using AWS Cognito / IAM</w:t>
      </w:r>
    </w:p>
    <w:p>
      <w:pPr>
        <w:pStyle w:val="L-CV-Puce1"/>
        <w:numPr>
          <w:ilvl w:val="0"/>
          <w:numId w:val="3"/>
        </w:numPr>
        <w:ind w:hanging="357" w:left="357"/>
        <w:rPr>
          <w:lang w:val="en-US"/>
        </w:rPr>
      </w:pPr>
      <w:r>
        <w:rPr>
          <w:lang w:val="en-US"/>
        </w:rPr>
        <w:t>Update the code base on the project's git repository</w:t>
      </w:r>
    </w:p>
    <w:p>
      <w:pPr>
        <w:pStyle w:val="L-CV-Puce1"/>
        <w:numPr>
          <w:ilvl w:val="0"/>
          <w:numId w:val="3"/>
        </w:numPr>
        <w:ind w:hanging="357" w:left="357"/>
        <w:rPr>
          <w:lang w:val="en-US"/>
        </w:rPr>
      </w:pPr>
      <w:r>
        <w:rPr>
          <w:lang w:val="en-US"/>
        </w:rPr>
        <w:t>Document the API and micro-services created on Confluence</w:t>
      </w:r>
    </w:p>
    <w:p>
      <w:pPr>
        <w:pStyle w:val="L-CV-Puce1"/>
        <w:numPr>
          <w:ilvl w:val="0"/>
          <w:numId w:val="3"/>
        </w:numPr>
        <w:ind w:hanging="357" w:left="357"/>
        <w:rPr>
          <w:lang w:val="en-US"/>
        </w:rPr>
      </w:pPr>
      <w:r>
        <w:rPr>
          <w:lang w:val="en-US"/>
        </w:rPr>
        <w:t>Analyze and correct anomalies</w:t>
      </w:r>
    </w:p>
    <w:p>
      <w:pPr>
        <w:pStyle w:val="L-CV-Puce1"/>
        <w:ind w:hanging="357" w:left="357"/>
        <w:rPr>
          <w:lang w:val="en-US"/>
        </w:rPr>
      </w:pPr>
      <w:r>
        <w:rPr>
          <w:lang w:val="en-US"/>
        </w:rPr>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color w:themeColor="background1" w:val="FFFFFF"/>
                <w:szCs w:val="20"/>
              </w:rPr>
            </w:pPr>
            <w:r>
              <w:rPr>
                <w:rFonts w:cs="Arial"/>
                <w:b/>
                <w:color w:themeColor="background1" w:val="FFFFFF"/>
                <w:szCs w:val="20"/>
              </w:rPr>
              <w:t>12</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Cs/>
              </w:rPr>
            </w:pPr>
            <w:r>
              <w:rPr>
                <w:b/>
                <w:bCs/>
                <w:szCs w:val="22"/>
                <w:lang w:eastAsia="fr-CA"/>
              </w:rPr>
              <w:t>Ministère de la Famille du Québec</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40" w:after="40"/>
              <w:jc w:val="left"/>
              <w:rPr>
                <w:sz w:val="20"/>
                <w:szCs w:val="20"/>
              </w:rPr>
            </w:pPr>
            <w:r>
              <w:rPr>
                <w:b/>
                <w:bCs/>
                <w:sz w:val="20"/>
                <w:szCs w:val="20"/>
              </w:rPr>
              <w:t>Upgrade of PCS and RSG systems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szCs w:val="20"/>
                <w:lang w:eastAsia="fr-FR"/>
              </w:rPr>
            </w:pPr>
            <w:r>
              <w:rPr>
                <w:szCs w:val="20"/>
                <w:lang w:eastAsia="fr-FR"/>
              </w:rPr>
              <w:t>Organic Architect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30 00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09-2020 to 05-2021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9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w:t>
            </w:r>
            <w:r>
              <w:rPr>
                <w:szCs w:val="22"/>
                <w:lang w:eastAsia="fr-FR"/>
              </w:rPr>
              <w:t>axime Plante</w:t>
            </w:r>
            <w:r>
              <w:rPr/>
              <w:t xml:space="preserve"> (maxime.plante@levio.ca)</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 xml:space="preserve">REACT, Agile, .net, TFS, Azure devops, KANBAN, </w:t>
            </w:r>
            <w:r>
              <w:rPr>
                <w:rFonts w:cs="Arial"/>
                <w:caps/>
                <w:sz w:val="16"/>
                <w:szCs w:val="20"/>
                <w:lang w:eastAsia="fr-FR"/>
              </w:rPr>
              <w:t>SEMANTIC-UI,</w:t>
            </w:r>
            <w:r>
              <w:rPr/>
              <w:t xml:space="preserve"> vscode, NODEJS, C#,  jira, devops, VISUAL STUDIO 2019, MS SQL SERVER, IIS, confluence, ESLint, TDD, BDD</w:t>
            </w:r>
          </w:p>
        </w:tc>
      </w:tr>
    </w:tbl>
    <w:p>
      <w:pPr>
        <w:pStyle w:val="L-CV-Sous-titre1"/>
        <w:rPr>
          <w:lang w:val="en-US"/>
        </w:rPr>
      </w:pPr>
      <w:r>
        <w:rPr>
          <w:lang w:val="en-US"/>
        </w:rPr>
        <w:t xml:space="preserve">Mandate Description </w:t>
      </w:r>
    </w:p>
    <w:p>
      <w:pPr>
        <w:pStyle w:val="L-CV-NORMAL"/>
        <w:rPr>
          <w:lang w:val="en-US"/>
        </w:rPr>
      </w:pPr>
      <w:r>
        <w:rPr>
          <w:szCs w:val="22"/>
          <w:lang w:val="en-US" w:eastAsia="fr-FR"/>
        </w:rPr>
        <w:t>The PCS (Service Continuation Plan) and RSG (Responsible for Daycare) systems were modules connected to the MFA daycare control system and needed an overhaul to adhere to the new infrastructure of the ministry, which has started. to use the Azure DevOps platform</w:t>
      </w:r>
    </w:p>
    <w:p>
      <w:pPr>
        <w:pStyle w:val="L-CV-Sous-titre1"/>
        <w:rPr>
          <w:lang w:val="en-US"/>
        </w:rPr>
      </w:pPr>
      <w:r>
        <w:rPr>
          <w:lang w:val="en-US"/>
        </w:rPr>
        <w:t>Role and responsibilities</w:t>
      </w:r>
    </w:p>
    <w:p>
      <w:pPr>
        <w:pStyle w:val="L-CV-NORMAL"/>
        <w:rPr>
          <w:lang w:val="en-US"/>
        </w:rPr>
      </w:pPr>
      <w:r>
        <w:rPr>
          <w:lang w:val="en-US"/>
        </w:rPr>
        <w:t>As an organic architect, Mr. Tavares was responsible for the following tasks:</w:t>
      </w:r>
    </w:p>
    <w:p>
      <w:pPr>
        <w:pStyle w:val="L-CV-Puce1"/>
        <w:numPr>
          <w:ilvl w:val="0"/>
          <w:numId w:val="3"/>
        </w:numPr>
        <w:ind w:hanging="357" w:left="357"/>
        <w:rPr>
          <w:lang w:val="en-US"/>
        </w:rPr>
      </w:pPr>
      <w:r>
        <w:rPr>
          <w:rFonts w:eastAsia="Calibri"/>
          <w:szCs w:val="20"/>
          <w:lang w:val="en-US" w:eastAsia="en-US"/>
        </w:rPr>
        <w:t>Redevelop the frontend of applications using REACT / C #</w:t>
      </w:r>
    </w:p>
    <w:p>
      <w:pPr>
        <w:pStyle w:val="L-CV-Puce1"/>
        <w:numPr>
          <w:ilvl w:val="0"/>
          <w:numId w:val="3"/>
        </w:numPr>
        <w:ind w:hanging="357" w:left="357"/>
        <w:rPr>
          <w:lang w:val="en-US"/>
        </w:rPr>
      </w:pPr>
      <w:r>
        <w:rPr>
          <w:rFonts w:eastAsia="Calibri"/>
          <w:szCs w:val="20"/>
          <w:lang w:val="en-US" w:eastAsia="en-US"/>
        </w:rPr>
        <w:t>Work with the business analysis team to ensure the proper functioning of new versions of systems in Agile mode (SCRUM)</w:t>
      </w:r>
    </w:p>
    <w:p>
      <w:pPr>
        <w:pStyle w:val="L-CV-Puce1"/>
        <w:numPr>
          <w:ilvl w:val="0"/>
          <w:numId w:val="3"/>
        </w:numPr>
        <w:ind w:hanging="357" w:left="357"/>
        <w:rPr>
          <w:lang w:val="en-US"/>
        </w:rPr>
      </w:pPr>
      <w:r>
        <w:rPr>
          <w:rFonts w:eastAsia="Calibri"/>
          <w:szCs w:val="20"/>
          <w:lang w:val="en-US" w:eastAsia="en-US"/>
        </w:rPr>
        <w:t>Fix backend anomalies in .NET</w:t>
      </w:r>
    </w:p>
    <w:p>
      <w:pPr>
        <w:pStyle w:val="L-CV-Puce1"/>
        <w:numPr>
          <w:ilvl w:val="0"/>
          <w:numId w:val="3"/>
        </w:numPr>
        <w:ind w:hanging="357" w:left="357"/>
        <w:rPr>
          <w:lang w:val="en-US"/>
        </w:rPr>
      </w:pPr>
      <w:r>
        <w:rPr>
          <w:rFonts w:eastAsia="Calibri"/>
          <w:szCs w:val="20"/>
          <w:lang w:val="en-US" w:eastAsia="en-US"/>
        </w:rPr>
        <w:t>Update the code base on the TFS repository of the project</w:t>
      </w:r>
    </w:p>
    <w:p>
      <w:pPr>
        <w:pStyle w:val="L-CV-Puce1"/>
        <w:numPr>
          <w:ilvl w:val="0"/>
          <w:numId w:val="3"/>
        </w:numPr>
        <w:ind w:hanging="357" w:left="357"/>
        <w:rPr>
          <w:lang w:val="en-US"/>
        </w:rPr>
      </w:pPr>
      <w:r>
        <w:rPr>
          <w:rFonts w:eastAsia="Calibri"/>
          <w:szCs w:val="20"/>
          <w:lang w:val="en-US" w:eastAsia="en-US"/>
        </w:rPr>
        <w:t>Implement ESLint coding style verification tool</w:t>
      </w:r>
    </w:p>
    <w:p>
      <w:pPr>
        <w:pStyle w:val="L-CV-Puce1"/>
        <w:numPr>
          <w:ilvl w:val="0"/>
          <w:numId w:val="3"/>
        </w:numPr>
        <w:ind w:hanging="357" w:left="357"/>
        <w:rPr>
          <w:lang w:val="en-US"/>
        </w:rPr>
      </w:pPr>
      <w:r>
        <w:rPr>
          <w:rFonts w:eastAsia="Calibri"/>
          <w:szCs w:val="20"/>
          <w:lang w:val="en-US" w:eastAsia="en-US"/>
        </w:rPr>
        <w:t>Configure ESLint rules to standardize the REACT coding style</w:t>
      </w:r>
    </w:p>
    <w:p>
      <w:pPr>
        <w:pStyle w:val="L-CV-Puce1"/>
        <w:numPr>
          <w:ilvl w:val="0"/>
          <w:numId w:val="3"/>
        </w:numPr>
        <w:ind w:hanging="357" w:left="357"/>
        <w:rPr>
          <w:lang w:val="en-US"/>
        </w:rPr>
      </w:pPr>
      <w:r>
        <w:rPr>
          <w:rFonts w:eastAsia="Calibri"/>
          <w:szCs w:val="20"/>
          <w:lang w:val="en-US" w:eastAsia="en-US"/>
        </w:rPr>
        <w:t>Configure minimum code coverage threshold by unit tests</w:t>
      </w:r>
    </w:p>
    <w:p>
      <w:pPr>
        <w:pStyle w:val="L-CV-Puce1"/>
        <w:numPr>
          <w:ilvl w:val="0"/>
          <w:numId w:val="3"/>
        </w:numPr>
        <w:ind w:hanging="357" w:left="357"/>
        <w:rPr>
          <w:lang w:val="en-US"/>
        </w:rPr>
      </w:pPr>
      <w:r>
        <w:rPr>
          <w:rFonts w:eastAsia="Calibri"/>
          <w:szCs w:val="20"/>
          <w:lang w:val="en-US" w:eastAsia="en-US"/>
        </w:rPr>
        <w:t>Develop new systems according to the BDD / TDD approach</w:t>
      </w:r>
    </w:p>
    <w:p>
      <w:pPr>
        <w:pStyle w:val="L-CV-Puce1"/>
        <w:numPr>
          <w:ilvl w:val="0"/>
          <w:numId w:val="3"/>
        </w:numPr>
        <w:ind w:hanging="357" w:left="357"/>
        <w:rPr>
          <w:lang w:val="en-US"/>
        </w:rPr>
      </w:pPr>
      <w:r>
        <w:rPr>
          <w:rFonts w:eastAsia="Calibri"/>
          <w:szCs w:val="20"/>
          <w:lang w:val="en-US" w:eastAsia="en-US"/>
        </w:rPr>
        <w:t>Carry out unit tests</w:t>
      </w:r>
    </w:p>
    <w:p>
      <w:pPr>
        <w:pStyle w:val="L-CV-Puce1"/>
        <w:numPr>
          <w:ilvl w:val="0"/>
          <w:numId w:val="3"/>
        </w:numPr>
        <w:ind w:hanging="357" w:left="357"/>
        <w:rPr>
          <w:lang w:val="en-US"/>
        </w:rPr>
      </w:pPr>
      <w:r>
        <w:rPr>
          <w:rFonts w:eastAsia="Calibri"/>
          <w:szCs w:val="20"/>
          <w:lang w:val="en-US" w:eastAsia="en-US"/>
        </w:rPr>
        <w:t>Analyze and correct anomalies</w:t>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Employeur-Rle"/>
        <w:ind w:hanging="357" w:left="357"/>
        <w:rPr>
          <w:lang w:val="en-US"/>
        </w:rPr>
      </w:pPr>
      <w:r>
        <w:rPr>
          <w:rFonts w:eastAsia="Calibri"/>
          <w:lang w:eastAsia="en-US"/>
        </w:rPr>
        <w:t>Programmer-Analyst</w:t>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color w:themeColor="background1" w:val="FFFFFF"/>
                <w:szCs w:val="20"/>
              </w:rPr>
            </w:pPr>
            <w:r>
              <w:rPr>
                <w:rFonts w:cs="Arial"/>
                <w:b/>
                <w:color w:themeColor="background1" w:val="FFFFFF"/>
                <w:szCs w:val="20"/>
              </w:rPr>
              <w:t>11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Cs/>
              </w:rPr>
            </w:pPr>
            <w:r>
              <w:rPr>
                <w:b/>
                <w:bCs/>
                <w:lang w:eastAsia="fr-CA"/>
              </w:rPr>
              <w:t>Pensionify</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Cs/>
              </w:rPr>
            </w:pPr>
            <w:r>
              <w:rPr>
                <w:b/>
                <w:bCs/>
                <w:szCs w:val="20"/>
              </w:rPr>
              <w:t>Development of the Angular Front-end of the Pensionify system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szCs w:val="20"/>
              </w:rPr>
            </w:pPr>
            <w:r>
              <w:rPr>
                <w:szCs w:val="20"/>
              </w:rPr>
              <w:t>Web Developer - Front-end</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50 00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03-2020 to 07-2020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5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Mustapha Es-Salihe (mustapha.es-salihe@levio.ca)</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ANGULAR 9, Agile, .net, GitLab, Azure devops, Scrum, google material design, vscode, flexbox, NODEJS, TYPESCRIPT, webpack, ui-ux, jira, devops, docker</w:t>
            </w:r>
          </w:p>
        </w:tc>
      </w:tr>
    </w:tbl>
    <w:p>
      <w:pPr>
        <w:pStyle w:val="L-CV-Sous-titre1"/>
        <w:rPr>
          <w:lang w:val="en-US"/>
        </w:rPr>
      </w:pPr>
      <w:r>
        <w:rPr>
          <w:lang w:val="en-US"/>
        </w:rPr>
        <w:t xml:space="preserve">Mandate Description </w:t>
      </w:r>
    </w:p>
    <w:p>
      <w:pPr>
        <w:pStyle w:val="L-CV-NORMAL"/>
        <w:rPr>
          <w:lang w:val="en-US"/>
        </w:rPr>
      </w:pPr>
      <w:r>
        <w:rPr>
          <w:lang w:val="en-US"/>
        </w:rPr>
        <w:t>The objectives of the project were to develop a solution to track the activities of pension and pension plan administrators of Pensionify. The solution was to allow business analysts to define their own workflow using BPMN diagrams; the solution then guides users according to the processes defined in the diagram.</w:t>
      </w:r>
    </w:p>
    <w:p>
      <w:pPr>
        <w:pStyle w:val="L-CV-Sous-titre1"/>
        <w:rPr>
          <w:lang w:val="en-US"/>
        </w:rPr>
      </w:pPr>
      <w:r>
        <w:rPr>
          <w:lang w:val="en-US"/>
        </w:rPr>
        <w:t>Role and responsibilities</w:t>
      </w:r>
    </w:p>
    <w:p>
      <w:pPr>
        <w:pStyle w:val="L-CV-NORMAL"/>
        <w:rPr>
          <w:lang w:val="en-US"/>
        </w:rPr>
      </w:pPr>
      <w:r>
        <w:rPr>
          <w:lang w:val="en-US"/>
        </w:rPr>
        <w:t>As a programmer analyst, Mr. Tavares was responsible for the following tasks:</w:t>
      </w:r>
    </w:p>
    <w:p>
      <w:pPr>
        <w:pStyle w:val="L-CV-Puce1"/>
        <w:numPr>
          <w:ilvl w:val="0"/>
          <w:numId w:val="3"/>
        </w:numPr>
        <w:ind w:hanging="357" w:left="357"/>
        <w:rPr>
          <w:lang w:val="en-US"/>
        </w:rPr>
      </w:pPr>
      <w:r>
        <w:rPr>
          <w:lang w:val="en-US"/>
        </w:rPr>
        <w:t>Work in the integration team for the new version of the Dashboard and Member Portal module, still in Agile mode (SCRUM)</w:t>
      </w:r>
    </w:p>
    <w:p>
      <w:pPr>
        <w:pStyle w:val="L-CV-Puce1"/>
        <w:numPr>
          <w:ilvl w:val="0"/>
          <w:numId w:val="3"/>
        </w:numPr>
        <w:ind w:hanging="357" w:left="357"/>
        <w:rPr>
          <w:lang w:val="en-US"/>
        </w:rPr>
      </w:pPr>
      <w:r>
        <w:rPr>
          <w:lang w:val="en-US"/>
        </w:rPr>
        <w:t>Translate the prototypes generated by the UX/UI team into functional pages</w:t>
      </w:r>
    </w:p>
    <w:p>
      <w:pPr>
        <w:pStyle w:val="L-CV-Puce1"/>
        <w:numPr>
          <w:ilvl w:val="0"/>
          <w:numId w:val="3"/>
        </w:numPr>
        <w:ind w:hanging="357" w:left="357"/>
        <w:rPr>
          <w:lang w:val="en-US"/>
        </w:rPr>
      </w:pPr>
      <w:r>
        <w:rPr>
          <w:lang w:val="en-US"/>
        </w:rPr>
        <w:t>Develop new frontend modules in Angular 9</w:t>
      </w:r>
    </w:p>
    <w:p>
      <w:pPr>
        <w:pStyle w:val="L-CV-Puce1"/>
        <w:numPr>
          <w:ilvl w:val="0"/>
          <w:numId w:val="3"/>
        </w:numPr>
        <w:ind w:hanging="357" w:left="357"/>
        <w:rPr>
          <w:lang w:val="en-US"/>
        </w:rPr>
      </w:pPr>
      <w:r>
        <w:rPr>
          <w:lang w:val="en-US"/>
        </w:rPr>
        <w:t>Fix backend anomalies in .NET</w:t>
      </w:r>
    </w:p>
    <w:p>
      <w:pPr>
        <w:pStyle w:val="L-CV-Puce1"/>
        <w:numPr>
          <w:ilvl w:val="0"/>
          <w:numId w:val="3"/>
        </w:numPr>
        <w:ind w:hanging="357" w:left="357"/>
        <w:rPr>
          <w:lang w:val="en-US"/>
        </w:rPr>
      </w:pPr>
      <w:r>
        <w:rPr>
          <w:lang w:val="en-US"/>
        </w:rPr>
        <w:t>Update the code base on the project's git repository</w:t>
      </w:r>
    </w:p>
    <w:p>
      <w:pPr>
        <w:pStyle w:val="L-CV-Puce1"/>
        <w:numPr>
          <w:ilvl w:val="0"/>
          <w:numId w:val="3"/>
        </w:numPr>
        <w:ind w:hanging="357" w:left="357"/>
        <w:rPr>
          <w:lang w:val="en-US"/>
        </w:rPr>
      </w:pPr>
      <w:r>
        <w:rPr>
          <w:lang w:val="en-US"/>
        </w:rPr>
        <w:t>Carry out unit tests</w:t>
      </w:r>
    </w:p>
    <w:p>
      <w:pPr>
        <w:pStyle w:val="L-CV-Puce1"/>
        <w:numPr>
          <w:ilvl w:val="0"/>
          <w:numId w:val="3"/>
        </w:numPr>
        <w:ind w:hanging="357" w:left="357"/>
        <w:rPr>
          <w:lang w:val="en-US"/>
        </w:rPr>
      </w:pPr>
      <w:r>
        <w:rPr>
          <w:lang w:val="en-US"/>
        </w:rPr>
        <w:t>Analyze and correct anomalies</w:t>
      </w:r>
    </w:p>
    <w:p>
      <w:pPr>
        <w:pStyle w:val="L-CV-PuceDERNIERE"/>
        <w:numPr>
          <w:ilvl w:val="0"/>
          <w:numId w:val="0"/>
        </w:numPr>
        <w:ind w:hanging="0" w:left="502"/>
        <w:rPr>
          <w:lang w:val="en-US"/>
        </w:rPr>
      </w:pPr>
      <w:r>
        <w:rPr>
          <w:lang w:val="en-US"/>
        </w:rPr>
      </w:r>
    </w:p>
    <w:p>
      <w:pPr>
        <w:pStyle w:val="L-CV-PuceDERNIERE"/>
        <w:numPr>
          <w:ilvl w:val="0"/>
          <w:numId w:val="0"/>
        </w:numPr>
        <w:ind w:hanging="0" w:left="502"/>
        <w:rPr>
          <w:lang w:val="en-US"/>
        </w:rPr>
      </w:pPr>
      <w:r>
        <w:rPr>
          <w:lang w:val="en-US"/>
        </w:rPr>
      </w:r>
    </w:p>
    <w:p>
      <w:pPr>
        <w:pStyle w:val="L-CV-PuceDERNIERE"/>
        <w:numPr>
          <w:ilvl w:val="0"/>
          <w:numId w:val="0"/>
        </w:numPr>
        <w:ind w:hanging="0" w:left="502"/>
        <w:rPr>
          <w:lang w:val="en-US"/>
        </w:rPr>
      </w:pPr>
      <w:r>
        <w:rPr>
          <w:lang w:val="en-US"/>
        </w:rPr>
      </w:r>
    </w:p>
    <w:p>
      <w:pPr>
        <w:pStyle w:val="L-CV-PuceDERNIERE"/>
        <w:numPr>
          <w:ilvl w:val="0"/>
          <w:numId w:val="0"/>
        </w:numPr>
        <w:ind w:hanging="0" w:left="502"/>
        <w:rPr>
          <w:lang w:val="en-US"/>
        </w:rPr>
      </w:pPr>
      <w:r>
        <w:rPr>
          <w:lang w:val="en-US"/>
        </w:rPr>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color w:themeColor="background1" w:val="FFFFFF"/>
                <w:szCs w:val="20"/>
              </w:rPr>
            </w:pPr>
            <w:r>
              <w:rPr>
                <w:rFonts w:cs="Arial"/>
                <w:b/>
                <w:color w:themeColor="background1" w:val="FFFFFF"/>
                <w:szCs w:val="20"/>
              </w:rPr>
              <w:t>10</w:t>
            </w:r>
            <w:del w:id="84" w:author="Autor desconhecido" w:date="2020-02-24T10:25:00Z">
              <w:r>
                <w:rPr>
                  <w:rFonts w:cs="Arial"/>
                  <w:b/>
                  <w:color w:themeColor="background1" w:val="FFFFFF"/>
                  <w:szCs w:val="20"/>
                </w:rPr>
                <w:delText>6</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Cs/>
              </w:rPr>
            </w:pPr>
            <w:r>
              <w:rPr>
                <w:b/>
                <w:bCs/>
                <w:lang w:eastAsia="fr-CA"/>
              </w:rPr>
              <w:t>Wildside - Enduro</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Cs/>
                <w:szCs w:val="20"/>
              </w:rPr>
            </w:pPr>
            <w:r>
              <w:rPr>
                <w:b/>
                <w:bCs/>
                <w:szCs w:val="20"/>
              </w:rPr>
              <w:t>Development and production of the website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szCs w:val="20"/>
              </w:rPr>
            </w:pPr>
            <w:r>
              <w:rPr>
                <w:rFonts w:cs="Arial"/>
                <w:szCs w:val="20"/>
              </w:rPr>
              <w:t>Web Developer</w:t>
            </w:r>
            <w:ins w:id="85" w:author="Autor desconhecido" w:date="2020-02-24T10:31:00Z">
              <w:r>
                <w:rPr>
                  <w:rFonts w:cs="Arial"/>
                  <w:szCs w:val="20"/>
                </w:rPr>
                <w:t xml:space="preserve"> - Fullstack</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1 000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02-2020 to 04-2020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3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Maxime Gaboury-Drapeau (418-928-2809)</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React, redux, contentful cms, firebase, netlify (devops), GitLab, JIRA, Scrum, snipcart, vscode</w:t>
            </w:r>
            <w:ins w:id="86" w:author="Autor desconhecido" w:date="2020-01-06T13:59:00Z">
              <w:r>
                <w:rPr/>
                <w:t xml:space="preserve">, </w:t>
              </w:r>
            </w:ins>
            <w:r>
              <w:rPr/>
              <w:t>wix</w:t>
            </w:r>
            <w:ins w:id="87" w:author="Autor desconhecido" w:date="2020-01-06T13:59:00Z">
              <w:r>
                <w:rPr/>
                <w:t>, NODEJS, TYPESCRIPT</w:t>
              </w:r>
            </w:ins>
            <w:ins w:id="88" w:author="Autor desconhecido" w:date="2020-01-06T14:04:00Z">
              <w:r>
                <w:rPr/>
                <w:t>, webpack</w:t>
              </w:r>
            </w:ins>
          </w:p>
        </w:tc>
      </w:tr>
    </w:tbl>
    <w:p>
      <w:pPr>
        <w:pStyle w:val="L-CV-Sous-titre1"/>
        <w:rPr>
          <w:lang w:val="en-US"/>
        </w:rPr>
      </w:pPr>
      <w:r>
        <w:rPr>
          <w:lang w:val="en-US"/>
        </w:rPr>
        <w:t xml:space="preserve">Mandate Description </w:t>
      </w:r>
    </w:p>
    <w:p>
      <w:pPr>
        <w:pStyle w:val="L-CV-NORMAL"/>
        <w:rPr>
          <w:lang w:val="en-US"/>
        </w:rPr>
      </w:pPr>
      <w:r>
        <w:rPr>
          <w:lang w:val="en-US"/>
        </w:rPr>
        <w:t>The Wildside - Enduro project is a website which is responsible for the creation, administration and publication of new races for the administrators of the site. After posting a race, the site allows new users to register and pay for their registration in that race online.</w:t>
      </w:r>
    </w:p>
    <w:p>
      <w:pPr>
        <w:pStyle w:val="L-CV-Sous-titre1"/>
        <w:rPr>
          <w:lang w:val="en-US"/>
        </w:rPr>
      </w:pPr>
      <w:r>
        <w:rPr>
          <w:lang w:val="en-US"/>
        </w:rPr>
        <w:t>Role and responsibilities</w:t>
      </w:r>
    </w:p>
    <w:p>
      <w:pPr>
        <w:pStyle w:val="L-CV-NORMAL"/>
        <w:rPr>
          <w:lang w:val="en-US"/>
        </w:rPr>
      </w:pPr>
      <w:r>
        <w:rPr>
          <w:lang w:val="en-US"/>
        </w:rPr>
        <w:t>As a programmer analyst, Mr. Tavares was responsible for the following tasks:</w:t>
      </w:r>
    </w:p>
    <w:p>
      <w:pPr>
        <w:pStyle w:val="L-CV-Puce1"/>
        <w:numPr>
          <w:ilvl w:val="0"/>
          <w:numId w:val="3"/>
        </w:numPr>
        <w:ind w:hanging="357" w:left="357"/>
        <w:rPr>
          <w:lang w:val="en-US"/>
        </w:rPr>
      </w:pPr>
      <w:r>
        <w:rPr>
          <w:lang w:val="en-US"/>
        </w:rPr>
        <w:t>Set up the necessary infrastructure on Netlify to create the development and production environments</w:t>
      </w:r>
    </w:p>
    <w:p>
      <w:pPr>
        <w:pStyle w:val="L-CV-Puce1"/>
        <w:numPr>
          <w:ilvl w:val="0"/>
          <w:numId w:val="3"/>
        </w:numPr>
        <w:ind w:hanging="357" w:left="357"/>
        <w:rPr>
          <w:lang w:val="en-US"/>
        </w:rPr>
      </w:pPr>
      <w:r>
        <w:rPr>
          <w:lang w:val="en-US"/>
        </w:rPr>
        <w:t>Develop new modules in React / Redux</w:t>
      </w:r>
    </w:p>
    <w:p>
      <w:pPr>
        <w:pStyle w:val="L-CV-Puce1"/>
        <w:numPr>
          <w:ilvl w:val="0"/>
          <w:numId w:val="3"/>
        </w:numPr>
        <w:ind w:hanging="357" w:left="357"/>
        <w:rPr>
          <w:lang w:val="en-US"/>
        </w:rPr>
      </w:pPr>
      <w:r>
        <w:rPr>
          <w:lang w:val="en-US"/>
        </w:rPr>
        <w:t>Create a production database on Firebase</w:t>
      </w:r>
    </w:p>
    <w:p>
      <w:pPr>
        <w:pStyle w:val="L-CV-Puce1"/>
        <w:numPr>
          <w:ilvl w:val="0"/>
          <w:numId w:val="3"/>
        </w:numPr>
        <w:ind w:hanging="357" w:left="357"/>
        <w:rPr>
          <w:lang w:val="en-US"/>
        </w:rPr>
      </w:pPr>
      <w:r>
        <w:rPr>
          <w:lang w:val="en-US"/>
        </w:rPr>
        <w:t>Create a production environment for static content on Contentful CMS</w:t>
      </w:r>
    </w:p>
    <w:p>
      <w:pPr>
        <w:pStyle w:val="L-CV-Puce1"/>
        <w:numPr>
          <w:ilvl w:val="0"/>
          <w:numId w:val="3"/>
        </w:numPr>
        <w:ind w:hanging="357" w:left="357"/>
        <w:rPr>
          <w:lang w:val="en-US"/>
        </w:rPr>
      </w:pPr>
      <w:r>
        <w:rPr>
          <w:lang w:val="en-US"/>
        </w:rPr>
        <w:t>Manage the code on GitLab according to the environment used</w:t>
      </w:r>
    </w:p>
    <w:p>
      <w:pPr>
        <w:pStyle w:val="L-CV-Puce1"/>
        <w:numPr>
          <w:ilvl w:val="0"/>
          <w:numId w:val="3"/>
        </w:numPr>
        <w:ind w:hanging="357" w:left="357"/>
        <w:rPr>
          <w:lang w:val="en-US"/>
        </w:rPr>
      </w:pPr>
      <w:r>
        <w:rPr>
          <w:lang w:val="en-US"/>
        </w:rPr>
        <w:t>Analyze and correct anomalies</w:t>
      </w:r>
    </w:p>
    <w:p>
      <w:pPr>
        <w:pStyle w:val="L-CV-Puce1"/>
        <w:numPr>
          <w:ilvl w:val="0"/>
          <w:numId w:val="3"/>
        </w:numPr>
        <w:ind w:hanging="357" w:left="357"/>
        <w:rPr>
          <w:lang w:val="en-US"/>
        </w:rPr>
      </w:pPr>
      <w:r>
        <w:rPr>
          <w:lang w:val="en-US"/>
        </w:rPr>
        <w:t>Carry out unit tests</w:t>
      </w:r>
    </w:p>
    <w:p>
      <w:pPr>
        <w:pStyle w:val="L-CV-Puce1"/>
        <w:ind w:hanging="357" w:left="357"/>
        <w:rPr>
          <w:lang w:val="en-US"/>
        </w:rPr>
      </w:pPr>
      <w:r>
        <w:rPr/>
      </w:r>
    </w:p>
    <w:p>
      <w:pPr>
        <w:pStyle w:val="L-CV-Puce1"/>
        <w:ind w:hanging="357" w:left="357"/>
        <w:rPr>
          <w:lang w:val="en-US"/>
        </w:rPr>
      </w:pPr>
      <w:r>
        <w:rPr/>
      </w:r>
    </w:p>
    <w:p>
      <w:pPr>
        <w:pStyle w:val="L-CV-Puce1"/>
        <w:ind w:hanging="357" w:left="357"/>
        <w:rPr>
          <w:lang w:val="en-US"/>
        </w:rPr>
      </w:pPr>
      <w:r>
        <w:rPr/>
      </w:r>
    </w:p>
    <w:p>
      <w:pPr>
        <w:pStyle w:val="L-CV-Puce1"/>
        <w:ind w:hanging="357" w:left="357"/>
        <w:rPr>
          <w:lang w:val="en-US"/>
        </w:rPr>
      </w:pPr>
      <w:r>
        <w:rPr/>
      </w:r>
    </w:p>
    <w:p>
      <w:pPr>
        <w:pStyle w:val="L-CV-Puce1"/>
        <w:ind w:hanging="357" w:left="357"/>
        <w:rPr>
          <w:lang w:val="en-US"/>
        </w:rPr>
      </w:pPr>
      <w:r>
        <w:rPr/>
      </w:r>
    </w:p>
    <w:p>
      <w:pPr>
        <w:pStyle w:val="L-CV-Puce1"/>
        <w:ind w:hanging="357" w:left="357"/>
        <w:rPr>
          <w:lang w:val="en-US"/>
        </w:rPr>
      </w:pPr>
      <w:r>
        <w:rPr/>
      </w:r>
    </w:p>
    <w:p>
      <w:pPr>
        <w:pStyle w:val="L-CV-Puce1"/>
        <w:ind w:hanging="357" w:left="357"/>
        <w:rPr>
          <w:lang w:val="en-US"/>
        </w:rPr>
      </w:pPr>
      <w:r>
        <w:rPr/>
      </w:r>
    </w:p>
    <w:p>
      <w:pPr>
        <w:pStyle w:val="L-CV-Puce1"/>
        <w:ind w:hanging="357" w:left="357"/>
        <w:rPr>
          <w:lang w:val="en-US"/>
        </w:rPr>
      </w:pPr>
      <w:r>
        <w:rPr/>
      </w:r>
    </w:p>
    <w:p>
      <w:pPr>
        <w:pStyle w:val="L-CV-Puce1"/>
        <w:ind w:hanging="357" w:left="357"/>
        <w:rPr>
          <w:lang w:val="en-US"/>
        </w:rPr>
      </w:pPr>
      <w:r>
        <w:rPr/>
      </w:r>
    </w:p>
    <w:p>
      <w:pPr>
        <w:pStyle w:val="Normal"/>
        <w:rPr>
          <w:lang w:eastAsia="en-US"/>
        </w:rPr>
      </w:pPr>
      <w:r>
        <w:rPr>
          <w:lang w:eastAsia="en-US"/>
        </w:rPr>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color w:themeColor="background1" w:val="FFFFFF"/>
                <w:szCs w:val="20"/>
              </w:rPr>
            </w:pPr>
            <w:ins w:id="89" w:author="Autor desconhecido" w:date="2020-02-24T10:25:00Z">
              <w:r>
                <w:rPr>
                  <w:rFonts w:cs="Arial"/>
                  <w:b/>
                  <w:color w:themeColor="background1" w:val="FFFFFF"/>
                  <w:szCs w:val="20"/>
                </w:rPr>
                <w:t>9</w:t>
              </w:r>
            </w:ins>
            <w:del w:id="90" w:author="Autor desconhecido" w:date="2020-02-24T10:25:00Z">
              <w:r>
                <w:rPr>
                  <w:rFonts w:cs="Arial"/>
                  <w:b/>
                  <w:color w:themeColor="background1" w:val="FFFFFF"/>
                  <w:szCs w:val="20"/>
                </w:rPr>
                <w:delText>7</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Cs/>
              </w:rPr>
            </w:pPr>
            <w:r>
              <w:rPr>
                <w:b/>
                <w:bCs/>
              </w:rPr>
              <w:t>Desjardins Groupe Assurances générale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Cs/>
                <w:lang w:val="en-CA"/>
              </w:rPr>
            </w:pPr>
            <w:r>
              <w:rPr>
                <w:b/>
                <w:bCs/>
                <w:lang w:val="en-CA"/>
              </w:rPr>
              <w:t>MADMAT Squad (Marketing and Agent Tools) – Husky program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Programmer-Analyst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10 000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02-2019 to </w:t>
            </w:r>
            <w:del w:id="91" w:author="Autor desconhecido" w:date="2020-01-06T13:51:00Z">
              <w:r>
                <w:rPr/>
                <w:delText>ce</w:delText>
              </w:r>
            </w:del>
            <w:ins w:id="92" w:author="Autor desconhecido" w:date="2020-01-06T13:52:00Z">
              <w:r>
                <w:rPr/>
                <w:t>01-2020</w:t>
              </w:r>
            </w:ins>
            <w:del w:id="93" w:author="Autor desconhecido" w:date="2020-01-06T13:52:00Z">
              <w:r>
                <w:rPr/>
                <w:delText xml:space="preserve"> jour</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1</w:t>
            </w:r>
            <w:ins w:id="94" w:author="Autor desconhecido" w:date="2020-01-06T13:52:00Z">
              <w:r>
                <w:rPr/>
                <w:t>1</w:t>
              </w:r>
            </w:ins>
            <w:del w:id="95" w:author="Autor desconhecido" w:date="2020-01-06T13:52:00Z">
              <w:r>
                <w:rPr/>
                <w:delText>0</w:delText>
              </w:r>
            </w:del>
            <w:r>
              <w:rPr/>
              <w:t xml:space="preserve">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Karl Poulin (karl.poulin@desjardins.com)</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JIRA, Scrum, Bitbucket, Maven, Spring, JPA, Oracle, JMS, Apache Camel, AngularJS, Agile, Java, IntelliJ, Eclipse, SOAPUI, Postman</w:t>
            </w:r>
            <w:ins w:id="96" w:author="Autor desconhecido" w:date="2020-01-06T13:53:00Z">
              <w:r>
                <w:rPr/>
                <w:t>, JBOSS, TOMCAT</w:t>
              </w:r>
            </w:ins>
            <w:ins w:id="97" w:author="Autor desconhecido" w:date="2020-01-06T13:55:00Z">
              <w:r>
                <w:rPr/>
                <w:t>, SBT, Play Framework</w:t>
              </w:r>
            </w:ins>
            <w:ins w:id="98" w:author="Autor desconhecido" w:date="2020-01-06T14:00:00Z">
              <w:r>
                <w:rPr/>
                <w:t>, Sonarqube, Junit, jacoco</w:t>
              </w:r>
            </w:ins>
            <w:r>
              <w:rPr/>
              <w:t>, .net</w:t>
            </w:r>
          </w:p>
        </w:tc>
      </w:tr>
    </w:tbl>
    <w:p>
      <w:pPr>
        <w:pStyle w:val="L-CV-Sous-titre1"/>
        <w:rPr>
          <w:lang w:val="en-US"/>
        </w:rPr>
      </w:pPr>
      <w:r>
        <w:rPr>
          <w:lang w:val="en-US"/>
        </w:rPr>
        <w:t xml:space="preserve">Mandate Description </w:t>
      </w:r>
    </w:p>
    <w:p>
      <w:pPr>
        <w:pStyle w:val="L-CV-NORMAL"/>
        <w:rPr>
          <w:lang w:val="en-US"/>
        </w:rPr>
      </w:pPr>
      <w:r>
        <w:rPr>
          <w:lang w:val="en-US"/>
        </w:rPr>
        <w:t>In the Husky program, which aimed to integrate Desjardins systems with those of StateFarm. The squad was formed from a few people from the Agent Tools (led by Levio) and Marketing (led by another consulting firm) project delivery teams as well as internal Desjardins employees. The systems have been implemented and used and the teams are finalizing the systems, needing to improve and develop portions of new systems for the benefit of other projects in the NeXT program.</w:t>
      </w:r>
    </w:p>
    <w:p>
      <w:pPr>
        <w:pStyle w:val="L-CV-Sous-titre1"/>
        <w:rPr>
          <w:lang w:val="en-US"/>
        </w:rPr>
      </w:pPr>
      <w:r>
        <w:rPr>
          <w:lang w:val="en-US"/>
        </w:rPr>
        <w:t>Role and responsibilities</w:t>
      </w:r>
    </w:p>
    <w:p>
      <w:pPr>
        <w:pStyle w:val="L-CV-NORMAL"/>
        <w:rPr>
          <w:lang w:val="en-US"/>
        </w:rPr>
      </w:pPr>
      <w:r>
        <w:rPr>
          <w:lang w:val="en-US"/>
        </w:rPr>
        <w:t>As a programmer analyst, Mr. Tavares was responsible for the following tasks:</w:t>
      </w:r>
    </w:p>
    <w:p>
      <w:pPr>
        <w:pStyle w:val="L-CV-Puce1"/>
        <w:numPr>
          <w:ilvl w:val="0"/>
          <w:numId w:val="3"/>
        </w:numPr>
        <w:ind w:hanging="357" w:left="357"/>
        <w:rPr>
          <w:lang w:val="en-US"/>
        </w:rPr>
      </w:pPr>
      <w:r>
        <w:rPr>
          <w:lang w:val="en-US"/>
        </w:rPr>
        <w:t>Develop applications, programs / services, tools and perform the necessary tests and fixes</w:t>
      </w:r>
    </w:p>
    <w:p>
      <w:pPr>
        <w:pStyle w:val="L-CV-Puce1"/>
        <w:numPr>
          <w:ilvl w:val="0"/>
          <w:numId w:val="3"/>
        </w:numPr>
        <w:ind w:hanging="357" w:left="357"/>
        <w:rPr>
          <w:lang w:val="en-US"/>
        </w:rPr>
      </w:pPr>
      <w:r>
        <w:rPr>
          <w:lang w:val="en-US"/>
        </w:rPr>
        <w:t>Participate in sprint activities in order to add value to the support and development of our products</w:t>
      </w:r>
    </w:p>
    <w:p>
      <w:pPr>
        <w:pStyle w:val="L-CV-Puce1"/>
        <w:numPr>
          <w:ilvl w:val="0"/>
          <w:numId w:val="3"/>
        </w:numPr>
        <w:ind w:hanging="357" w:left="357"/>
        <w:rPr>
          <w:lang w:val="en-US"/>
        </w:rPr>
      </w:pPr>
      <w:r>
        <w:rPr>
          <w:lang w:val="en-US"/>
        </w:rPr>
        <w:t>Follow up on problems and follow up with Scrum masters</w:t>
      </w:r>
    </w:p>
    <w:p>
      <w:pPr>
        <w:pStyle w:val="L-CV-Puce1"/>
        <w:numPr>
          <w:ilvl w:val="0"/>
          <w:numId w:val="3"/>
        </w:numPr>
        <w:ind w:hanging="357" w:left="357"/>
        <w:rPr>
          <w:lang w:val="en-US"/>
        </w:rPr>
      </w:pPr>
      <w:r>
        <w:rPr>
          <w:lang w:val="en-US"/>
        </w:rPr>
        <w:t>Prepare documentation relating to assigned tasks, analyze system components, change requests or problems in order to agree with the project managers on the solution to be implemented</w:t>
      </w:r>
    </w:p>
    <w:p>
      <w:pPr>
        <w:pStyle w:val="L-CV-Puce1"/>
        <w:numPr>
          <w:ilvl w:val="0"/>
          <w:numId w:val="3"/>
        </w:numPr>
        <w:ind w:hanging="357" w:left="357"/>
        <w:rPr>
          <w:lang w:val="en-US"/>
        </w:rPr>
      </w:pPr>
      <w:r>
        <w:rPr>
          <w:lang w:val="en-US"/>
        </w:rPr>
        <w:t>Use different databases to produce reports and information documents and ensure their validity</w:t>
      </w:r>
    </w:p>
    <w:p>
      <w:pPr>
        <w:pStyle w:val="L-CV-Puce1"/>
        <w:numPr>
          <w:ilvl w:val="0"/>
          <w:numId w:val="3"/>
        </w:numPr>
        <w:ind w:hanging="357" w:left="357"/>
        <w:rPr>
          <w:lang w:val="en-US"/>
        </w:rPr>
      </w:pPr>
      <w:r>
        <w:rPr>
          <w:lang w:val="en-US"/>
        </w:rPr>
        <w:t>Use layer 1.0 web services made in .NET</w:t>
      </w:r>
    </w:p>
    <w:p>
      <w:pPr>
        <w:pStyle w:val="L-CV-Puce1"/>
        <w:numPr>
          <w:ilvl w:val="0"/>
          <w:numId w:val="3"/>
        </w:numPr>
        <w:ind w:hanging="357" w:left="357"/>
        <w:rPr>
          <w:lang w:val="en-US"/>
        </w:rPr>
      </w:pPr>
      <w:r>
        <w:rPr>
          <w:lang w:val="en-US"/>
        </w:rPr>
        <w:t>Perform updates of various databases and propose any improvement to increase efficiency and quality</w:t>
      </w:r>
    </w:p>
    <w:p>
      <w:pPr>
        <w:pStyle w:val="L-CV-Puce1"/>
        <w:numPr>
          <w:ilvl w:val="0"/>
          <w:numId w:val="3"/>
        </w:numPr>
        <w:ind w:hanging="357" w:left="357"/>
        <w:rPr>
          <w:lang w:val="en-US"/>
        </w:rPr>
      </w:pPr>
      <w:r>
        <w:rPr>
          <w:lang w:val="en-US"/>
        </w:rPr>
        <w:t>Collaborate with the various stakeholders (designer, functional analyst) in the realization of technological solutions</w:t>
      </w:r>
    </w:p>
    <w:p>
      <w:pPr>
        <w:pStyle w:val="L-CV-Puce1"/>
        <w:numPr>
          <w:ilvl w:val="0"/>
          <w:numId w:val="3"/>
        </w:numPr>
        <w:ind w:hanging="357" w:left="357"/>
        <w:rPr>
          <w:lang w:val="en-US"/>
        </w:rPr>
      </w:pPr>
      <w:r>
        <w:rPr>
          <w:lang w:val="en-US"/>
        </w:rPr>
        <w:t>Carry out unit tests</w:t>
      </w:r>
    </w:p>
    <w:p>
      <w:pPr>
        <w:pStyle w:val="L-CV-Puce1"/>
        <w:numPr>
          <w:ilvl w:val="0"/>
          <w:numId w:val="3"/>
        </w:numPr>
        <w:ind w:hanging="357" w:left="357"/>
        <w:rPr>
          <w:lang w:val="en-US"/>
        </w:rPr>
      </w:pPr>
      <w:r>
        <w:rPr>
          <w:lang w:val="en-US"/>
        </w:rPr>
        <w:t>Increase the test code coverage of all systems (approximately 50 with a total of 100k lines of code) from 40% to 88% for any new code added since 01 March. To obtain these figures, he used the SonarQube, duly integrated with jenkins, bitbucket and jacoco.</w:t>
      </w:r>
    </w:p>
    <w:p>
      <w:pPr>
        <w:pStyle w:val="Puce1"/>
        <w:ind w:hanging="0" w:left="502"/>
        <w:rPr>
          <w:rFonts w:eastAsia="Calibri" w:cs="Arial"/>
          <w:sz w:val="22"/>
          <w:lang w:eastAsia="en-US"/>
        </w:rPr>
      </w:pPr>
      <w:r>
        <w:rPr>
          <w:rFonts w:eastAsia="Calibri" w:cs="Arial"/>
          <w:sz w:val="22"/>
          <w:lang w:eastAsia="en-US"/>
        </w:rPr>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color w:themeColor="background1" w:val="FFFFFF"/>
                <w:szCs w:val="20"/>
              </w:rPr>
            </w:pPr>
            <w:ins w:id="99" w:author="Autor desconhecido" w:date="2020-02-24T10:25:00Z">
              <w:r>
                <w:rPr>
                  <w:rFonts w:cs="Arial"/>
                  <w:b/>
                  <w:color w:themeColor="background1" w:val="FFFFFF"/>
                  <w:szCs w:val="20"/>
                </w:rPr>
                <w:t>8</w:t>
              </w:r>
            </w:ins>
            <w:del w:id="100" w:author="Autor desconhecido" w:date="2020-02-24T10:25:00Z">
              <w:r>
                <w:rPr>
                  <w:rFonts w:cs="Arial"/>
                  <w:b/>
                  <w:color w:themeColor="background1" w:val="FFFFFF"/>
                  <w:szCs w:val="20"/>
                </w:rPr>
                <w:delText>6</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Cs/>
              </w:rPr>
            </w:pPr>
            <w:r>
              <w:rPr>
                <w:b/>
                <w:bCs/>
                <w:lang w:eastAsia="fr-CA"/>
              </w:rPr>
              <w:t>Desjardins Groupe Assurances générales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Cs/>
              </w:rPr>
            </w:pPr>
            <w:r>
              <w:rPr>
                <w:b/>
                <w:bCs/>
                <w:lang w:eastAsia="fr-CA"/>
              </w:rPr>
              <w:t>Billing – NeXT  Program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Programmer-Analyst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10 000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10-2018 to 01-2019</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4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Maxime Gaboury-Drapeau (418-928-2809)</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lang w:val="en-CA"/>
              </w:rPr>
              <w:t>EIS, React, Agile, Play Framework, Java, GitLab, JIRA, Scrum, SBT, IntelliJ</w:t>
            </w:r>
            <w:ins w:id="101" w:author="Autor desconhecido" w:date="2020-01-06T13:59:00Z">
              <w:r>
                <w:rPr>
                  <w:lang w:val="en-CA"/>
                </w:rPr>
                <w:t>, SWAGGER, NODEJS, TYPESCRIPT</w:t>
              </w:r>
            </w:ins>
            <w:ins w:id="102" w:author="Autor desconhecido" w:date="2020-01-06T14:04:00Z">
              <w:r>
                <w:rPr>
                  <w:lang w:val="en-CA"/>
                </w:rPr>
                <w:t>, webpack</w:t>
              </w:r>
            </w:ins>
          </w:p>
        </w:tc>
      </w:tr>
    </w:tbl>
    <w:p>
      <w:pPr>
        <w:pStyle w:val="L-CV-Sous-titre1"/>
        <w:rPr>
          <w:lang w:val="en-US"/>
        </w:rPr>
      </w:pPr>
      <w:r>
        <w:rPr>
          <w:lang w:val="en-US"/>
        </w:rPr>
        <w:t xml:space="preserve">Mandate Description </w:t>
      </w:r>
    </w:p>
    <w:p>
      <w:pPr>
        <w:pStyle w:val="L-CV-NORMAL"/>
        <w:rPr>
          <w:lang w:val="en-US"/>
        </w:rPr>
      </w:pPr>
      <w:r>
        <w:rPr>
          <w:lang w:val="en-US"/>
        </w:rPr>
        <w:t>The NeXT program is a large-scale program involving the integration of a new management software package supporting the processes already in place at Desjardins General Insurance (DGIG). Thanks to the product developed by the company EIS, Desjardins will be able to modernize its current system in order to become more agile and meet the future challenges of the organization. Within this project, the Customer and Billing component concerns the processes related to submissions, invoicing, complaints as well as customer files.</w:t>
      </w:r>
    </w:p>
    <w:p>
      <w:pPr>
        <w:pStyle w:val="L-CV-Sous-titre1"/>
        <w:rPr>
          <w:lang w:val="en-US"/>
        </w:rPr>
      </w:pPr>
      <w:r>
        <w:rPr>
          <w:lang w:val="en-US"/>
        </w:rPr>
        <w:t>Role and responsibilities</w:t>
      </w:r>
    </w:p>
    <w:p>
      <w:pPr>
        <w:pStyle w:val="L-CV-NORMAL"/>
        <w:rPr>
          <w:lang w:val="en-US"/>
        </w:rPr>
      </w:pPr>
      <w:r>
        <w:rPr>
          <w:lang w:val="en-US"/>
        </w:rPr>
        <w:t>As a programmer analyst, Mr. Tavares was responsible for the following tasks:</w:t>
      </w:r>
    </w:p>
    <w:p>
      <w:pPr>
        <w:pStyle w:val="L-CV-Puce1"/>
        <w:numPr>
          <w:ilvl w:val="0"/>
          <w:numId w:val="3"/>
        </w:numPr>
        <w:ind w:hanging="357" w:left="357"/>
        <w:rPr>
          <w:lang w:val="en-US"/>
        </w:rPr>
      </w:pPr>
      <w:r>
        <w:rPr>
          <w:lang w:val="en-US"/>
        </w:rPr>
        <w:t>Work in the integration team for the new version of the Billing Agent module, still in Agile mode (SCRUM)</w:t>
      </w:r>
    </w:p>
    <w:p>
      <w:pPr>
        <w:pStyle w:val="L-CV-Puce1"/>
        <w:numPr>
          <w:ilvl w:val="0"/>
          <w:numId w:val="3"/>
        </w:numPr>
        <w:ind w:hanging="357" w:left="357"/>
        <w:rPr>
          <w:lang w:val="en-US"/>
        </w:rPr>
      </w:pPr>
      <w:r>
        <w:rPr>
          <w:lang w:val="en-US"/>
        </w:rPr>
        <w:t>Develop new modules in React</w:t>
      </w:r>
    </w:p>
    <w:p>
      <w:pPr>
        <w:pStyle w:val="L-CV-Puce1"/>
        <w:numPr>
          <w:ilvl w:val="0"/>
          <w:numId w:val="3"/>
        </w:numPr>
        <w:ind w:hanging="357" w:left="357"/>
        <w:rPr>
          <w:lang w:val="en-US"/>
        </w:rPr>
      </w:pPr>
      <w:r>
        <w:rPr>
          <w:lang w:val="en-US"/>
        </w:rPr>
        <w:t>Carry out unit tests</w:t>
      </w:r>
    </w:p>
    <w:p>
      <w:pPr>
        <w:pStyle w:val="L-CV-Puce1"/>
        <w:numPr>
          <w:ilvl w:val="0"/>
          <w:numId w:val="3"/>
        </w:numPr>
        <w:ind w:hanging="357" w:left="357"/>
        <w:rPr>
          <w:lang w:val="en-US"/>
        </w:rPr>
      </w:pPr>
      <w:r>
        <w:rPr>
          <w:lang w:val="en-US"/>
        </w:rPr>
        <w:t>Analyze and correct anomalies</w:t>
      </w:r>
    </w:p>
    <w:p>
      <w:pPr>
        <w:pStyle w:val="L-CV-PuceDERNIERE"/>
        <w:ind w:hanging="340" w:left="340"/>
        <w:rPr>
          <w:lang w:val="en-US"/>
        </w:rPr>
      </w:pPr>
      <w:r>
        <w:rPr>
          <w:lang w:val="en-US"/>
        </w:rPr>
      </w:r>
    </w:p>
    <w:p>
      <w:pPr>
        <w:pStyle w:val="L-CV-PuceDERNIERE"/>
        <w:ind w:hanging="340" w:left="340"/>
        <w:rPr>
          <w:lang w:val="en-US"/>
        </w:rPr>
      </w:pPr>
      <w:r>
        <w:rPr>
          <w:lang w:val="en-US"/>
        </w:rPr>
      </w:r>
    </w:p>
    <w:p>
      <w:pPr>
        <w:pStyle w:val="L-CV-PuceDERNIERE"/>
        <w:ind w:hanging="340" w:left="340"/>
        <w:rPr>
          <w:lang w:val="en-US"/>
        </w:rPr>
      </w:pPr>
      <w:r>
        <w:rPr>
          <w:lang w:val="en-US"/>
        </w:rPr>
      </w:r>
    </w:p>
    <w:p>
      <w:pPr>
        <w:pStyle w:val="L-CV-PuceDERNIERE"/>
        <w:rPr>
          <w:lang w:val="en-US"/>
          <w:del w:id="104" w:author="Autor desconhecido" w:date="2020-01-09T09:44:00Z"/>
        </w:rPr>
      </w:pPr>
      <w:del w:id="103" w:author="Autor desconhecido" w:date="2020-01-09T09:44:00Z">
        <w:r>
          <w:rPr>
            <w:lang w:val="en-US"/>
          </w:rPr>
        </w:r>
      </w:del>
    </w:p>
    <w:p>
      <w:pPr>
        <w:pStyle w:val="L-CV-PuceDERNIERE"/>
        <w:rPr>
          <w:lang w:val="en-US"/>
        </w:rPr>
      </w:pPr>
      <w:r>
        <w:rPr>
          <w:lang w:val="en-US"/>
        </w:rPr>
      </w:r>
    </w:p>
    <w:p>
      <w:pPr>
        <w:pStyle w:val="L-CV-PuceDERNIERE"/>
        <w:rPr>
          <w:lang w:val="en-US"/>
        </w:rPr>
      </w:pPr>
      <w:r>
        <w:rPr>
          <w:lang w:val="en-US"/>
        </w:rPr>
      </w:r>
    </w:p>
    <w:p>
      <w:pPr>
        <w:pStyle w:val="L-CV-PuceDERNIERE"/>
        <w:rPr>
          <w:lang w:val="en-US"/>
        </w:rPr>
      </w:pPr>
      <w:r>
        <w:rPr>
          <w:lang w:val="en-US"/>
        </w:rPr>
      </w:r>
    </w:p>
    <w:p>
      <w:pPr>
        <w:pStyle w:val="L-CV-PuceDERNIERE"/>
        <w:rPr>
          <w:lang w:val="en-US"/>
        </w:rPr>
      </w:pPr>
      <w:r>
        <w:rPr>
          <w:lang w:val="en-US"/>
        </w:rPr>
      </w:r>
    </w:p>
    <w:p>
      <w:pPr>
        <w:pStyle w:val="L-CV-PuceDERNIERE"/>
        <w:rPr>
          <w:lang w:val="en-US"/>
        </w:rPr>
      </w:pPr>
      <w:r>
        <w:rPr>
          <w:lang w:val="en-US"/>
        </w:rPr>
      </w:r>
    </w:p>
    <w:p>
      <w:pPr>
        <w:pStyle w:val="L-CV-PuceDERNIERE"/>
        <w:rPr>
          <w:lang w:val="en-US"/>
        </w:rPr>
      </w:pPr>
      <w:r>
        <w:rPr>
          <w:lang w:val="en-US"/>
        </w:rPr>
      </w:r>
    </w:p>
    <w:p>
      <w:pPr>
        <w:pStyle w:val="L-CV-PuceDERNIERE"/>
        <w:rPr>
          <w:lang w:val="en-US"/>
        </w:rPr>
      </w:pPr>
      <w:r>
        <w:rPr>
          <w:lang w:val="en-US"/>
        </w:rPr>
      </w:r>
    </w:p>
    <w:p>
      <w:pPr>
        <w:pStyle w:val="L-CV-PuceDERNIERE"/>
        <w:rPr>
          <w:lang w:val="en-US"/>
        </w:rPr>
      </w:pPr>
      <w:r>
        <w:rPr>
          <w:lang w:val="en-US"/>
        </w:rPr>
      </w:r>
    </w:p>
    <w:p>
      <w:pPr>
        <w:pStyle w:val="L-CV-Employeur"/>
        <w:shd w:val="clear" w:color="auto" w:fill="E7E6E6"/>
        <w:ind w:hanging="0" w:left="0"/>
        <w:rPr>
          <w:lang w:val="en-US"/>
        </w:rPr>
      </w:pPr>
      <w:r>
        <w:rPr/>
        <w:t>Independent Web Developer</w:t>
        <w:tab/>
        <w:t>2017 to 2018</w:t>
      </w:r>
    </w:p>
    <w:p>
      <w:pPr>
        <w:pStyle w:val="L-CV-Employeur-Rle"/>
        <w:rPr>
          <w:lang w:val="en-US"/>
        </w:rPr>
      </w:pPr>
      <w:r>
        <w:rPr>
          <w:rFonts w:eastAsia="Calibri"/>
          <w:lang w:eastAsia="en-US"/>
        </w:rPr>
        <w:t>Web Developer</w:t>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rFonts w:cs="Arial"/>
                <w:color w:themeColor="background1" w:val="FFFFFF"/>
                <w:szCs w:val="20"/>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rFonts w:cs="Arial"/>
                <w:color w:themeColor="background1" w:val="FFFFFF"/>
                <w:szCs w:val="20"/>
              </w:rPr>
            </w:pPr>
            <w:ins w:id="105" w:author="Autor desconhecido" w:date="2020-02-24T10:25:00Z">
              <w:r>
                <w:rPr>
                  <w:rFonts w:cs="Arial"/>
                  <w:color w:themeColor="background1" w:val="FFFFFF"/>
                  <w:szCs w:val="20"/>
                </w:rPr>
                <w:t>7</w:t>
              </w:r>
            </w:ins>
            <w:del w:id="106" w:author="Autor desconhecido" w:date="2020-02-24T10:25:00Z">
              <w:r>
                <w:rPr>
                  <w:rFonts w:cs="Arial"/>
                  <w:color w:themeColor="background1" w:val="FFFFFF"/>
                  <w:szCs w:val="20"/>
                </w:rPr>
                <w:delText>5</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rPr>
            </w:pPr>
            <w:r>
              <w:rPr>
                <w:b/>
                <w:bCs/>
                <w:lang w:eastAsia="fr-CA"/>
              </w:rPr>
              <w:t>Portal Grande Colorado</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rPr>
            </w:pPr>
            <w:r>
              <w:rPr>
                <w:b/>
                <w:bCs/>
                <w:lang w:eastAsia="fr-CA"/>
              </w:rPr>
              <w:t>Programming the backend / frontend of the website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Web Developer</w:t>
            </w:r>
            <w:ins w:id="107" w:author="Autor desconhecido" w:date="2020-02-24T10:32:00Z">
              <w:r>
                <w:rPr/>
                <w:t xml:space="preserve"> - Fullstack</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ND</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color w:val="000000"/>
              </w:rPr>
              <w:t>01-2018 to 09-2018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6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Franklin Miranda (55 61 98114-5538)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Development with the MEAN STACK</w:t>
            </w:r>
            <w:ins w:id="108" w:author="Autor desconhecido" w:date="2020-02-24T10:35:00Z">
              <w:r>
                <w:rPr/>
                <w:t xml:space="preserve"> (MONGODB, EXPREssjs, angularjs, nodejs)</w:t>
              </w:r>
            </w:ins>
            <w:r>
              <w:rPr/>
              <w:t>, git, github, heroku and mlab</w:t>
            </w:r>
            <w:del w:id="109" w:author="Autor desconhecido" w:date="2020-02-24T10:35:00Z">
              <w:r>
                <w:rPr/>
                <w:delText xml:space="preserve"> (mongodb)</w:delText>
              </w:r>
            </w:del>
          </w:p>
        </w:tc>
      </w:tr>
    </w:tbl>
    <w:p>
      <w:pPr>
        <w:pStyle w:val="L-CV-Sous-titre1"/>
        <w:rPr>
          <w:lang w:val="en-US"/>
        </w:rPr>
      </w:pPr>
      <w:r>
        <w:rPr>
          <w:b/>
          <w:smallCaps/>
          <w:lang w:eastAsia="fr-CA"/>
        </w:rPr>
        <w:t xml:space="preserve">Mandate Description </w:t>
      </w:r>
    </w:p>
    <w:p>
      <w:pPr>
        <w:pStyle w:val="L-CV-NORMAL"/>
        <w:rPr>
          <w:lang w:val="en-US"/>
        </w:rPr>
      </w:pPr>
      <w:r>
        <w:rPr>
          <w:lang w:val="en-US"/>
        </w:rPr>
        <w:t>The www.portalgrandecolorado.com.br website project was to develop the backend platform for the site, which was intended to record information related to businesses in the region.</w:t>
      </w:r>
    </w:p>
    <w:p>
      <w:pPr>
        <w:pStyle w:val="L-CV-Sous-titre1"/>
        <w:rPr>
          <w:lang w:val="en-US"/>
        </w:rPr>
      </w:pPr>
      <w:r>
        <w:rPr>
          <w:lang w:val="en-US"/>
        </w:rPr>
        <w:t>Role and responsibilities</w:t>
      </w:r>
    </w:p>
    <w:p>
      <w:pPr>
        <w:pStyle w:val="L-CV-NORMAL"/>
        <w:rPr>
          <w:lang w:val="en-US"/>
        </w:rPr>
      </w:pPr>
      <w:r>
        <w:rPr>
          <w:lang w:val="en-US"/>
        </w:rPr>
        <w:t>As a web developer, Mr. João Tavares was responsible for integrating the frontend part of the site with the developed backend. More specifically, Mr. João Tavares was to perform the following tasks:</w:t>
      </w:r>
    </w:p>
    <w:p>
      <w:pPr>
        <w:pStyle w:val="L-CV-Puce1"/>
        <w:numPr>
          <w:ilvl w:val="0"/>
          <w:numId w:val="3"/>
        </w:numPr>
        <w:ind w:hanging="357" w:left="357"/>
        <w:rPr>
          <w:lang w:val="en-US"/>
        </w:rPr>
      </w:pPr>
      <w:r>
        <w:rPr>
          <w:lang w:val="en-US"/>
        </w:rPr>
        <w:t>Create a system for data administration</w:t>
      </w:r>
    </w:p>
    <w:p>
      <w:pPr>
        <w:pStyle w:val="L-CV-Puce1"/>
        <w:numPr>
          <w:ilvl w:val="0"/>
          <w:numId w:val="3"/>
        </w:numPr>
        <w:ind w:hanging="357" w:left="357"/>
        <w:rPr>
          <w:lang w:val="en-US"/>
        </w:rPr>
      </w:pPr>
      <w:r>
        <w:rPr>
          <w:lang w:val="en-US"/>
        </w:rPr>
        <w:t>Link the front-end to the administration database and display the information on the public site</w:t>
      </w:r>
    </w:p>
    <w:p>
      <w:pPr>
        <w:pStyle w:val="L-CV-Puce1"/>
        <w:numPr>
          <w:ilvl w:val="0"/>
          <w:numId w:val="3"/>
        </w:numPr>
        <w:ind w:hanging="357" w:left="357"/>
        <w:rPr>
          <w:lang w:val="en-US"/>
        </w:rPr>
      </w:pPr>
      <w:r>
        <w:rPr>
          <w:lang w:val="en-US"/>
        </w:rPr>
        <w:t>Add information related to the client's needs</w:t>
      </w:r>
    </w:p>
    <w:p>
      <w:pPr>
        <w:pStyle w:val="L-CV-Puce1"/>
        <w:numPr>
          <w:ilvl w:val="0"/>
          <w:numId w:val="3"/>
        </w:numPr>
        <w:ind w:hanging="357" w:left="357"/>
        <w:rPr>
          <w:lang w:val="en-US"/>
        </w:rPr>
      </w:pPr>
      <w:r>
        <w:rPr>
          <w:lang w:val="en-US"/>
        </w:rPr>
        <w:t>Program the site according to the client's needs</w:t>
      </w:r>
    </w:p>
    <w:p>
      <w:pPr>
        <w:pStyle w:val="L-CV-Puce1"/>
        <w:numPr>
          <w:ilvl w:val="0"/>
          <w:numId w:val="3"/>
        </w:numPr>
        <w:ind w:hanging="357" w:left="357"/>
        <w:rPr>
          <w:lang w:val="en-US"/>
        </w:rPr>
      </w:pPr>
      <w:r>
        <w:rPr>
          <w:lang w:val="en-US"/>
        </w:rPr>
        <w:t>Install the system in a web platform (heroku)</w:t>
      </w:r>
    </w:p>
    <w:p>
      <w:pPr>
        <w:pStyle w:val="L-CV-Puce1"/>
        <w:numPr>
          <w:ilvl w:val="0"/>
          <w:numId w:val="3"/>
        </w:numPr>
        <w:ind w:hanging="357" w:left="357"/>
        <w:rPr>
          <w:lang w:val="en-US"/>
        </w:rPr>
      </w:pPr>
      <w:r>
        <w:rPr>
          <w:lang w:val="en-US"/>
        </w:rPr>
        <w:t>Update the programming code in the github</w:t>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espace2mandat"/>
        <w:rPr>
          <w:lang w:val="en-US"/>
        </w:rPr>
      </w:pPr>
      <w:r>
        <w:rPr>
          <w:lang w:val="en-US"/>
        </w:rPr>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rFonts w:cs="Arial"/>
                <w:color w:themeColor="background1" w:val="FFFFFF"/>
                <w:szCs w:val="20"/>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rFonts w:cs="Arial"/>
                <w:color w:themeColor="background1" w:val="FFFFFF"/>
                <w:szCs w:val="20"/>
              </w:rPr>
            </w:pPr>
            <w:ins w:id="110" w:author="Autor desconhecido" w:date="2020-02-24T10:25:00Z">
              <w:r>
                <w:rPr>
                  <w:rFonts w:cs="Arial"/>
                  <w:color w:themeColor="background1" w:val="FFFFFF"/>
                  <w:szCs w:val="20"/>
                </w:rPr>
                <w:t>6</w:t>
              </w:r>
            </w:ins>
            <w:del w:id="111" w:author="Autor desconhecido" w:date="2020-02-24T10:25:00Z">
              <w:r>
                <w:rPr>
                  <w:rFonts w:cs="Arial"/>
                  <w:color w:themeColor="background1" w:val="FFFFFF"/>
                  <w:szCs w:val="20"/>
                </w:rPr>
                <w:delText>4</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lang w:val="pt-BR"/>
              </w:rPr>
            </w:pPr>
            <w:r>
              <w:rPr>
                <w:b/>
                <w:bCs/>
                <w:lang w:val="pt-BR" w:eastAsia="fr-CA"/>
              </w:rPr>
              <w:t>Portal www.acessoaeducacao.com.br</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rPr>
            </w:pPr>
            <w:r>
              <w:rPr>
                <w:b/>
                <w:bCs/>
                <w:lang w:eastAsia="fr-CA"/>
              </w:rPr>
              <w:t>Programming the backend / frontend of the website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Web Developer</w:t>
            </w:r>
            <w:ins w:id="112" w:author="Autor desconhecido" w:date="2020-02-24T10:33:00Z">
              <w:r>
                <w:rPr/>
                <w:t xml:space="preserve"> - Fullstack</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ND</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color w:themeColor="text1" w:val="000000"/>
              </w:rPr>
              <w:t>07-2017 to 12-2017</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6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Franklin Miranda (55 61 98114-5538)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 xml:space="preserve">Development with the MEAN STACK </w:t>
            </w:r>
            <w:ins w:id="113" w:author="Autor desconhecido" w:date="2020-02-24T10:35:00Z">
              <w:r>
                <w:rPr/>
                <w:t>(MONGODB, EXPREssjs, angularjs, nodejs)</w:t>
              </w:r>
            </w:ins>
            <w:r>
              <w:rPr/>
              <w:t>, git, github, heroku et mlab</w:t>
            </w:r>
            <w:del w:id="114" w:author="Autor desconhecido" w:date="2020-02-24T10:35:00Z">
              <w:r>
                <w:rPr/>
                <w:delText xml:space="preserve"> (mongodb)</w:delText>
              </w:r>
            </w:del>
          </w:p>
        </w:tc>
      </w:tr>
    </w:tbl>
    <w:p>
      <w:pPr>
        <w:pStyle w:val="L-CV-Sous-titre1"/>
        <w:rPr>
          <w:lang w:val="en-US"/>
        </w:rPr>
      </w:pPr>
      <w:r>
        <w:rPr>
          <w:lang w:val="en-US"/>
        </w:rPr>
        <w:t xml:space="preserve">Mandate Description </w:t>
      </w:r>
    </w:p>
    <w:p>
      <w:pPr>
        <w:pStyle w:val="L-CV-NORMAL"/>
        <w:rPr>
          <w:lang w:val="en-US"/>
        </w:rPr>
      </w:pPr>
      <w:r>
        <w:rPr>
          <w:lang w:val="en-US"/>
        </w:rPr>
        <w:t>The website www.acessoaeducacao.com.br project was to develop the backend platform of the site, which aimed to record information related to therapists specializing in coaching and education.</w:t>
      </w:r>
    </w:p>
    <w:p>
      <w:pPr>
        <w:pStyle w:val="L-CV-Sous-titre1"/>
        <w:rPr>
          <w:lang w:val="en-US"/>
        </w:rPr>
      </w:pPr>
      <w:r>
        <w:rPr>
          <w:lang w:val="en-US"/>
        </w:rPr>
        <w:t>Role and responsibilities</w:t>
      </w:r>
    </w:p>
    <w:p>
      <w:pPr>
        <w:pStyle w:val="L-CV-NORMAL"/>
        <w:rPr>
          <w:lang w:val="en-US"/>
        </w:rPr>
      </w:pPr>
      <w:r>
        <w:rPr>
          <w:lang w:val="en-US"/>
        </w:rPr>
        <w:t>As a web developer, Mr. João Tavares was responsible for integrating the frontend part of the site with the developed backend. More specifically, Mr. João Tavares was to perform the following tasks:</w:t>
      </w:r>
    </w:p>
    <w:p>
      <w:pPr>
        <w:pStyle w:val="L-CV-Puce1"/>
        <w:numPr>
          <w:ilvl w:val="0"/>
          <w:numId w:val="3"/>
        </w:numPr>
        <w:ind w:hanging="357" w:left="357"/>
        <w:rPr>
          <w:lang w:val="en-US"/>
        </w:rPr>
      </w:pPr>
      <w:r>
        <w:rPr>
          <w:lang w:val="en-US" w:eastAsia="en-US"/>
        </w:rPr>
        <w:t>Create a system for data administration</w:t>
      </w:r>
    </w:p>
    <w:p>
      <w:pPr>
        <w:pStyle w:val="L-CV-Puce1"/>
        <w:numPr>
          <w:ilvl w:val="0"/>
          <w:numId w:val="3"/>
        </w:numPr>
        <w:ind w:hanging="357" w:left="357"/>
        <w:rPr>
          <w:lang w:val="en-US"/>
        </w:rPr>
      </w:pPr>
      <w:r>
        <w:rPr>
          <w:lang w:val="en-US" w:eastAsia="en-US"/>
        </w:rPr>
        <w:t>Connect the frontend to the administration database and display information on the public site</w:t>
      </w:r>
    </w:p>
    <w:p>
      <w:pPr>
        <w:pStyle w:val="L-CV-Puce1"/>
        <w:numPr>
          <w:ilvl w:val="0"/>
          <w:numId w:val="3"/>
        </w:numPr>
        <w:ind w:hanging="357" w:left="357"/>
        <w:rPr>
          <w:lang w:val="en-US"/>
        </w:rPr>
      </w:pPr>
      <w:r>
        <w:rPr>
          <w:lang w:val="en-US" w:eastAsia="en-US"/>
        </w:rPr>
        <w:t>Add information related to the client's needs</w:t>
      </w:r>
    </w:p>
    <w:p>
      <w:pPr>
        <w:pStyle w:val="L-CV-Puce1"/>
        <w:numPr>
          <w:ilvl w:val="0"/>
          <w:numId w:val="3"/>
        </w:numPr>
        <w:ind w:hanging="357" w:left="357"/>
        <w:rPr>
          <w:lang w:val="en-US"/>
        </w:rPr>
      </w:pPr>
      <w:r>
        <w:rPr>
          <w:lang w:val="en-US" w:eastAsia="en-US"/>
        </w:rPr>
        <w:t>Program the site according to the client's needs</w:t>
      </w:r>
    </w:p>
    <w:p>
      <w:pPr>
        <w:pStyle w:val="L-CV-Puce1"/>
        <w:numPr>
          <w:ilvl w:val="0"/>
          <w:numId w:val="3"/>
        </w:numPr>
        <w:ind w:hanging="357" w:left="357"/>
        <w:rPr>
          <w:lang w:val="en-US"/>
        </w:rPr>
      </w:pPr>
      <w:r>
        <w:rPr>
          <w:lang w:val="en-US" w:eastAsia="en-US"/>
        </w:rPr>
        <w:t>Install the system in a web platform (heroku)</w:t>
      </w:r>
    </w:p>
    <w:p>
      <w:pPr>
        <w:pStyle w:val="L-CV-Puce1"/>
        <w:numPr>
          <w:ilvl w:val="0"/>
          <w:numId w:val="3"/>
        </w:numPr>
        <w:ind w:hanging="357" w:left="357"/>
        <w:rPr>
          <w:lang w:val="en-US"/>
        </w:rPr>
      </w:pPr>
      <w:r>
        <w:rPr>
          <w:lang w:val="en-US" w:eastAsia="en-US"/>
        </w:rPr>
        <w:t>Update the programming code in the github</w:t>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Employeur"/>
        <w:shd w:val="clear" w:color="auto" w:fill="E7E6E6"/>
        <w:ind w:hanging="0" w:left="0"/>
        <w:rPr>
          <w:lang w:val="pt-BR"/>
        </w:rPr>
      </w:pPr>
      <w:r>
        <w:rPr>
          <w:lang w:val="pt-BR"/>
        </w:rPr>
        <w:t>Ministério Público do Distrito Federal e Territórios - MPDFT</w:t>
        <w:tab/>
        <w:t>1999 to 201</w:t>
      </w:r>
      <w:del w:id="115" w:author="Autor desconhecido" w:date="2020-02-24T10:25:00Z">
        <w:r>
          <w:rPr>
            <w:lang w:val="pt-BR"/>
          </w:rPr>
          <w:delText>7</w:delText>
        </w:r>
      </w:del>
      <w:ins w:id="116" w:author="Autor desconhecido" w:date="2020-02-24T10:25:00Z">
        <w:r>
          <w:rPr>
            <w:lang w:val="pt-BR"/>
          </w:rPr>
          <w:t>8</w:t>
        </w:r>
      </w:ins>
    </w:p>
    <w:p>
      <w:pPr>
        <w:pStyle w:val="L-CV-Employeur-Rle"/>
        <w:rPr>
          <w:lang w:val="en-US"/>
        </w:rPr>
      </w:pPr>
      <w:r>
        <w:rPr>
          <w:rFonts w:eastAsia="Calibri"/>
          <w:lang w:eastAsia="en-US"/>
        </w:rPr>
        <w:t xml:space="preserve">Web </w:t>
      </w:r>
      <w:ins w:id="117" w:author="Autor desconhecido" w:date="2020-02-24T10:26:00Z">
        <w:r>
          <w:rPr>
            <w:rFonts w:eastAsia="Calibri"/>
            <w:lang w:eastAsia="en-US"/>
          </w:rPr>
          <w:t>D</w:t>
        </w:r>
      </w:ins>
      <w:r>
        <w:rPr>
          <w:rFonts w:eastAsia="Calibri"/>
          <w:lang w:eastAsia="en-US"/>
        </w:rPr>
        <w:t>e</w:t>
      </w:r>
      <w:ins w:id="118" w:author="Autor desconhecido" w:date="2020-02-24T10:26:00Z">
        <w:r>
          <w:rPr>
            <w:rFonts w:eastAsia="Calibri"/>
            <w:lang w:eastAsia="en-US"/>
          </w:rPr>
          <w:t xml:space="preserve">veloper - PHP/Angular </w:t>
        </w:r>
      </w:ins>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ins w:id="119" w:author="Autor desconhecido" w:date="2020-02-24T10:26:00Z">
              <w:r>
                <w:rPr>
                  <w:rFonts w:cs="Arial"/>
                  <w:color w:themeColor="background1" w:val="FFFFFF"/>
                  <w:szCs w:val="20"/>
                </w:rPr>
                <w:t>No</w:t>
              </w:r>
            </w:ins>
            <w:ins w:id="120" w:author="Autor desconhecido" w:date="2020-02-24T10:26:00Z">
              <w:r>
                <w:rPr>
                  <w:rFonts w:cs="Arial"/>
                  <w:color w:themeColor="background1" w:val="FFFFFF"/>
                  <w:szCs w:val="20"/>
                  <w:vertAlign w:val="superscript"/>
                </w:rPr>
                <w:t> </w:t>
              </w:r>
            </w:ins>
            <w:ins w:id="121" w:author="Autor desconhecido" w:date="2020-02-24T10:26:00Z">
              <w:r>
                <w:rPr>
                  <w:rFonts w:cs="Arial"/>
                  <w:color w:themeColor="background1" w:val="FFFFFF"/>
                  <w:szCs w:val="20"/>
                </w:rPr>
                <w:t>:</w:t>
              </w:r>
            </w:ins>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ins w:id="122" w:author="Autor desconhecido" w:date="2020-02-24T10:26:00Z">
              <w:r>
                <w:rPr>
                  <w:rFonts w:cs="Arial"/>
                  <w:color w:themeColor="background1" w:val="FFFFFF"/>
                  <w:szCs w:val="20"/>
                </w:rPr>
                <w:t>5</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pt-BR"/>
              </w:rPr>
            </w:pPr>
            <w:ins w:id="123" w:author="Autor desconhecido" w:date="2020-02-24T10:26:00Z">
              <w:r>
                <w:rPr>
                  <w:b/>
                  <w:bCs/>
                  <w:lang w:val="pt-BR"/>
                </w:rPr>
                <w:t>Ministério Público do Distrito Federal e Territórios - MPDFT</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40" w:after="40"/>
              <w:jc w:val="left"/>
              <w:rPr>
                <w:szCs w:val="20"/>
              </w:rPr>
            </w:pPr>
            <w:r>
              <w:rPr>
                <w:b/>
                <w:bCs/>
                <w:szCs w:val="20"/>
              </w:rPr>
              <w:t>Development of the PHP back-end of the PARCEIRO system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rFonts w:ascii="Arial" w:hAnsi="Arial"/>
                <w:szCs w:val="20"/>
                <w:lang w:eastAsia="fr-FR"/>
              </w:rPr>
            </w:pPr>
            <w:r>
              <w:rPr>
                <w:szCs w:val="20"/>
                <w:lang w:eastAsia="fr-FR"/>
              </w:rPr>
              <w:t>Organic Architect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24" w:author="Autor desconhecido" w:date="2020-02-24T10:26:00Z">
              <w:r>
                <w:rPr/>
                <w:t>200</w:t>
              </w:r>
            </w:ins>
            <w:r>
              <w:rPr/>
              <w:t>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25" w:author="Autor desconhecido" w:date="2020-02-24T10:26:00Z">
              <w:r>
                <w:rPr/>
                <w:t xml:space="preserve">01-2018 </w:t>
              </w:r>
            </w:ins>
            <w:r>
              <w:rPr/>
              <w:t>to</w:t>
            </w:r>
            <w:ins w:id="126" w:author="Autor desconhecido" w:date="2020-02-24T10:26:00Z">
              <w:r>
                <w:rPr/>
                <w:t xml:space="preserve"> 10-201</w:t>
              </w:r>
            </w:ins>
            <w:ins w:id="127" w:author="Autor desconhecido" w:date="2020-02-24T10:36:00Z">
              <w:r>
                <w:rPr/>
                <w:t>8</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28" w:author="Autor desconhecido" w:date="2020-02-24T10:37:00Z">
              <w:r>
                <w:rPr/>
                <w:t>6</w:t>
              </w:r>
            </w:ins>
            <w:ins w:id="129" w:author="Autor desconhecido" w:date="2020-02-24T10:26:00Z">
              <w:r>
                <w:rPr/>
                <w:t xml:space="preserve"> </w:t>
              </w:r>
            </w:ins>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30" w:author="Autor desconhecido" w:date="2020-02-24T10:26:00Z">
              <w:r>
                <w:rPr/>
                <w:t>Cláudia Reis (55 61 3315-9750)</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ins w:id="131" w:author="Autor desconhecido" w:date="2020-02-24T10:26:00Z">
              <w:r>
                <w:rPr/>
                <w:t>MS SQL Server, PHP, Windows 7, Linux, Laravel, HTML/CSS/Javascript, AngularJS, Gulp, SVN, vscode, Tortoise svn, JOOMLA</w:t>
              </w:r>
            </w:ins>
            <w:ins w:id="132" w:author="Autor desconhecido" w:date="2020-02-24T10:50:00Z">
              <w:r>
                <w:rPr/>
                <w:t>, APACHE</w:t>
              </w:r>
            </w:ins>
          </w:p>
        </w:tc>
      </w:tr>
    </w:tbl>
    <w:p>
      <w:pPr>
        <w:pStyle w:val="L-CV-Sous-titre1"/>
        <w:rPr>
          <w:lang w:val="en-US"/>
          <w:ins w:id="133" w:author="Autor desconhecido" w:date="2020-02-24T10:26:00Z"/>
        </w:rPr>
      </w:pPr>
      <w:r>
        <w:rPr>
          <w:lang w:val="en-US"/>
        </w:rPr>
        <w:t xml:space="preserve">Mandate Description </w:t>
      </w:r>
    </w:p>
    <w:p>
      <w:pPr>
        <w:pStyle w:val="L-CV-NORMAL"/>
        <w:rPr>
          <w:lang w:val="en-US"/>
          <w:ins w:id="134" w:author="Autor desconhecido" w:date="2020-02-24T10:26:00Z"/>
        </w:rPr>
      </w:pPr>
      <w:r>
        <w:rPr>
          <w:lang w:val="en-US"/>
        </w:rPr>
        <w:t>Development of the PARCEIRO system in PHP / Laravel / Angular, and he was responsible for obtaining feedback from MPDFT partner institutions on the application of alternative measures to prison. For this project, he performed the client's needs assessment, functional analysis and solution development.</w:t>
      </w:r>
    </w:p>
    <w:p>
      <w:pPr>
        <w:pStyle w:val="L-CV-Sous-titre1"/>
        <w:rPr>
          <w:lang w:val="en-US"/>
          <w:ins w:id="135" w:author="Autor desconhecido" w:date="2020-02-24T10:26:00Z"/>
        </w:rPr>
      </w:pPr>
      <w:r>
        <w:rPr>
          <w:lang w:val="en-US"/>
        </w:rPr>
        <w:t>Role and responsibilities</w:t>
      </w:r>
    </w:p>
    <w:p>
      <w:pPr>
        <w:pStyle w:val="L-CV-NORMAL"/>
        <w:rPr>
          <w:lang w:val="en-US"/>
          <w:ins w:id="136" w:author="Autor desconhecido" w:date="2020-02-24T10:26:00Z"/>
        </w:rPr>
      </w:pPr>
      <w:r>
        <w:rPr>
          <w:lang w:val="en-US"/>
        </w:rPr>
        <w:t>As head of the data consolidation sector and web - backend developer, Mr. João Tavares was responsible for programming all applications related to the business of alternative measures applications to prison, as well as:</w:t>
      </w:r>
    </w:p>
    <w:p>
      <w:pPr>
        <w:pStyle w:val="L-CV-Puce1"/>
        <w:numPr>
          <w:ilvl w:val="0"/>
          <w:numId w:val="3"/>
        </w:numPr>
        <w:ind w:hanging="357" w:left="357"/>
        <w:rPr>
          <w:lang w:val="en-US"/>
        </w:rPr>
      </w:pPr>
      <w:r>
        <w:rPr>
          <w:rFonts w:eastAsia="Calibri"/>
          <w:lang w:val="en-US" w:eastAsia="en-US"/>
        </w:rPr>
        <w:t>Administer the SQL SERVER databases</w:t>
      </w:r>
    </w:p>
    <w:p>
      <w:pPr>
        <w:pStyle w:val="L-CV-Puce1"/>
        <w:numPr>
          <w:ilvl w:val="0"/>
          <w:numId w:val="3"/>
        </w:numPr>
        <w:ind w:hanging="357" w:left="357"/>
        <w:rPr>
          <w:lang w:val="en-US"/>
        </w:rPr>
      </w:pPr>
      <w:r>
        <w:rPr>
          <w:rFonts w:eastAsia="Calibri"/>
          <w:lang w:val="en-US" w:eastAsia="en-US"/>
        </w:rPr>
        <w:t>Create the backend of the PARCEIRO application on the ministry's internet</w:t>
      </w:r>
    </w:p>
    <w:p>
      <w:pPr>
        <w:pStyle w:val="L-CV-Puce1"/>
        <w:numPr>
          <w:ilvl w:val="0"/>
          <w:numId w:val="3"/>
        </w:numPr>
        <w:ind w:hanging="357" w:left="357"/>
        <w:rPr>
          <w:lang w:val="en-US"/>
        </w:rPr>
      </w:pPr>
      <w:r>
        <w:rPr>
          <w:rFonts w:eastAsia="Calibri"/>
          <w:lang w:val="en-US" w:eastAsia="en-US"/>
        </w:rPr>
        <w:t>Create application REST APIs</w:t>
      </w:r>
    </w:p>
    <w:p>
      <w:pPr>
        <w:pStyle w:val="L-CV-Puce1"/>
        <w:numPr>
          <w:ilvl w:val="0"/>
          <w:numId w:val="3"/>
        </w:numPr>
        <w:ind w:hanging="357" w:left="357"/>
        <w:rPr>
          <w:lang w:val="en-US"/>
        </w:rPr>
      </w:pPr>
      <w:r>
        <w:rPr>
          <w:rFonts w:eastAsia="Calibri"/>
          <w:lang w:val="en-US" w:eastAsia="en-US"/>
        </w:rPr>
        <w:t>Administer the sector intranet using Joomla (Similar to Sharepoint)</w:t>
      </w:r>
    </w:p>
    <w:p>
      <w:pPr>
        <w:pStyle w:val="L-CV-Puce1"/>
        <w:numPr>
          <w:ilvl w:val="0"/>
          <w:numId w:val="3"/>
        </w:numPr>
        <w:ind w:hanging="357" w:left="357"/>
        <w:rPr>
          <w:lang w:val="en-US"/>
        </w:rPr>
      </w:pPr>
      <w:r>
        <w:rPr>
          <w:rFonts w:eastAsia="Calibri"/>
          <w:lang w:val="en-US" w:eastAsia="en-US"/>
        </w:rPr>
        <w:t>Design and development of the PARCEIRO system, using PHP / Laravel / AngularJS</w:t>
      </w:r>
    </w:p>
    <w:p>
      <w:pPr>
        <w:pStyle w:val="L-CV-Puce1"/>
        <w:numPr>
          <w:ilvl w:val="0"/>
          <w:numId w:val="3"/>
        </w:numPr>
        <w:ind w:hanging="357" w:left="357"/>
        <w:rPr>
          <w:lang w:val="en-US"/>
        </w:rPr>
      </w:pPr>
      <w:r>
        <w:rPr>
          <w:rFonts w:eastAsia="Calibri"/>
          <w:lang w:val="en-US" w:eastAsia="en-US"/>
        </w:rPr>
        <w:t>Carry out training for new PARCEIRO users</w:t>
      </w:r>
    </w:p>
    <w:p>
      <w:pPr>
        <w:pStyle w:val="L-CV-Puce1"/>
        <w:numPr>
          <w:ilvl w:val="0"/>
          <w:numId w:val="3"/>
        </w:numPr>
        <w:ind w:hanging="357" w:left="357"/>
        <w:rPr>
          <w:lang w:val="en-US"/>
        </w:rPr>
      </w:pPr>
      <w:r>
        <w:rPr>
          <w:rFonts w:eastAsia="Calibri"/>
          <w:lang w:val="en-US" w:eastAsia="en-US"/>
        </w:rPr>
        <w:t>Collaborate with regional sector heads of alternative measures to create new partnerships</w:t>
      </w:r>
    </w:p>
    <w:p>
      <w:pPr>
        <w:pStyle w:val="L-CV-Puce1"/>
        <w:numPr>
          <w:ilvl w:val="0"/>
          <w:numId w:val="3"/>
        </w:numPr>
        <w:ind w:hanging="357" w:left="357"/>
        <w:rPr>
          <w:lang w:val="en-US"/>
          <w:ins w:id="137" w:author="Autor desconhecido" w:date="2020-02-24T10:26:00Z"/>
        </w:rPr>
      </w:pPr>
      <w:r>
        <w:rPr>
          <w:rFonts w:eastAsia="Calibri"/>
          <w:lang w:val="en-US" w:eastAsia="en-US"/>
        </w:rPr>
        <w:t>Update the programming code in the SVN</w:t>
      </w:r>
    </w:p>
    <w:p>
      <w:pPr>
        <w:pStyle w:val="L-CV-PuceDERNIERE"/>
        <w:ind w:hanging="340" w:left="340"/>
        <w:rPr>
          <w:rFonts w:eastAsia="Calibri"/>
          <w:lang w:eastAsia="en-US"/>
          <w:ins w:id="139" w:author="Autor desconhecido" w:date="2020-02-24T10:26:00Z"/>
        </w:rPr>
      </w:pPr>
      <w:ins w:id="138" w:author="Autor desconhecido" w:date="2020-02-24T10:26:00Z">
        <w:r>
          <w:rPr>
            <w:rFonts w:eastAsia="Calibri"/>
            <w:lang w:eastAsia="en-US"/>
          </w:rPr>
        </w:r>
      </w:ins>
    </w:p>
    <w:p>
      <w:pPr>
        <w:pStyle w:val="L-CV-PuceDERNIERE"/>
        <w:ind w:hanging="340" w:left="340"/>
        <w:rPr>
          <w:rFonts w:eastAsia="Calibri"/>
          <w:lang w:eastAsia="en-US"/>
          <w:ins w:id="141" w:author="Autor desconhecido" w:date="2020-02-24T10:26:00Z"/>
        </w:rPr>
      </w:pPr>
      <w:ins w:id="140" w:author="Autor desconhecido" w:date="2020-02-24T10:26:00Z">
        <w:r>
          <w:rPr>
            <w:rFonts w:eastAsia="Calibri"/>
            <w:lang w:eastAsia="en-US"/>
          </w:rPr>
        </w:r>
      </w:ins>
    </w:p>
    <w:p>
      <w:pPr>
        <w:pStyle w:val="L-CV-PuceDERNIERE"/>
        <w:ind w:hanging="340" w:left="340"/>
        <w:rPr>
          <w:rFonts w:eastAsia="Calibri"/>
          <w:lang w:eastAsia="en-US"/>
          <w:ins w:id="143" w:author="Autor desconhecido" w:date="2020-02-24T10:26:00Z"/>
        </w:rPr>
      </w:pPr>
      <w:ins w:id="142" w:author="Autor desconhecido" w:date="2020-02-24T10:26:00Z">
        <w:r>
          <w:rPr>
            <w:rFonts w:eastAsia="Calibri"/>
            <w:lang w:eastAsia="en-US"/>
          </w:rPr>
        </w:r>
      </w:ins>
    </w:p>
    <w:p>
      <w:pPr>
        <w:pStyle w:val="L-CV-PuceDERNIERE"/>
        <w:ind w:hanging="340" w:left="340"/>
        <w:rPr>
          <w:rFonts w:eastAsia="Calibri"/>
          <w:lang w:eastAsia="en-US"/>
        </w:rPr>
      </w:pPr>
      <w:r>
        <w:rPr>
          <w:rFonts w:eastAsia="Calibri"/>
          <w:lang w:eastAsia="en-US"/>
        </w:rPr>
      </w:r>
    </w:p>
    <w:p>
      <w:pPr>
        <w:pStyle w:val="L-CV-PuceDERNIERE"/>
        <w:ind w:hanging="340" w:left="340"/>
        <w:rPr>
          <w:rFonts w:eastAsia="Calibri"/>
          <w:lang w:eastAsia="en-US"/>
        </w:rPr>
      </w:pPr>
      <w:r>
        <w:rPr>
          <w:rFonts w:eastAsia="Calibri"/>
          <w:lang w:eastAsia="en-US"/>
        </w:rPr>
      </w:r>
    </w:p>
    <w:p>
      <w:pPr>
        <w:pStyle w:val="L-CV-PuceDERNIERE"/>
        <w:ind w:hanging="340" w:left="340"/>
        <w:rPr>
          <w:rFonts w:eastAsia="Calibri"/>
          <w:lang w:eastAsia="en-US"/>
        </w:rPr>
      </w:pPr>
      <w:r>
        <w:rPr>
          <w:rFonts w:eastAsia="Calibri"/>
          <w:lang w:eastAsia="en-US"/>
        </w:rPr>
      </w:r>
    </w:p>
    <w:p>
      <w:pPr>
        <w:pStyle w:val="L-CV-PuceDERNIERE"/>
        <w:ind w:hanging="340" w:left="340"/>
        <w:rPr>
          <w:rFonts w:eastAsia="Calibri"/>
          <w:lang w:eastAsia="en-US"/>
          <w:ins w:id="145" w:author="Autor desconhecido" w:date="2020-02-24T10:26:00Z"/>
        </w:rPr>
      </w:pPr>
      <w:ins w:id="144" w:author="Autor desconhecido" w:date="2020-02-24T10:26:00Z">
        <w:r>
          <w:rPr>
            <w:rFonts w:eastAsia="Calibri"/>
            <w:lang w:eastAsia="en-US"/>
          </w:rPr>
        </w:r>
      </w:ins>
    </w:p>
    <w:p>
      <w:pPr>
        <w:pStyle w:val="L-CV-PuceDERNIERE"/>
        <w:ind w:hanging="340" w:left="340"/>
        <w:rPr>
          <w:rFonts w:eastAsia="Calibri"/>
          <w:lang w:eastAsia="en-US"/>
          <w:ins w:id="147" w:author="Autor desconhecido" w:date="2020-02-24T10:26:00Z"/>
        </w:rPr>
      </w:pPr>
      <w:ins w:id="146" w:author="Autor desconhecido" w:date="2020-02-24T10:26:00Z">
        <w:r>
          <w:rPr>
            <w:rFonts w:eastAsia="Calibri"/>
            <w:lang w:eastAsia="en-US"/>
          </w:rPr>
        </w:r>
      </w:ins>
    </w:p>
    <w:p>
      <w:pPr>
        <w:pStyle w:val="L-CV-PuceDERNIERE"/>
        <w:ind w:hanging="0" w:left="357"/>
        <w:rPr>
          <w:rFonts w:eastAsia="Calibri"/>
          <w:lang w:eastAsia="en-US"/>
        </w:rPr>
      </w:pPr>
      <w:del w:id="148" w:author="Autor desconhecido" w:date="2020-02-24T10:57:00Z">
        <w:r>
          <w:rPr>
            <w:rFonts w:eastAsia="Calibri"/>
            <w:lang w:eastAsia="en-US"/>
          </w:rPr>
          <w:delText>Chef du secteur de consolidation de données, développeur de logiciels, support technique</w:delText>
        </w:r>
      </w:del>
    </w:p>
    <w:p>
      <w:pPr>
        <w:pStyle w:val="L-CV-Employeur-Rle"/>
        <w:rPr>
          <w:lang w:val="en-US"/>
        </w:rPr>
      </w:pPr>
      <w:r>
        <w:rPr>
          <w:rFonts w:eastAsia="Calibri"/>
          <w:lang w:eastAsia="en-US"/>
        </w:rPr>
        <w:t xml:space="preserve">Web </w:t>
      </w:r>
      <w:ins w:id="149" w:author="Autor desconhecido" w:date="2020-02-24T11:02:00Z">
        <w:r>
          <w:rPr>
            <w:rFonts w:eastAsia="Calibri"/>
            <w:lang w:eastAsia="en-US"/>
          </w:rPr>
          <w:t>D</w:t>
        </w:r>
      </w:ins>
      <w:r>
        <w:rPr>
          <w:rFonts w:eastAsia="Calibri"/>
          <w:lang w:eastAsia="en-US"/>
        </w:rPr>
        <w:t>e</w:t>
      </w:r>
      <w:ins w:id="150" w:author="Autor desconhecido" w:date="2020-02-24T11:02:00Z">
        <w:r>
          <w:rPr>
            <w:rFonts w:eastAsia="Calibri"/>
            <w:lang w:eastAsia="en-US"/>
          </w:rPr>
          <w:t xml:space="preserve">veloper - PHP/Angular </w:t>
        </w:r>
      </w:ins>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ins w:id="151" w:author="Autor desconhecido" w:date="2020-02-24T10:27:00Z">
              <w:r>
                <w:rPr>
                  <w:rFonts w:cs="Arial"/>
                  <w:color w:themeColor="background1" w:val="FFFFFF"/>
                  <w:szCs w:val="20"/>
                </w:rPr>
                <w:t>No</w:t>
              </w:r>
            </w:ins>
            <w:ins w:id="152" w:author="Autor desconhecido" w:date="2020-02-24T10:27:00Z">
              <w:r>
                <w:rPr>
                  <w:rFonts w:cs="Arial"/>
                  <w:color w:themeColor="background1" w:val="FFFFFF"/>
                  <w:szCs w:val="20"/>
                  <w:vertAlign w:val="superscript"/>
                </w:rPr>
                <w:t> </w:t>
              </w:r>
            </w:ins>
            <w:ins w:id="153" w:author="Autor desconhecido" w:date="2020-02-24T10:27:00Z">
              <w:r>
                <w:rPr>
                  <w:rFonts w:cs="Arial"/>
                  <w:color w:themeColor="background1" w:val="FFFFFF"/>
                  <w:szCs w:val="20"/>
                </w:rPr>
                <w:t>:</w:t>
              </w:r>
            </w:ins>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ins w:id="154" w:author="Autor desconhecido" w:date="2020-02-24T10:27:00Z">
              <w:r>
                <w:rPr>
                  <w:rFonts w:cs="Arial"/>
                  <w:color w:themeColor="background1" w:val="FFFFFF"/>
                  <w:szCs w:val="20"/>
                </w:rPr>
                <w:t>4</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pt-BR"/>
              </w:rPr>
            </w:pPr>
            <w:ins w:id="155" w:author="Autor desconhecido" w:date="2020-02-24T10:27:00Z">
              <w:r>
                <w:rPr>
                  <w:b/>
                  <w:bCs/>
                  <w:lang w:val="pt-BR"/>
                </w:rPr>
                <w:t>Ministério Público do Distrito Federal e Territórios - MPDFT</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40" w:after="40"/>
              <w:jc w:val="left"/>
              <w:rPr>
                <w:szCs w:val="20"/>
              </w:rPr>
            </w:pPr>
            <w:r>
              <w:rPr>
                <w:b/>
                <w:bCs/>
                <w:szCs w:val="20"/>
              </w:rPr>
              <w:t>Development of the Angular / PHP front-end of the PARCEIRO system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rFonts w:ascii="Arial" w:hAnsi="Arial"/>
                <w:szCs w:val="20"/>
                <w:lang w:eastAsia="fr-FR"/>
              </w:rPr>
            </w:pPr>
            <w:r>
              <w:rPr>
                <w:szCs w:val="20"/>
                <w:lang w:val="en-US" w:eastAsia="fr-FR"/>
              </w:rPr>
              <w:t>Organic Architect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1000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56" w:author="Autor desconhecido" w:date="2020-02-24T10:27:00Z">
              <w:r>
                <w:rPr/>
                <w:t xml:space="preserve">01-2009 </w:t>
              </w:r>
            </w:ins>
            <w:r>
              <w:rPr/>
              <w:t>to</w:t>
            </w:r>
            <w:ins w:id="157" w:author="Autor desconhecido" w:date="2020-02-24T10:27:00Z">
              <w:r>
                <w:rPr/>
                <w:t xml:space="preserve"> 06-2017</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58" w:author="Autor desconhecido" w:date="2020-02-24T10:27:00Z">
              <w:r>
                <w:rPr/>
                <w:t xml:space="preserve">102 </w:t>
              </w:r>
            </w:ins>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59" w:author="Autor desconhecido" w:date="2020-02-24T10:27:00Z">
              <w:r>
                <w:rPr/>
                <w:t>Cláudia Reis (55 61 3315-9750)</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ins w:id="160" w:author="Autor desconhecido" w:date="2020-02-24T10:27:00Z">
              <w:r>
                <w:rPr/>
                <w:t>MS SQL Server, PHP, Windows 7, Linux, Laravel, HTML/CSS/Javascript, AngularJS, Gulp, SVN, vscode, Tortoise svn, JOOMLA</w:t>
              </w:r>
            </w:ins>
            <w:ins w:id="161" w:author="Autor desconhecido" w:date="2020-02-24T10:58:00Z">
              <w:r>
                <w:rPr/>
                <w:t>, APACHE</w:t>
              </w:r>
            </w:ins>
          </w:p>
        </w:tc>
      </w:tr>
    </w:tbl>
    <w:p>
      <w:pPr>
        <w:pStyle w:val="L-CV-Sous-titre1"/>
        <w:rPr>
          <w:lang w:val="en-US"/>
        </w:rPr>
      </w:pPr>
      <w:r>
        <w:rPr>
          <w:lang w:val="en-US"/>
        </w:rPr>
        <w:t xml:space="preserve">Mandate Description </w:t>
      </w:r>
    </w:p>
    <w:p>
      <w:pPr>
        <w:pStyle w:val="L-CV-NORMAL"/>
        <w:rPr>
          <w:lang w:val="en-US"/>
          <w:ins w:id="162" w:author="Autor desconhecido" w:date="2020-02-24T10:57:00Z"/>
        </w:rPr>
      </w:pPr>
      <w:r>
        <w:rPr>
          <w:lang w:val="en-US"/>
        </w:rPr>
        <w:t>Development of the PARCEIRO system in PHP / Laravel / Angular, and he was responsible for obtaining feedback from MPDFT partner institutions on the application of alternative measures to prison. For this project, he performed the client's needs assessment, functional analysis and solution development.</w:t>
      </w:r>
    </w:p>
    <w:p>
      <w:pPr>
        <w:pStyle w:val="L-CV-Sous-titre1"/>
        <w:rPr>
          <w:lang w:val="en-US"/>
          <w:ins w:id="163" w:author="Autor desconhecido" w:date="2020-02-24T10:57:00Z"/>
        </w:rPr>
      </w:pPr>
      <w:r>
        <w:rPr>
          <w:lang w:val="en-US"/>
        </w:rPr>
        <w:t>Role and responsibilities</w:t>
      </w:r>
    </w:p>
    <w:p>
      <w:pPr>
        <w:pStyle w:val="L-CV-NORMAL"/>
        <w:rPr>
          <w:lang w:val="en-US"/>
          <w:ins w:id="164" w:author="Autor desconhecido" w:date="2020-02-24T10:57:00Z"/>
        </w:rPr>
      </w:pPr>
      <w:r>
        <w:rPr>
          <w:lang w:val="en-US"/>
        </w:rPr>
        <w:t>As head of the data consolidation sector and web - frontend developer, Mr. João Tavares was responsible for programming all applications related to the business of alternative measures to prison, as well as:</w:t>
      </w:r>
    </w:p>
    <w:p>
      <w:pPr>
        <w:pStyle w:val="L-CV-Puce1"/>
        <w:numPr>
          <w:ilvl w:val="0"/>
          <w:numId w:val="3"/>
        </w:numPr>
        <w:ind w:hanging="357" w:left="357"/>
        <w:rPr>
          <w:lang w:val="en-US"/>
        </w:rPr>
      </w:pPr>
      <w:r>
        <w:rPr>
          <w:rFonts w:eastAsia="Calibri"/>
          <w:lang w:val="en-US" w:eastAsia="en-US"/>
        </w:rPr>
        <w:t>Administer SQL SERVER databases</w:t>
      </w:r>
    </w:p>
    <w:p>
      <w:pPr>
        <w:pStyle w:val="L-CV-Puce1"/>
        <w:numPr>
          <w:ilvl w:val="0"/>
          <w:numId w:val="3"/>
        </w:numPr>
        <w:ind w:hanging="357" w:left="357"/>
        <w:rPr>
          <w:lang w:val="en-US"/>
        </w:rPr>
      </w:pPr>
      <w:r>
        <w:rPr>
          <w:rFonts w:eastAsia="Calibri"/>
          <w:lang w:val="en-US" w:eastAsia="en-US"/>
        </w:rPr>
        <w:t>Create the backend of the PARCEIRO application on the ministry's internet</w:t>
      </w:r>
    </w:p>
    <w:p>
      <w:pPr>
        <w:pStyle w:val="L-CV-Puce1"/>
        <w:numPr>
          <w:ilvl w:val="0"/>
          <w:numId w:val="3"/>
        </w:numPr>
        <w:ind w:hanging="357" w:left="357"/>
        <w:rPr>
          <w:lang w:val="en-US"/>
        </w:rPr>
      </w:pPr>
      <w:r>
        <w:rPr>
          <w:rFonts w:eastAsia="Calibri"/>
          <w:lang w:val="en-US" w:eastAsia="en-US"/>
        </w:rPr>
        <w:t>Administer the sector intranet using Joomla (Similar to Sharepoint)</w:t>
      </w:r>
    </w:p>
    <w:p>
      <w:pPr>
        <w:pStyle w:val="L-CV-Puce1"/>
        <w:numPr>
          <w:ilvl w:val="0"/>
          <w:numId w:val="3"/>
        </w:numPr>
        <w:ind w:hanging="357" w:left="357"/>
        <w:rPr>
          <w:lang w:val="en-US"/>
        </w:rPr>
      </w:pPr>
      <w:r>
        <w:rPr>
          <w:rFonts w:eastAsia="Calibri"/>
          <w:lang w:val="en-US" w:eastAsia="en-US"/>
        </w:rPr>
        <w:t>Design and development of the PARCEIRO system, using PHP / Laravel / AngularJS</w:t>
      </w:r>
    </w:p>
    <w:p>
      <w:pPr>
        <w:pStyle w:val="L-CV-Puce1"/>
        <w:numPr>
          <w:ilvl w:val="0"/>
          <w:numId w:val="3"/>
        </w:numPr>
        <w:ind w:hanging="357" w:left="357"/>
        <w:rPr>
          <w:lang w:val="en-US"/>
        </w:rPr>
      </w:pPr>
      <w:r>
        <w:rPr>
          <w:rFonts w:eastAsia="Calibri"/>
          <w:lang w:val="en-US" w:eastAsia="en-US"/>
        </w:rPr>
        <w:t>Carry out training for new PARCEIRO users</w:t>
      </w:r>
    </w:p>
    <w:p>
      <w:pPr>
        <w:pStyle w:val="L-CV-Puce1"/>
        <w:numPr>
          <w:ilvl w:val="0"/>
          <w:numId w:val="3"/>
        </w:numPr>
        <w:ind w:hanging="357" w:left="357"/>
        <w:rPr>
          <w:lang w:val="en-US"/>
        </w:rPr>
      </w:pPr>
      <w:r>
        <w:rPr>
          <w:rFonts w:eastAsia="Calibri"/>
          <w:lang w:val="en-US" w:eastAsia="en-US"/>
        </w:rPr>
        <w:t>Collaborate with regional sector heads of alternative measures to create new partnerships</w:t>
      </w:r>
    </w:p>
    <w:p>
      <w:pPr>
        <w:pStyle w:val="L-CV-Puce1"/>
        <w:numPr>
          <w:ilvl w:val="0"/>
          <w:numId w:val="3"/>
        </w:numPr>
        <w:ind w:hanging="357" w:left="357"/>
        <w:rPr>
          <w:lang w:val="en-US"/>
        </w:rPr>
      </w:pPr>
      <w:r>
        <w:rPr>
          <w:rFonts w:eastAsia="Calibri"/>
          <w:lang w:val="en-US" w:eastAsia="en-US"/>
        </w:rPr>
        <w:t>Update the programming code in the SVN</w:t>
      </w:r>
    </w:p>
    <w:p>
      <w:pPr>
        <w:pStyle w:val="L-CV-Puce1"/>
        <w:numPr>
          <w:ilvl w:val="0"/>
          <w:numId w:val="3"/>
        </w:numPr>
        <w:ind w:hanging="357" w:left="357"/>
        <w:rPr>
          <w:lang w:val="en-US"/>
        </w:rPr>
      </w:pPr>
      <w:r>
        <w:rPr>
          <w:rFonts w:eastAsia="Calibri"/>
          <w:lang w:val="en-US" w:eastAsia="en-US"/>
        </w:rPr>
        <w:t>Take the client's needs</w:t>
      </w:r>
    </w:p>
    <w:p>
      <w:pPr>
        <w:pStyle w:val="L-CV-Puce1"/>
        <w:numPr>
          <w:ilvl w:val="0"/>
          <w:numId w:val="3"/>
        </w:numPr>
        <w:ind w:hanging="357" w:left="357"/>
        <w:rPr>
          <w:lang w:val="en-US"/>
        </w:rPr>
      </w:pPr>
      <w:r>
        <w:rPr>
          <w:rFonts w:eastAsia="Calibri"/>
          <w:lang w:val="en-US" w:eastAsia="en-US"/>
        </w:rPr>
        <w:t>Carry out the functional analysis of the PARCEIRO system</w:t>
      </w:r>
    </w:p>
    <w:p>
      <w:pPr>
        <w:pStyle w:val="L-CV-Puce1"/>
        <w:numPr>
          <w:ilvl w:val="0"/>
          <w:numId w:val="3"/>
        </w:numPr>
        <w:ind w:hanging="357" w:left="357"/>
        <w:rPr>
          <w:lang w:val="en-US"/>
        </w:rPr>
      </w:pPr>
      <w:r>
        <w:rPr>
          <w:rFonts w:eastAsia="Calibri"/>
          <w:lang w:val="en-US" w:eastAsia="en-US"/>
        </w:rPr>
        <w:t>Create mocks and prototypes of the solution</w:t>
      </w:r>
    </w:p>
    <w:p>
      <w:pPr>
        <w:pStyle w:val="L-CV-Puce1"/>
        <w:numPr>
          <w:ilvl w:val="0"/>
          <w:numId w:val="3"/>
        </w:numPr>
        <w:ind w:hanging="357" w:left="357"/>
        <w:rPr>
          <w:lang w:val="en-US"/>
        </w:rPr>
      </w:pPr>
      <w:r>
        <w:rPr>
          <w:rFonts w:eastAsia="Calibri"/>
          <w:lang w:val="en-US" w:eastAsia="en-US"/>
        </w:rPr>
        <w:t>Develop the required solution after validation of needs</w:t>
      </w:r>
    </w:p>
    <w:p>
      <w:pPr>
        <w:pStyle w:val="L-CV-PuceDERNIERE"/>
        <w:ind w:hanging="340" w:left="340"/>
        <w:rPr>
          <w:rFonts w:eastAsia="Calibri"/>
          <w:lang w:eastAsia="en-US"/>
        </w:rPr>
      </w:pPr>
      <w:r>
        <w:rPr>
          <w:rFonts w:eastAsia="Calibri"/>
          <w:lang w:eastAsia="en-US"/>
        </w:rPr>
      </w:r>
    </w:p>
    <w:p>
      <w:pPr>
        <w:pStyle w:val="L-CV-PuceDERNIERE"/>
        <w:ind w:hanging="340" w:left="340"/>
        <w:rPr>
          <w:rFonts w:eastAsia="Calibri"/>
          <w:lang w:eastAsia="en-US"/>
        </w:rPr>
      </w:pPr>
      <w:r>
        <w:rPr>
          <w:rFonts w:eastAsia="Calibri"/>
          <w:lang w:eastAsia="en-US"/>
        </w:rPr>
      </w:r>
    </w:p>
    <w:p>
      <w:pPr>
        <w:pStyle w:val="L-CV-PuceDERNIERE"/>
        <w:ind w:hanging="340" w:left="340"/>
        <w:rPr>
          <w:rFonts w:eastAsia="Calibri"/>
          <w:lang w:eastAsia="en-US"/>
        </w:rPr>
      </w:pPr>
      <w:r>
        <w:rPr>
          <w:rFonts w:eastAsia="Calibri"/>
          <w:lang w:eastAsia="en-US"/>
        </w:rPr>
      </w:r>
    </w:p>
    <w:p>
      <w:pPr>
        <w:pStyle w:val="L-CV-PuceDERNIERE"/>
        <w:ind w:hanging="340" w:left="340"/>
        <w:rPr>
          <w:rFonts w:eastAsia="Calibri"/>
          <w:lang w:eastAsia="en-US"/>
          <w:ins w:id="166" w:author="Autor desconhecido" w:date="2020-02-24T10:57:00Z"/>
        </w:rPr>
      </w:pPr>
      <w:ins w:id="165" w:author="Autor desconhecido" w:date="2020-02-24T10:57:00Z">
        <w:r>
          <w:rPr>
            <w:rFonts w:eastAsia="Calibri"/>
            <w:lang w:eastAsia="en-US"/>
          </w:rPr>
        </w:r>
      </w:ins>
    </w:p>
    <w:p>
      <w:pPr>
        <w:pStyle w:val="L-CV-PuceDERNIERE"/>
        <w:ind w:hanging="340" w:left="340"/>
        <w:rPr>
          <w:rFonts w:eastAsia="Calibri"/>
          <w:lang w:eastAsia="en-US"/>
          <w:ins w:id="168" w:author="Autor desconhecido" w:date="2020-02-24T10:57:00Z"/>
        </w:rPr>
      </w:pPr>
      <w:ins w:id="167" w:author="Autor desconhecido" w:date="2020-02-24T10:57:00Z">
        <w:r>
          <w:rPr>
            <w:rFonts w:eastAsia="Calibri"/>
            <w:lang w:eastAsia="en-US"/>
          </w:rPr>
        </w:r>
      </w:ins>
    </w:p>
    <w:p>
      <w:pPr>
        <w:pStyle w:val="L-CV-PuceDERNIERE"/>
        <w:ind w:hanging="340" w:left="340"/>
        <w:rPr>
          <w:rFonts w:eastAsia="Calibri"/>
          <w:lang w:eastAsia="en-US"/>
          <w:ins w:id="170" w:author="Autor desconhecido" w:date="2020-02-24T10:57:00Z"/>
        </w:rPr>
      </w:pPr>
      <w:ins w:id="169" w:author="Autor desconhecido" w:date="2020-02-24T10:57:00Z">
        <w:r>
          <w:rPr>
            <w:rFonts w:eastAsia="Calibri"/>
            <w:lang w:eastAsia="en-US"/>
          </w:rPr>
        </w:r>
      </w:ins>
    </w:p>
    <w:p>
      <w:pPr>
        <w:pStyle w:val="L-CV-PuceDERNIERE"/>
        <w:ind w:hanging="340" w:left="340"/>
        <w:rPr>
          <w:rFonts w:eastAsia="Calibri"/>
          <w:lang w:eastAsia="en-US"/>
          <w:ins w:id="172" w:author="Autor desconhecido" w:date="2020-02-24T10:57:00Z"/>
        </w:rPr>
      </w:pPr>
      <w:ins w:id="171" w:author="Autor desconhecido" w:date="2020-02-24T10:57:00Z">
        <w:r>
          <w:rPr>
            <w:rFonts w:eastAsia="Calibri"/>
            <w:lang w:eastAsia="en-US"/>
          </w:rPr>
        </w:r>
      </w:ins>
    </w:p>
    <w:p>
      <w:pPr>
        <w:pStyle w:val="L-CV-PuceDERNIERE"/>
        <w:ind w:hanging="340" w:left="340"/>
        <w:rPr>
          <w:rFonts w:eastAsia="Calibri"/>
          <w:lang w:eastAsia="en-US"/>
          <w:ins w:id="174" w:author="Autor desconhecido" w:date="2020-02-24T10:57:00Z"/>
        </w:rPr>
      </w:pPr>
      <w:ins w:id="173" w:author="Autor desconhecido" w:date="2020-02-24T10:57:00Z">
        <w:r>
          <w:rPr>
            <w:rFonts w:eastAsia="Calibri"/>
            <w:lang w:eastAsia="en-US"/>
          </w:rPr>
        </w:r>
      </w:ins>
    </w:p>
    <w:p>
      <w:pPr>
        <w:pStyle w:val="L-CV-PuceDERNIERE"/>
        <w:ind w:hanging="340" w:left="340"/>
        <w:rPr>
          <w:lang w:val="en-US"/>
        </w:rPr>
      </w:pPr>
      <w:r>
        <w:rPr>
          <w:rFonts w:eastAsia="Calibri"/>
          <w:lang w:val="en-US" w:eastAsia="en-US"/>
        </w:rPr>
        <w:t>Head of Data Consolidation Sector, Software Developer, Technical Support</w:t>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r>
              <w:rPr>
                <w:rFonts w:cs="Arial"/>
                <w:color w:themeColor="background1" w:val="FFFFFF"/>
                <w:szCs w:val="20"/>
              </w:rPr>
              <w:t>3</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lang w:val="pt-BR"/>
              </w:rPr>
            </w:pPr>
            <w:r>
              <w:rPr>
                <w:b/>
                <w:bCs/>
                <w:lang w:val="pt-BR"/>
              </w:rPr>
              <w:t>Ministério Público do Distrito Federal e Territórios - MPDFT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rPr>
            </w:pPr>
            <w:r>
              <w:rPr>
                <w:b/>
                <w:bCs/>
              </w:rPr>
              <w:t>Development of systems related to the application of alternative measures to prison and publication of data related to systems for the population of Brasília</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rFonts w:ascii="Arial" w:hAnsi="Arial"/>
                <w:szCs w:val="20"/>
                <w:lang w:eastAsia="fr-FR"/>
              </w:rPr>
            </w:pPr>
            <w:r>
              <w:rPr>
                <w:szCs w:val="20"/>
                <w:lang w:val="en-US" w:eastAsia="fr-FR"/>
              </w:rPr>
              <w:t>Organic Architect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10000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01-2009 to 06-2017</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102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Cláudia Reis (55 61 3315-9750)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MS SQL Server, Delphi 7, ASP, PHP, Windows 7, Linux, Laravel, HTML/CSS/Javascript, AngularJS, Gulp, SVN</w:t>
            </w:r>
            <w:ins w:id="175" w:author="Autor desconhecido" w:date="2020-01-06T14:03:00Z">
              <w:r>
                <w:rPr/>
                <w:t>, vscode</w:t>
              </w:r>
            </w:ins>
            <w:ins w:id="176" w:author="Autor desconhecido" w:date="2020-02-24T08:58:00Z">
              <w:r>
                <w:rPr/>
                <w:t>, Tortoise</w:t>
              </w:r>
            </w:ins>
            <w:ins w:id="177" w:author="Autor desconhecido" w:date="2020-02-24T09:02:00Z">
              <w:r>
                <w:rPr/>
                <w:t xml:space="preserve"> </w:t>
              </w:r>
            </w:ins>
            <w:ins w:id="178" w:author="Autor desconhecido" w:date="2020-02-24T09:00:00Z">
              <w:r>
                <w:rPr/>
                <w:t>svn</w:t>
              </w:r>
            </w:ins>
            <w:ins w:id="179" w:author="Autor desconhecido" w:date="2020-02-24T09:38:00Z">
              <w:r>
                <w:rPr/>
                <w:t>, JOOMLA</w:t>
              </w:r>
            </w:ins>
          </w:p>
        </w:tc>
      </w:tr>
    </w:tbl>
    <w:p>
      <w:pPr>
        <w:pStyle w:val="L-CV-Sous-titre1"/>
        <w:rPr>
          <w:lang w:val="en-US"/>
        </w:rPr>
      </w:pPr>
      <w:r>
        <w:rPr>
          <w:lang w:val="en-US"/>
        </w:rPr>
        <w:t xml:space="preserve">Mandate Description </w:t>
      </w:r>
    </w:p>
    <w:p>
      <w:pPr>
        <w:pStyle w:val="L-CV-NORMAL"/>
        <w:rPr>
          <w:lang w:val="en-US"/>
        </w:rPr>
      </w:pPr>
      <w:r>
        <w:rPr>
          <w:lang w:val="en-US"/>
        </w:rPr>
        <w:t>Among several projects carried out was the continuous development of the system of alternative measures - SMA - responsible for monitoring the application of alternative measures in the metropolitan region of Brasília. This system has been programmed in Delphi and MS SQL Server.</w:t>
      </w:r>
    </w:p>
    <w:p>
      <w:pPr>
        <w:pStyle w:val="L-CV-NORMAL"/>
        <w:rPr>
          <w:lang w:val="en-US"/>
        </w:rPr>
      </w:pPr>
      <w:r>
        <w:rPr>
          <w:lang w:val="en-US"/>
        </w:rPr>
        <w:t>The other systems were derived from data recorded on the ADM database.</w:t>
      </w:r>
    </w:p>
    <w:p>
      <w:pPr>
        <w:pStyle w:val="L-CV-NORMAL"/>
        <w:rPr>
          <w:lang w:val="en-US"/>
        </w:rPr>
      </w:pPr>
      <w:r>
        <w:rPr>
          <w:lang w:val="en-US"/>
        </w:rPr>
        <w:t>Another major system developed during this period, the PARCEIRO module (300 person-days), done in PHP / Laravel / Angular, and it was responsible for obtaining feedback from MPDFT partner institutions on the application of alternative measures. in jail. For this project, he performed the client's needs assessment, functional analysis and solution development.</w:t>
      </w:r>
    </w:p>
    <w:p>
      <w:pPr>
        <w:pStyle w:val="L-CV-Sous-titre1"/>
        <w:rPr>
          <w:lang w:val="en-US"/>
        </w:rPr>
      </w:pPr>
      <w:r>
        <w:rPr>
          <w:lang w:val="en-US"/>
        </w:rPr>
        <w:t>Role and responsibilities</w:t>
      </w:r>
    </w:p>
    <w:p>
      <w:pPr>
        <w:pStyle w:val="L-CV-NORMAL"/>
        <w:rPr>
          <w:lang w:val="en-US"/>
        </w:rPr>
      </w:pPr>
      <w:r>
        <w:rPr>
          <w:lang w:val="en-US"/>
        </w:rPr>
        <w:t>As Organic Architect and head of the data consolidation sector of the Public Ministry of the Federal District and Territories, Mr. João Tavares was responsible for programming all applications related to the profession of alternative measures applications to the prison, as well as :</w:t>
      </w:r>
    </w:p>
    <w:p>
      <w:pPr>
        <w:pStyle w:val="L-CV-Puce1"/>
        <w:numPr>
          <w:ilvl w:val="0"/>
          <w:numId w:val="3"/>
        </w:numPr>
        <w:ind w:hanging="357" w:left="357"/>
        <w:rPr>
          <w:lang w:val="en-US"/>
        </w:rPr>
      </w:pPr>
      <w:r>
        <w:rPr>
          <w:rFonts w:eastAsia="Calibri"/>
          <w:lang w:val="en-US" w:eastAsia="en-US"/>
        </w:rPr>
        <w:t>Administer the SQL SERVER databases</w:t>
      </w:r>
    </w:p>
    <w:p>
      <w:pPr>
        <w:pStyle w:val="L-CV-Puce1"/>
        <w:numPr>
          <w:ilvl w:val="0"/>
          <w:numId w:val="3"/>
        </w:numPr>
        <w:ind w:hanging="357" w:left="357"/>
        <w:rPr>
          <w:lang w:val="en-US"/>
        </w:rPr>
      </w:pPr>
      <w:r>
        <w:rPr>
          <w:rFonts w:eastAsia="Calibri"/>
          <w:lang w:val="en-US" w:eastAsia="en-US"/>
        </w:rPr>
        <w:t>Create systems for the ministry's intranet and internet to publicize information on alternative measures</w:t>
      </w:r>
    </w:p>
    <w:p>
      <w:pPr>
        <w:pStyle w:val="L-CV-Puce1"/>
        <w:numPr>
          <w:ilvl w:val="0"/>
          <w:numId w:val="3"/>
        </w:numPr>
        <w:ind w:hanging="357" w:left="357"/>
        <w:rPr>
          <w:lang w:val="en-US"/>
        </w:rPr>
      </w:pPr>
      <w:r>
        <w:rPr>
          <w:rFonts w:eastAsia="Calibri"/>
          <w:lang w:val="en-US" w:eastAsia="en-US"/>
        </w:rPr>
        <w:t>Administer the sector intranet using Joomla</w:t>
      </w:r>
    </w:p>
    <w:p>
      <w:pPr>
        <w:pStyle w:val="L-CV-Puce1"/>
        <w:numPr>
          <w:ilvl w:val="0"/>
          <w:numId w:val="3"/>
        </w:numPr>
        <w:ind w:hanging="357" w:left="357"/>
        <w:rPr>
          <w:lang w:val="en-US"/>
        </w:rPr>
      </w:pPr>
      <w:r>
        <w:rPr>
          <w:rFonts w:eastAsia="Calibri"/>
          <w:lang w:val="en-US" w:eastAsia="en-US"/>
        </w:rPr>
        <w:t>Design and development of the PARCEIRO system, using PHP / Laravel / AngularJS</w:t>
      </w:r>
    </w:p>
    <w:p>
      <w:pPr>
        <w:pStyle w:val="L-CV-Puce1"/>
        <w:numPr>
          <w:ilvl w:val="0"/>
          <w:numId w:val="3"/>
        </w:numPr>
        <w:ind w:hanging="357" w:left="357"/>
        <w:rPr>
          <w:lang w:val="en-US"/>
        </w:rPr>
      </w:pPr>
      <w:r>
        <w:rPr>
          <w:rFonts w:eastAsia="Calibri"/>
          <w:lang w:val="en-US" w:eastAsia="en-US"/>
        </w:rPr>
        <w:t>Carry out training for new SMA users</w:t>
      </w:r>
    </w:p>
    <w:p>
      <w:pPr>
        <w:pStyle w:val="L-CV-Puce1"/>
        <w:numPr>
          <w:ilvl w:val="0"/>
          <w:numId w:val="3"/>
        </w:numPr>
        <w:ind w:hanging="357" w:left="357"/>
        <w:rPr>
          <w:lang w:val="en-US"/>
        </w:rPr>
      </w:pPr>
      <w:r>
        <w:rPr>
          <w:rFonts w:eastAsia="Calibri"/>
          <w:lang w:val="en-US" w:eastAsia="en-US"/>
        </w:rPr>
        <w:t>Collaborate with regional sector heads of alternative measures to obtain monthly reports</w:t>
      </w:r>
    </w:p>
    <w:p>
      <w:pPr>
        <w:pStyle w:val="L-CV-Puce1"/>
        <w:numPr>
          <w:ilvl w:val="0"/>
          <w:numId w:val="3"/>
        </w:numPr>
        <w:ind w:hanging="357" w:left="357"/>
        <w:rPr>
          <w:lang w:val="en-US"/>
        </w:rPr>
      </w:pPr>
      <w:r>
        <w:rPr>
          <w:rFonts w:eastAsia="Calibri"/>
          <w:lang w:val="en-US" w:eastAsia="en-US"/>
        </w:rPr>
        <w:t>Support users of ADS and derived systems</w:t>
      </w:r>
    </w:p>
    <w:p>
      <w:pPr>
        <w:pStyle w:val="L-CV-Puce1"/>
        <w:numPr>
          <w:ilvl w:val="0"/>
          <w:numId w:val="3"/>
        </w:numPr>
        <w:ind w:hanging="357" w:left="357"/>
        <w:rPr>
          <w:lang w:val="en-US"/>
        </w:rPr>
      </w:pPr>
      <w:r>
        <w:rPr>
          <w:rFonts w:eastAsia="Calibri"/>
          <w:lang w:val="en-US" w:eastAsia="en-US"/>
        </w:rPr>
        <w:t>Update the programming code in the SVN</w:t>
      </w:r>
    </w:p>
    <w:p>
      <w:pPr>
        <w:pStyle w:val="L-CV-espace2mandat"/>
        <w:rPr>
          <w:lang w:val="en-US"/>
        </w:rPr>
      </w:pPr>
      <w:r>
        <w:rPr>
          <w:lang w:val="en-US"/>
        </w:rPr>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r>
              <w:rPr>
                <w:rFonts w:cs="Arial"/>
                <w:color w:themeColor="background1" w:val="FFFFFF"/>
                <w:szCs w:val="20"/>
              </w:rPr>
              <w:t>2</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lang w:val="pt-BR"/>
              </w:rPr>
            </w:pPr>
            <w:r>
              <w:rPr>
                <w:b/>
                <w:bCs/>
                <w:lang w:val="pt-BR"/>
              </w:rPr>
              <w:t>Ministério Público do Distrito Federal e Territórios - MPDFT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rPr>
            </w:pPr>
            <w:r>
              <w:rPr>
                <w:b/>
                <w:bCs/>
              </w:rPr>
              <w:t>Development of several types of systems for civil servants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Software Developer</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1 584</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01-2003 to 12-2008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72 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Rodrigo Castro (55 61 3343-9905)</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MS SQL Server, JAVA, Spring, Struts, XP, Junit, Tomcat, Jboss, Hibernate, EJB, Delphi 7, ASP, PHP, Windows XP, Linux, HTML/CSS/Javascript, SVN, VSS</w:t>
            </w:r>
          </w:p>
        </w:tc>
      </w:tr>
    </w:tbl>
    <w:p>
      <w:pPr>
        <w:pStyle w:val="L-CV-Sous-titre1"/>
        <w:rPr>
          <w:lang w:val="en-US"/>
        </w:rPr>
      </w:pPr>
      <w:r>
        <w:rPr>
          <w:b/>
          <w:smallCaps/>
          <w:lang w:val="en-US" w:eastAsia="fr-CA"/>
        </w:rPr>
        <w:t xml:space="preserve">Mandate Description </w:t>
      </w:r>
    </w:p>
    <w:p>
      <w:pPr>
        <w:pStyle w:val="Normal"/>
        <w:rPr>
          <w:lang w:val="en-US"/>
        </w:rPr>
      </w:pPr>
      <w:r>
        <w:rPr>
          <w:lang w:val="en-US"/>
        </w:rPr>
        <w:t>Development and maintenance of systems programmed in various programming languages, such as Java, ASP and Delphi, and linked to MS-SQL Server databases. At its peak, an average of 30 systems were maintained simultaneously.</w:t>
      </w:r>
    </w:p>
    <w:p>
      <w:pPr>
        <w:pStyle w:val="Normal1"/>
        <w:spacing w:before="120" w:after="60"/>
        <w:rPr>
          <w:lang w:val="en-US"/>
        </w:rPr>
      </w:pPr>
      <w:r>
        <w:rPr>
          <w:rFonts w:cs="Arial" w:ascii="Arial" w:hAnsi="Arial"/>
          <w:b/>
          <w:smallCaps/>
          <w:sz w:val="20"/>
          <w:szCs w:val="20"/>
          <w:lang w:val="en-US"/>
        </w:rPr>
        <w:t>Role and responsibilities</w:t>
      </w:r>
    </w:p>
    <w:p>
      <w:pPr>
        <w:pStyle w:val="Normal"/>
        <w:spacing w:before="0" w:after="60"/>
        <w:rPr>
          <w:lang w:val="en-US"/>
        </w:rPr>
      </w:pPr>
      <w:r>
        <w:rPr>
          <w:lang w:val="en-US"/>
        </w:rPr>
        <w:t>As a software developer, Mr. João Tavares was responsible for programming all applications related to the activities of the MPDFT, as well as:</w:t>
      </w:r>
    </w:p>
    <w:p>
      <w:pPr>
        <w:pStyle w:val="L-CV-Puce1"/>
        <w:numPr>
          <w:ilvl w:val="0"/>
          <w:numId w:val="3"/>
        </w:numPr>
        <w:ind w:hanging="357" w:left="357"/>
        <w:rPr>
          <w:lang w:val="en-US"/>
        </w:rPr>
      </w:pPr>
      <w:r>
        <w:rPr>
          <w:lang w:val="en-US" w:eastAsia="en-US"/>
        </w:rPr>
        <w:t>Administer databases</w:t>
      </w:r>
    </w:p>
    <w:p>
      <w:pPr>
        <w:pStyle w:val="L-CV-Puce1"/>
        <w:numPr>
          <w:ilvl w:val="0"/>
          <w:numId w:val="3"/>
        </w:numPr>
        <w:ind w:hanging="357" w:left="357"/>
        <w:rPr>
          <w:lang w:val="en-US"/>
        </w:rPr>
      </w:pPr>
      <w:r>
        <w:rPr>
          <w:lang w:val="en-US" w:eastAsia="en-US"/>
        </w:rPr>
        <w:t>Create systems for the ministry's intranet and internet</w:t>
      </w:r>
    </w:p>
    <w:p>
      <w:pPr>
        <w:pStyle w:val="L-CV-Puce1"/>
        <w:numPr>
          <w:ilvl w:val="0"/>
          <w:numId w:val="3"/>
        </w:numPr>
        <w:ind w:hanging="357" w:left="357"/>
        <w:rPr>
          <w:lang w:val="en-US"/>
        </w:rPr>
      </w:pPr>
      <w:r>
        <w:rPr>
          <w:lang w:val="en-US" w:eastAsia="en-US"/>
        </w:rPr>
        <w:t>Carry out the training of new users of the systems</w:t>
      </w:r>
    </w:p>
    <w:p>
      <w:pPr>
        <w:pStyle w:val="L-CV-Puce1"/>
        <w:numPr>
          <w:ilvl w:val="0"/>
          <w:numId w:val="3"/>
        </w:numPr>
        <w:ind w:hanging="357" w:left="357"/>
        <w:rPr>
          <w:lang w:val="en-US"/>
        </w:rPr>
      </w:pPr>
      <w:r>
        <w:rPr>
          <w:lang w:val="en-US" w:eastAsia="en-US"/>
        </w:rPr>
        <w:t>Carry out maintenance of lean systems</w:t>
      </w:r>
    </w:p>
    <w:p>
      <w:pPr>
        <w:pStyle w:val="L-CV-Puce1"/>
        <w:numPr>
          <w:ilvl w:val="0"/>
          <w:numId w:val="3"/>
        </w:numPr>
        <w:ind w:hanging="357" w:left="357"/>
        <w:rPr>
          <w:lang w:val="en-US"/>
        </w:rPr>
      </w:pPr>
      <w:r>
        <w:rPr>
          <w:lang w:val="en-US" w:eastAsia="en-US"/>
        </w:rPr>
        <w:t>Support users of different systems</w:t>
      </w:r>
    </w:p>
    <w:p>
      <w:pPr>
        <w:pStyle w:val="L-CV-Puce1"/>
        <w:numPr>
          <w:ilvl w:val="0"/>
          <w:numId w:val="3"/>
        </w:numPr>
        <w:ind w:hanging="357" w:left="357"/>
        <w:rPr>
          <w:lang w:val="en-US"/>
        </w:rPr>
      </w:pPr>
      <w:r>
        <w:rPr>
          <w:lang w:val="en-US" w:eastAsia="en-US"/>
        </w:rPr>
        <w:t>Update the programming code on the SVN and VSS</w:t>
      </w:r>
    </w:p>
    <w:p>
      <w:pPr>
        <w:pStyle w:val="L-CV-Puce1"/>
        <w:numPr>
          <w:ilvl w:val="0"/>
          <w:numId w:val="3"/>
        </w:numPr>
        <w:ind w:hanging="357" w:left="357"/>
        <w:rPr>
          <w:lang w:val="en-US"/>
        </w:rPr>
      </w:pPr>
      <w:r>
        <w:rPr>
          <w:lang w:val="en-US" w:eastAsia="en-US"/>
        </w:rPr>
        <w:t>Install new systems for users</w:t>
      </w:r>
    </w:p>
    <w:p>
      <w:pPr>
        <w:sectPr>
          <w:type w:val="continuous"/>
          <w:pgSz w:w="12240" w:h="15840"/>
          <w:pgMar w:left="1134" w:right="1134" w:gutter="0" w:header="425" w:top="482" w:footer="737" w:bottom="1418"/>
          <w:formProt w:val="false"/>
          <w:textDirection w:val="lrTb"/>
          <w:docGrid w:type="default" w:linePitch="360" w:charSpace="32768"/>
        </w:sectPr>
      </w:pP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pageBreakBefore/>
              <w:spacing w:lineRule="auto" w:line="240" w:before="0" w:after="40"/>
              <w:ind w:hanging="0" w:left="-55"/>
              <w:rPr>
                <w:lang w:val="en-US"/>
              </w:rPr>
            </w:pPr>
            <w:r>
              <w:br w:type="page"/>
            </w: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r>
              <w:rPr>
                <w:rFonts w:cs="Arial"/>
                <w:color w:themeColor="background1" w:val="FFFFFF"/>
                <w:szCs w:val="20"/>
              </w:rPr>
              <w:t>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lang w:val="pt-BR"/>
              </w:rPr>
            </w:pPr>
            <w:r>
              <w:rPr>
                <w:b/>
                <w:bCs/>
                <w:lang w:val="pt-BR" w:eastAsia="fr-CA"/>
              </w:rPr>
              <w:t>Ministério Público do Distrito Federal e Territórios - MPDFT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rPr>
            </w:pPr>
            <w:r>
              <w:rPr>
                <w:b/>
                <w:bCs/>
                <w:lang w:eastAsia="fr-CA"/>
              </w:rPr>
              <w:t>IT support for users of the organization</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IT Support Technician</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858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color w:val="000000"/>
              </w:rPr>
              <w:t>10-1999 to 12-2002</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39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Elmo Sampaio (55 61 3343-9905)</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Windows 95/98/XP/NT, MS OFFICE, Backups, Entretien de Hardware, VNC</w:t>
            </w:r>
          </w:p>
        </w:tc>
      </w:tr>
    </w:tbl>
    <w:p>
      <w:pPr>
        <w:pStyle w:val="L-CV-Sous-titre1"/>
        <w:rPr>
          <w:lang w:val="en-US"/>
        </w:rPr>
      </w:pPr>
      <w:r>
        <w:rPr/>
        <w:t xml:space="preserve">Mandate Description </w:t>
      </w:r>
    </w:p>
    <w:p>
      <w:pPr>
        <w:pStyle w:val="L-CV-NORMAL"/>
        <w:rPr>
          <w:lang w:val="en-US"/>
        </w:rPr>
      </w:pPr>
      <w:r>
        <w:rPr>
          <w:lang w:val="en-US"/>
        </w:rPr>
        <w:t>Various types of services and maintenance were carried out, such as formatting microcomputers, creating HD images, installing and setting up antivirus software, repairing printers, creating and restoring backups . Technical assistance activities were carried out locally and remotely through VNC.</w:t>
      </w:r>
    </w:p>
    <w:p>
      <w:pPr>
        <w:pStyle w:val="L-CV-Sous-titre1"/>
        <w:rPr>
          <w:lang w:val="en-US"/>
        </w:rPr>
      </w:pPr>
      <w:r>
        <w:rPr>
          <w:lang w:val="en-US"/>
        </w:rPr>
        <w:t>Role and responsibilities</w:t>
      </w:r>
    </w:p>
    <w:p>
      <w:pPr>
        <w:pStyle w:val="L-CV-NORMAL"/>
        <w:rPr>
          <w:lang w:val="en-US"/>
        </w:rPr>
      </w:pPr>
      <w:r>
        <w:rPr>
          <w:lang w:val="en-US"/>
        </w:rPr>
        <w:t>As technical support, Mr. João Tavares was responsible for providing IT support to MPDFT officials, as well as:</w:t>
      </w:r>
    </w:p>
    <w:p>
      <w:pPr>
        <w:pStyle w:val="L-CV-Puce1"/>
        <w:numPr>
          <w:ilvl w:val="0"/>
          <w:numId w:val="3"/>
        </w:numPr>
        <w:ind w:hanging="357" w:left="357"/>
        <w:rPr>
          <w:lang w:val="en-US"/>
        </w:rPr>
      </w:pPr>
      <w:r>
        <w:rPr>
          <w:lang w:val="en-US" w:eastAsia="en-US"/>
        </w:rPr>
        <w:t>Formatting of microcomputers</w:t>
      </w:r>
    </w:p>
    <w:p>
      <w:pPr>
        <w:pStyle w:val="L-CV-Puce1"/>
        <w:numPr>
          <w:ilvl w:val="0"/>
          <w:numId w:val="3"/>
        </w:numPr>
        <w:ind w:hanging="357" w:left="357"/>
        <w:rPr>
          <w:lang w:val="en-US"/>
        </w:rPr>
      </w:pPr>
      <w:r>
        <w:rPr>
          <w:lang w:val="en-US" w:eastAsia="en-US"/>
        </w:rPr>
        <w:t>Creation of HD images</w:t>
      </w:r>
    </w:p>
    <w:p>
      <w:pPr>
        <w:pStyle w:val="L-CV-Puce1"/>
        <w:numPr>
          <w:ilvl w:val="0"/>
          <w:numId w:val="3"/>
        </w:numPr>
        <w:ind w:hanging="357" w:left="357"/>
        <w:rPr>
          <w:lang w:val="en-US"/>
        </w:rPr>
      </w:pPr>
      <w:r>
        <w:rPr>
          <w:lang w:val="en-US" w:eastAsia="en-US"/>
        </w:rPr>
        <w:t>Installation and implementation of antivirus</w:t>
      </w:r>
    </w:p>
    <w:p>
      <w:pPr>
        <w:pStyle w:val="L-CV-Puce1"/>
        <w:numPr>
          <w:ilvl w:val="0"/>
          <w:numId w:val="3"/>
        </w:numPr>
        <w:ind w:hanging="357" w:left="357"/>
        <w:rPr>
          <w:lang w:val="en-US"/>
        </w:rPr>
      </w:pPr>
      <w:r>
        <w:rPr>
          <w:lang w:val="en-US" w:eastAsia="en-US"/>
        </w:rPr>
        <w:t>Printer repair</w:t>
      </w:r>
    </w:p>
    <w:p>
      <w:pPr>
        <w:pStyle w:val="L-CV-Puce1"/>
        <w:numPr>
          <w:ilvl w:val="0"/>
          <w:numId w:val="3"/>
        </w:numPr>
        <w:ind w:hanging="357" w:left="357"/>
        <w:rPr>
          <w:lang w:val="en-US"/>
        </w:rPr>
      </w:pPr>
      <w:r>
        <w:rPr>
          <w:lang w:val="en-US" w:eastAsia="en-US"/>
        </w:rPr>
        <w:t>Creation and restoration of backups</w:t>
      </w:r>
    </w:p>
    <w:p>
      <w:pPr>
        <w:pStyle w:val="L-CV-Puce1"/>
        <w:numPr>
          <w:ilvl w:val="0"/>
          <w:numId w:val="3"/>
        </w:numPr>
        <w:ind w:hanging="357" w:left="357"/>
        <w:rPr>
          <w:lang w:val="en-US"/>
        </w:rPr>
      </w:pPr>
      <w:r>
        <w:rPr>
          <w:lang w:val="en-US" w:eastAsia="en-US"/>
        </w:rPr>
        <w:t>Remote support via VNC</w:t>
      </w:r>
    </w:p>
    <w:p>
      <w:pPr>
        <w:pStyle w:val="L-CV-espace2mandat"/>
        <w:spacing w:before="120" w:after="120"/>
        <w:rPr>
          <w:lang w:val="en-US"/>
        </w:rPr>
      </w:pPr>
      <w:r>
        <w:rPr>
          <w:lang w:val="en-US"/>
        </w:rPr>
      </w:r>
    </w:p>
    <w:sectPr>
      <w:type w:val="continuous"/>
      <w:pgSz w:w="12240" w:h="15840"/>
      <w:pgMar w:left="1134" w:right="1134" w:gutter="0" w:header="425" w:top="482" w:footer="737" w:bottom="1418"/>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Narrow">
    <w:charset w:val="01"/>
    <w:family w:val="roman"/>
    <w:pitch w:val="variable"/>
  </w:font>
  <w:font w:name="Arial Gras">
    <w:charset w:val="01"/>
    <w:family w:val="roman"/>
    <w:pitch w:val="variable"/>
  </w:font>
  <w:font w:name="Liberation Mono">
    <w:altName w:val="Courier New"/>
    <w:charset w:val="01"/>
    <w:family w:val="roman"/>
    <w:pitch w:val="variable"/>
  </w:font>
  <w:font w:name="Arial Narrow Gras">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61482339"/>
    </w:sdtPr>
    <w:sdtContent>
      <w:p>
        <w:pPr>
          <w:pStyle w:val="Normal"/>
          <w:pBdr>
            <w:top w:val="single" w:sz="18" w:space="1" w:color="7F7F7F"/>
            <w:bottom w:val="single" w:sz="18" w:space="1" w:color="7F7F7F"/>
          </w:pBdr>
          <w:tabs>
            <w:tab w:val="clear" w:pos="708"/>
            <w:tab w:val="right" w:pos="9967" w:leader="none"/>
          </w:tabs>
          <w:spacing w:before="120" w:after="0"/>
          <w:jc w:val="left"/>
          <w:rPr/>
        </w:pPr>
        <w:r>
          <w:rPr>
            <w:rFonts w:ascii="Arial Narrow" w:hAnsi="Arial Narrow"/>
            <w:lang w:val="pt-BR"/>
          </w:rPr>
          <w:t xml:space="preserve">Curriculum vitae – João Tavares Filho Segundo – </w:t>
        </w:r>
        <w:r>
          <w:rPr>
            <w:rFonts w:eastAsia="Times New Roman" w:cs="Times New Roman" w:ascii="Arial Narrow" w:hAnsi="Arial Narrow"/>
            <w:b/>
            <w:color w:val="EC9BA4"/>
            <w:kern w:val="0"/>
            <w:sz w:val="20"/>
            <w:szCs w:val="22"/>
            <w:lang w:val="pt-BR" w:eastAsia="fr-FR" w:bidi="ar-SA"/>
          </w:rPr>
          <w:t>www.jtdev.com.br</w:t>
        </w:r>
        <w:r>
          <w:rPr>
            <w:rFonts w:ascii="Arial Narrow Gras" w:hAnsi="Arial Narrow Gras"/>
            <w:b/>
            <w:color w:val="A33939"/>
            <w:lang w:val="pt-BR"/>
          </w:rPr>
          <w:tab/>
        </w:r>
        <w:r>
          <w:rPr>
            <w:rFonts w:ascii="Arial Narrow" w:hAnsi="Arial Narrow"/>
            <w:b/>
            <w:bCs/>
            <w:szCs w:val="18"/>
          </w:rPr>
          <w:fldChar w:fldCharType="begin"/>
        </w:r>
        <w:r>
          <w:rPr>
            <w:b/>
            <w:szCs w:val="18"/>
            <w:bCs/>
            <w:rFonts w:ascii="Arial Narrow" w:hAnsi="Arial Narrow"/>
          </w:rPr>
          <w:instrText xml:space="preserve"> PAGE </w:instrText>
        </w:r>
        <w:r>
          <w:rPr>
            <w:b/>
            <w:szCs w:val="18"/>
            <w:bCs/>
            <w:rFonts w:ascii="Arial Narrow" w:hAnsi="Arial Narrow"/>
          </w:rPr>
          <w:fldChar w:fldCharType="separate"/>
        </w:r>
        <w:r>
          <w:rPr>
            <w:b/>
            <w:szCs w:val="18"/>
            <w:bCs/>
            <w:rFonts w:ascii="Arial Narrow" w:hAnsi="Arial Narrow"/>
          </w:rPr>
          <w:t>19</w:t>
        </w:r>
        <w:r>
          <w:rPr>
            <w:b/>
            <w:szCs w:val="18"/>
            <w:bCs/>
            <w:rFonts w:ascii="Arial Narrow" w:hAnsi="Arial Narrow"/>
          </w:rPr>
          <w:fldChar w:fldCharType="end"/>
        </w:r>
        <w:r>
          <w:rPr>
            <w:rFonts w:ascii="Arial Narrow" w:hAnsi="Arial Narrow"/>
            <w:szCs w:val="18"/>
            <w:lang w:val="fr-FR"/>
          </w:rPr>
          <w:t xml:space="preserve"> de </w:t>
        </w:r>
        <w:r>
          <w:rPr>
            <w:rFonts w:ascii="Arial Narrow" w:hAnsi="Arial Narrow"/>
            <w:b/>
            <w:bCs/>
            <w:szCs w:val="18"/>
          </w:rPr>
          <w:fldChar w:fldCharType="begin"/>
        </w:r>
        <w:r>
          <w:rPr>
            <w:b/>
            <w:szCs w:val="18"/>
            <w:bCs/>
            <w:rFonts w:ascii="Arial Narrow" w:hAnsi="Arial Narrow"/>
          </w:rPr>
          <w:instrText xml:space="preserve"> NUMPAGES </w:instrText>
        </w:r>
        <w:r>
          <w:rPr>
            <w:b/>
            <w:szCs w:val="18"/>
            <w:bCs/>
            <w:rFonts w:ascii="Arial Narrow" w:hAnsi="Arial Narrow"/>
          </w:rPr>
          <w:fldChar w:fldCharType="separate"/>
        </w:r>
        <w:r>
          <w:rPr>
            <w:b/>
            <w:szCs w:val="18"/>
            <w:bCs/>
            <w:rFonts w:ascii="Arial Narrow" w:hAnsi="Arial Narrow"/>
          </w:rPr>
          <w:t>19</w:t>
        </w:r>
        <w:r>
          <w:rPr>
            <w:b/>
            <w:szCs w:val="18"/>
            <w:bCs/>
            <w:rFonts w:ascii="Arial Narrow" w:hAnsi="Arial Narrow"/>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367" w:type="dxa"/>
      <w:jc w:val="left"/>
      <w:tblInd w:w="-141" w:type="dxa"/>
      <w:tblLayout w:type="fixed"/>
      <w:tblCellMar>
        <w:top w:w="0" w:type="dxa"/>
        <w:left w:w="108" w:type="dxa"/>
        <w:bottom w:w="0" w:type="dxa"/>
        <w:right w:w="108" w:type="dxa"/>
      </w:tblCellMar>
      <w:tblLook w:val="04a0" w:noHBand="0" w:noVBand="1" w:firstColumn="1" w:lastRow="0" w:lastColumn="0" w:firstRow="1"/>
    </w:tblPr>
    <w:tblGrid>
      <w:gridCol w:w="4815"/>
      <w:gridCol w:w="5551"/>
    </w:tblGrid>
    <w:tr>
      <w:trPr>
        <w:trHeight w:val="413" w:hRule="atLeast"/>
      </w:trPr>
      <w:tc>
        <w:tcPr>
          <w:tcW w:w="4815" w:type="dxa"/>
          <w:tcBorders/>
          <w:shd w:color="auto" w:fill="auto" w:val="clear"/>
        </w:tcPr>
        <w:p>
          <w:pPr>
            <w:pStyle w:val="L-CV-en-tteNom"/>
            <w:rPr>
              <w:lang w:val="pt-BR"/>
            </w:rPr>
          </w:pPr>
          <w:bookmarkStart w:id="0" w:name="_Hlk10797741"/>
          <w:bookmarkStart w:id="1" w:name="_Hlk10797740"/>
          <w:bookmarkEnd w:id="0"/>
          <w:bookmarkEnd w:id="1"/>
          <w:r>
            <w:rPr>
              <w:color w:val="EC9BA4"/>
              <w:lang w:val="pt-BR"/>
            </w:rPr>
            <w:t>J</w:t>
          </w:r>
          <w:r>
            <w:rPr>
              <w:lang w:val="pt-BR"/>
            </w:rPr>
            <w:t>oão Tavares Filho Segundo</w:t>
          </w:r>
        </w:p>
        <w:p>
          <w:pPr>
            <w:pStyle w:val="L-CV-en-tteRle"/>
            <w:rPr>
              <w:lang w:val="pt-BR"/>
            </w:rPr>
          </w:pPr>
          <w:r>
            <w:rPr>
              <w:rFonts w:eastAsia="Times New Roman" w:cs="Arial"/>
              <w:b/>
              <w:smallCaps/>
              <w:color w:themeColor="text2" w:val="55575D"/>
              <w:kern w:val="0"/>
              <w:sz w:val="24"/>
              <w:szCs w:val="24"/>
              <w:lang w:val="pt-BR" w:eastAsia="fr-FR" w:bidi="ar-SA"/>
            </w:rPr>
            <w:t>Software Engineer/A</w:t>
          </w:r>
          <w:r>
            <w:rPr>
              <w:lang w:val="pt-BR"/>
            </w:rPr>
            <w:t>rchitect</w:t>
          </w:r>
        </w:p>
      </w:tc>
      <w:tc>
        <w:tcPr>
          <w:tcW w:w="5551" w:type="dxa"/>
          <w:tcBorders/>
          <w:shd w:color="auto" w:fill="auto" w:val="clear"/>
          <w:vAlign w:val="center"/>
        </w:tcPr>
        <w:p>
          <w:pPr>
            <w:pStyle w:val="Normal"/>
            <w:spacing w:before="120" w:after="0"/>
            <w:jc w:val="right"/>
            <w:rPr>
              <w:rFonts w:ascii="Arial Narrow" w:hAnsi="Arial Narrow" w:cs="Arial"/>
              <w:b/>
              <w:smallCaps/>
              <w:color w:val="515151"/>
              <w:sz w:val="18"/>
              <w:szCs w:val="18"/>
            </w:rPr>
          </w:pPr>
          <w:r>
            <w:rPr>
              <w:rFonts w:eastAsia="Times New Roman" w:cs="Arial" w:ascii="Arial Narrow" w:hAnsi="Arial Narrow"/>
              <w:b/>
              <w:smallCaps/>
              <w:color w:val="515151"/>
              <w:kern w:val="0"/>
              <w:sz w:val="18"/>
              <w:szCs w:val="18"/>
              <w:lang w:val="fr-CA" w:eastAsia="fr-FR" w:bidi="ar-SA"/>
            </w:rPr>
            <w:t>tauvares@gmail.com</w:t>
          </w:r>
        </w:p>
        <w:p>
          <w:pPr>
            <w:pStyle w:val="Sansinterligne1"/>
            <w:jc w:val="right"/>
            <w:rPr/>
          </w:pPr>
          <w:r>
            <w:rPr>
              <w:rFonts w:cs="Arial" w:ascii="Arial Narrow" w:hAnsi="Arial Narrow"/>
              <w:b/>
              <w:smallCaps/>
              <w:color w:val="515151"/>
              <w:sz w:val="18"/>
              <w:szCs w:val="18"/>
              <w:lang w:val="fr-CA" w:eastAsia="fr-FR"/>
            </w:rPr>
            <w:t>https://www.linkedin.com/in/joao-tavares-filho-segundo/</w:t>
          </w:r>
        </w:p>
        <w:p>
          <w:pPr>
            <w:pStyle w:val="Sansinterligne1"/>
            <w:jc w:val="right"/>
            <w:rPr>
              <w:rFonts w:ascii="Arial Narrow" w:hAnsi="Arial Narrow" w:cs="Arial"/>
              <w:b/>
              <w:smallCaps/>
              <w:color w:val="515151"/>
              <w:sz w:val="18"/>
              <w:szCs w:val="18"/>
              <w:lang w:val="fr-CA" w:eastAsia="fr-FR"/>
              <w:del w:id="12" w:author="Autor desconhecido" w:date="2020-01-06T14:47:00Z"/>
            </w:rPr>
          </w:pPr>
          <w:r>
            <w:rPr>
              <w:rFonts w:cs="Arial" w:ascii="Arial Narrow" w:hAnsi="Arial Narrow"/>
              <w:b/>
              <w:smallCaps/>
              <w:color w:val="515151"/>
              <w:sz w:val="18"/>
              <w:szCs w:val="18"/>
              <w:lang w:val="fr-CA" w:eastAsia="fr-FR"/>
            </w:rPr>
            <w:t>https://www.jtdev.com.br</w:t>
          </w:r>
        </w:p>
        <w:p>
          <w:pPr>
            <w:pStyle w:val="Sansinterligne1"/>
            <w:rPr>
              <w:del w:id="14" w:author="Autor desconhecido" w:date="2020-01-06T14:47:00Z"/>
            </w:rPr>
          </w:pPr>
          <w:del w:id="13" w:author="Autor desconhecido" w:date="2020-01-06T14:47:00Z">
            <w:r>
              <w:rPr/>
            </w:r>
          </w:del>
        </w:p>
        <w:p>
          <w:pPr>
            <w:pStyle w:val="Sansinterligne1"/>
            <w:jc w:val="right"/>
            <w:rPr>
              <w:rFonts w:ascii="Arial Narrow" w:hAnsi="Arial Narrow" w:cs="Arial"/>
              <w:b/>
              <w:smallCaps/>
              <w:color w:val="515151"/>
              <w:sz w:val="18"/>
              <w:szCs w:val="18"/>
              <w:lang w:val="fr-CA" w:eastAsia="fr-FR"/>
            </w:rPr>
          </w:pPr>
          <w:r>
            <w:rPr>
              <w:rFonts w:cs="Arial" w:ascii="Arial Narrow" w:hAnsi="Arial Narrow"/>
              <w:b/>
              <w:smallCaps/>
              <w:color w:val="515151"/>
              <w:sz w:val="18"/>
              <w:szCs w:val="18"/>
              <w:lang w:val="fr-CA" w:eastAsia="fr-FR"/>
            </w:rPr>
          </w:r>
        </w:p>
      </w:tc>
    </w:tr>
  </w:tbl>
  <w:p>
    <w:pPr>
      <w:pStyle w:val="L-CV-espace1tableau"/>
      <w:rPr>
        <w:rFonts w:ascii="Calibri" w:hAnsi="Calibri"/>
        <w:sz w:val="24"/>
        <w:szCs w:val="24"/>
      </w:rPr>
    </w:pPr>
    <w:r>
      <w:rPr>
        <w:rFonts w:ascii="Calibri" w:hAnsi="Calibri"/>
        <w:sz w:val="24"/>
        <w:szCs w:val="24"/>
      </w:rPr>
    </w:r>
    <w:bookmarkStart w:id="2" w:name="_Hlk107977411"/>
    <w:bookmarkStart w:id="3" w:name="_Hlk107977401"/>
    <w:bookmarkStart w:id="4" w:name="_Hlk107977411"/>
    <w:bookmarkStart w:id="5" w:name="_Hlk107977401"/>
    <w:bookmarkEnd w:id="4"/>
    <w:bookmarkEnd w:id="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502" w:hanging="360"/>
      </w:pPr>
      <w:rPr>
        <w:rFonts w:ascii="Wingdings" w:hAnsi="Wingdings" w:cs="Wingdings" w:hint="default"/>
        <w:sz w:val="16"/>
        <w:szCs w:val="16"/>
        <w:color w:val="EC9BA4"/>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502" w:hanging="360"/>
      </w:pPr>
      <w:rPr>
        <w:rFonts w:ascii="Wingdings" w:hAnsi="Wingdings" w:cs="Wingdings" w:hint="default"/>
        <w:sz w:val="16"/>
        <w:szCs w:val="16"/>
        <w:color w:val="EC9BA4"/>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A" w:eastAsia="fr-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278b"/>
    <w:pPr>
      <w:widowControl/>
      <w:suppressAutoHyphens w:val="true"/>
      <w:bidi w:val="0"/>
      <w:spacing w:lineRule="auto" w:line="276" w:before="120" w:after="0"/>
      <w:jc w:val="both"/>
    </w:pPr>
    <w:rPr>
      <w:rFonts w:ascii="Arial" w:hAnsi="Arial" w:eastAsia="Times New Roman" w:cs="Times New Roman"/>
      <w:color w:val="auto"/>
      <w:kern w:val="0"/>
      <w:sz w:val="20"/>
      <w:szCs w:val="22"/>
      <w:lang w:val="fr-CA" w:eastAsia="fr-FR" w:bidi="ar-SA"/>
    </w:rPr>
  </w:style>
  <w:style w:type="paragraph" w:styleId="Heading1">
    <w:name w:val="Heading 1"/>
    <w:basedOn w:val="Normal"/>
    <w:next w:val="Normal"/>
    <w:link w:val="Ttulo1Char"/>
    <w:uiPriority w:val="9"/>
    <w:qFormat/>
    <w:rsid w:val="00ce4e4d"/>
    <w:pPr>
      <w:keepNext w:val="true"/>
      <w:numPr>
        <w:ilvl w:val="0"/>
        <w:numId w:val="1"/>
      </w:numPr>
      <w:spacing w:before="240" w:after="60"/>
      <w:outlineLvl w:val="0"/>
    </w:pPr>
    <w:rPr>
      <w:rFonts w:ascii="Cambria" w:hAnsi="Cambria"/>
      <w:b/>
      <w:bCs/>
      <w:kern w:val="2"/>
      <w:sz w:val="32"/>
      <w:szCs w:val="32"/>
    </w:rPr>
  </w:style>
  <w:style w:type="paragraph" w:styleId="Heading2">
    <w:name w:val="Heading 2"/>
    <w:basedOn w:val="Normal"/>
    <w:next w:val="Normal"/>
    <w:link w:val="Ttulo2Char"/>
    <w:uiPriority w:val="9"/>
    <w:unhideWhenUsed/>
    <w:qFormat/>
    <w:rsid w:val="00ce4e4d"/>
    <w:pPr>
      <w:keepNext w:val="true"/>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Ttulo3Char"/>
    <w:uiPriority w:val="9"/>
    <w:unhideWhenUsed/>
    <w:qFormat/>
    <w:rsid w:val="006902bd"/>
    <w:pPr>
      <w:keepNext w:val="true"/>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Ttulo4Char"/>
    <w:uiPriority w:val="9"/>
    <w:unhideWhenUsed/>
    <w:qFormat/>
    <w:rsid w:val="00f91f4e"/>
    <w:pPr>
      <w:keepNext w:val="true"/>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Ttulo5Char"/>
    <w:uiPriority w:val="9"/>
    <w:semiHidden/>
    <w:unhideWhenUsed/>
    <w:qFormat/>
    <w:rsid w:val="00f91f4e"/>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Ttulo6Char"/>
    <w:uiPriority w:val="9"/>
    <w:semiHidden/>
    <w:unhideWhenUsed/>
    <w:qFormat/>
    <w:rsid w:val="00f91f4e"/>
    <w:pPr>
      <w:numPr>
        <w:ilvl w:val="5"/>
        <w:numId w:val="1"/>
      </w:numPr>
      <w:spacing w:before="240" w:after="60"/>
      <w:outlineLvl w:val="5"/>
    </w:pPr>
    <w:rPr>
      <w:rFonts w:ascii="Calibri" w:hAnsi="Calibri"/>
      <w:b/>
      <w:bCs/>
      <w:sz w:val="22"/>
    </w:rPr>
  </w:style>
  <w:style w:type="paragraph" w:styleId="Heading7">
    <w:name w:val="Heading 7"/>
    <w:basedOn w:val="Normal"/>
    <w:next w:val="Normal"/>
    <w:link w:val="Ttulo7Char"/>
    <w:uiPriority w:val="9"/>
    <w:semiHidden/>
    <w:unhideWhenUsed/>
    <w:qFormat/>
    <w:rsid w:val="00f91f4e"/>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Ttulo8Char"/>
    <w:uiPriority w:val="9"/>
    <w:semiHidden/>
    <w:unhideWhenUsed/>
    <w:qFormat/>
    <w:rsid w:val="00f91f4e"/>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Ttulo9Char"/>
    <w:uiPriority w:val="9"/>
    <w:semiHidden/>
    <w:unhideWhenUsed/>
    <w:qFormat/>
    <w:rsid w:val="00f91f4e"/>
    <w:pPr>
      <w:numPr>
        <w:ilvl w:val="8"/>
        <w:numId w:val="1"/>
      </w:numPr>
      <w:spacing w:before="240" w:after="60"/>
      <w:outlineLvl w:val="8"/>
    </w:pPr>
    <w:rPr>
      <w:rFonts w:ascii="Cambria" w:hAnsi="Cambria"/>
      <w:sz w:val="22"/>
    </w:rPr>
  </w:style>
  <w:style w:type="character" w:styleId="DefaultParagraphFont" w:default="1">
    <w:name w:val="Default Paragraph Font"/>
    <w:uiPriority w:val="1"/>
    <w:semiHidden/>
    <w:unhideWhenUsed/>
    <w:qFormat/>
    <w:rPr/>
  </w:style>
  <w:style w:type="character" w:styleId="En-tteCar" w:customStyle="1">
    <w:name w:val="En-tête Car"/>
    <w:uiPriority w:val="99"/>
    <w:qFormat/>
    <w:rsid w:val="00d25bce"/>
    <w:rPr>
      <w:rFonts w:ascii="Arial" w:hAnsi="Arial"/>
      <w:szCs w:val="22"/>
      <w:lang w:eastAsia="fr-FR"/>
    </w:rPr>
  </w:style>
  <w:style w:type="character" w:styleId="RodapChar" w:customStyle="1">
    <w:name w:val="Rodapé Char"/>
    <w:uiPriority w:val="99"/>
    <w:qFormat/>
    <w:rsid w:val="00d25bce"/>
    <w:rPr>
      <w:rFonts w:ascii="Arial" w:hAnsi="Arial"/>
      <w:szCs w:val="22"/>
      <w:lang w:eastAsia="fr-FR"/>
    </w:rPr>
  </w:style>
  <w:style w:type="character" w:styleId="Ttulo1Char" w:customStyle="1">
    <w:name w:val="Título 1 Char"/>
    <w:uiPriority w:val="9"/>
    <w:qFormat/>
    <w:rsid w:val="00ce4e4d"/>
    <w:rPr>
      <w:rFonts w:ascii="Cambria" w:hAnsi="Cambria"/>
      <w:b/>
      <w:bCs/>
      <w:kern w:val="2"/>
      <w:sz w:val="32"/>
      <w:szCs w:val="32"/>
      <w:lang w:eastAsia="fr-FR"/>
    </w:rPr>
  </w:style>
  <w:style w:type="character" w:styleId="Ttulo2Char" w:customStyle="1">
    <w:name w:val="Título 2 Char"/>
    <w:uiPriority w:val="9"/>
    <w:qFormat/>
    <w:rsid w:val="00ce4e4d"/>
    <w:rPr>
      <w:rFonts w:ascii="Cambria" w:hAnsi="Cambria"/>
      <w:b/>
      <w:bCs/>
      <w:i/>
      <w:iCs/>
      <w:sz w:val="28"/>
      <w:szCs w:val="28"/>
      <w:lang w:eastAsia="fr-FR"/>
    </w:rPr>
  </w:style>
  <w:style w:type="character" w:styleId="Ttulo3Char" w:customStyle="1">
    <w:name w:val="Título 3 Char"/>
    <w:uiPriority w:val="9"/>
    <w:qFormat/>
    <w:rsid w:val="006902bd"/>
    <w:rPr>
      <w:rFonts w:ascii="Cambria" w:hAnsi="Cambria"/>
      <w:b/>
      <w:bCs/>
      <w:sz w:val="26"/>
      <w:szCs w:val="26"/>
      <w:lang w:eastAsia="fr-FR"/>
    </w:rPr>
  </w:style>
  <w:style w:type="character" w:styleId="Ttulo4Char" w:customStyle="1">
    <w:name w:val="Título 4 Char"/>
    <w:uiPriority w:val="9"/>
    <w:qFormat/>
    <w:rsid w:val="00f91f4e"/>
    <w:rPr>
      <w:rFonts w:ascii="Calibri" w:hAnsi="Calibri"/>
      <w:b/>
      <w:bCs/>
      <w:sz w:val="28"/>
      <w:szCs w:val="28"/>
      <w:lang w:eastAsia="fr-FR"/>
    </w:rPr>
  </w:style>
  <w:style w:type="character" w:styleId="Ttulo5Char" w:customStyle="1">
    <w:name w:val="Título 5 Char"/>
    <w:uiPriority w:val="9"/>
    <w:semiHidden/>
    <w:qFormat/>
    <w:rsid w:val="00f91f4e"/>
    <w:rPr>
      <w:rFonts w:ascii="Calibri" w:hAnsi="Calibri"/>
      <w:b/>
      <w:bCs/>
      <w:i/>
      <w:iCs/>
      <w:sz w:val="26"/>
      <w:szCs w:val="26"/>
      <w:lang w:eastAsia="fr-FR"/>
    </w:rPr>
  </w:style>
  <w:style w:type="character" w:styleId="Ttulo6Char" w:customStyle="1">
    <w:name w:val="Título 6 Char"/>
    <w:uiPriority w:val="9"/>
    <w:semiHidden/>
    <w:qFormat/>
    <w:rsid w:val="00f91f4e"/>
    <w:rPr>
      <w:rFonts w:ascii="Calibri" w:hAnsi="Calibri"/>
      <w:b/>
      <w:bCs/>
      <w:sz w:val="22"/>
      <w:szCs w:val="22"/>
      <w:lang w:eastAsia="fr-FR"/>
    </w:rPr>
  </w:style>
  <w:style w:type="character" w:styleId="Ttulo7Char" w:customStyle="1">
    <w:name w:val="Título 7 Char"/>
    <w:uiPriority w:val="9"/>
    <w:semiHidden/>
    <w:qFormat/>
    <w:rsid w:val="00f91f4e"/>
    <w:rPr>
      <w:rFonts w:ascii="Calibri" w:hAnsi="Calibri"/>
      <w:sz w:val="24"/>
      <w:szCs w:val="24"/>
      <w:lang w:eastAsia="fr-FR"/>
    </w:rPr>
  </w:style>
  <w:style w:type="character" w:styleId="Ttulo8Char" w:customStyle="1">
    <w:name w:val="Título 8 Char"/>
    <w:uiPriority w:val="9"/>
    <w:semiHidden/>
    <w:qFormat/>
    <w:rsid w:val="00f91f4e"/>
    <w:rPr>
      <w:rFonts w:ascii="Calibri" w:hAnsi="Calibri"/>
      <w:i/>
      <w:iCs/>
      <w:sz w:val="24"/>
      <w:szCs w:val="24"/>
      <w:lang w:eastAsia="fr-FR"/>
    </w:rPr>
  </w:style>
  <w:style w:type="character" w:styleId="Ttulo9Char" w:customStyle="1">
    <w:name w:val="Título 9 Char"/>
    <w:uiPriority w:val="9"/>
    <w:semiHidden/>
    <w:qFormat/>
    <w:rsid w:val="00f91f4e"/>
    <w:rPr>
      <w:rFonts w:ascii="Cambria" w:hAnsi="Cambria"/>
      <w:sz w:val="22"/>
      <w:szCs w:val="22"/>
      <w:lang w:eastAsia="fr-FR"/>
    </w:rPr>
  </w:style>
  <w:style w:type="character" w:styleId="Puce1Car" w:customStyle="1">
    <w:name w:val="Puce 1 Car"/>
    <w:link w:val="Puce1"/>
    <w:qFormat/>
    <w:rsid w:val="00d3754e"/>
    <w:rPr>
      <w:rFonts w:ascii="Arial" w:hAnsi="Arial"/>
      <w:lang w:eastAsia="fr-FR"/>
    </w:rPr>
  </w:style>
  <w:style w:type="character" w:styleId="Hyperlink" w:customStyle="1">
    <w:name w:val="Hyperlink"/>
    <w:basedOn w:val="DefaultParagraphFont"/>
    <w:uiPriority w:val="99"/>
    <w:semiHidden/>
    <w:unhideWhenUsed/>
    <w:rsid w:val="00cc537e"/>
    <w:rPr>
      <w:color w:val="0000FF"/>
      <w:u w:val="single"/>
    </w:rPr>
  </w:style>
  <w:style w:type="character" w:styleId="Normal2Car1" w:customStyle="1">
    <w:name w:val="Normal2 Car1"/>
    <w:link w:val="Normal2"/>
    <w:qFormat/>
    <w:rsid w:val="00f541cf"/>
    <w:rPr>
      <w:rFonts w:ascii="Arial" w:hAnsi="Arial"/>
      <w:lang w:eastAsia="fr-FR"/>
    </w:rPr>
  </w:style>
  <w:style w:type="character" w:styleId="Caracteresdenotaderodap" w:customStyle="1">
    <w:name w:val="Caracteres de nota de rodapé"/>
    <w:qFormat/>
    <w:rPr>
      <w:vertAlign w:val="superscript"/>
    </w:rPr>
  </w:style>
  <w:style w:type="character" w:styleId="FootnoteReference">
    <w:name w:val="Footnote Reference"/>
    <w:rPr>
      <w:vertAlign w:val="superscript"/>
    </w:rPr>
  </w:style>
  <w:style w:type="character" w:styleId="FootnoteCharacters" w:customStyle="1">
    <w:name w:val="Footnote Characters"/>
    <w:qFormat/>
    <w:rsid w:val="00da1215"/>
    <w:rPr>
      <w:vertAlign w:val="superscript"/>
    </w:rPr>
  </w:style>
  <w:style w:type="character" w:styleId="TextodenotaderodapChar" w:customStyle="1">
    <w:name w:val="Texto de nota de rodapé Char"/>
    <w:qFormat/>
    <w:rsid w:val="00da1215"/>
    <w:rPr>
      <w:lang w:eastAsia="fr-FR"/>
    </w:rPr>
  </w:style>
  <w:style w:type="character" w:styleId="Nfase1" w:customStyle="1">
    <w:name w:val="Ênfase1"/>
    <w:qFormat/>
    <w:rsid w:val="00246cb5"/>
    <w:rPr>
      <w:i/>
      <w:iCs/>
    </w:rPr>
  </w:style>
  <w:style w:type="character" w:styleId="TextodebaloChar" w:customStyle="1">
    <w:name w:val="Texto de balão Char"/>
    <w:uiPriority w:val="99"/>
    <w:semiHidden/>
    <w:qFormat/>
    <w:rsid w:val="00885023"/>
    <w:rPr>
      <w:rFonts w:ascii="Tahoma" w:hAnsi="Tahoma" w:cs="Tahoma"/>
      <w:sz w:val="16"/>
      <w:szCs w:val="16"/>
      <w:lang w:eastAsia="fr-FR"/>
    </w:rPr>
  </w:style>
  <w:style w:type="character" w:styleId="Normal1Car1" w:customStyle="1">
    <w:name w:val="Normal1 Car1"/>
    <w:link w:val="Normal1"/>
    <w:qFormat/>
    <w:rsid w:val="00c41342"/>
    <w:rPr>
      <w:sz w:val="22"/>
      <w:szCs w:val="22"/>
      <w:lang w:eastAsia="fr-FR"/>
    </w:rPr>
  </w:style>
  <w:style w:type="character" w:styleId="CorpodetextoChar" w:customStyle="1">
    <w:name w:val="Corpo de texto Char"/>
    <w:qFormat/>
    <w:rsid w:val="00c85d5a"/>
    <w:rPr>
      <w:caps/>
      <w:color w:val="000000"/>
      <w:sz w:val="22"/>
      <w:szCs w:val="22"/>
      <w:lang w:eastAsia="fr-FR"/>
    </w:rPr>
  </w:style>
  <w:style w:type="character" w:styleId="TEXTE11Car" w:customStyle="1">
    <w:name w:val="TEXTE 1.1 Car"/>
    <w:link w:val="TEXTE11"/>
    <w:qFormat/>
    <w:rsid w:val="00c85d5a"/>
    <w:rPr>
      <w:rFonts w:ascii="Arial" w:hAnsi="Arial"/>
      <w:sz w:val="21"/>
      <w:lang w:val="fr-FR" w:eastAsia="x-none"/>
    </w:rPr>
  </w:style>
  <w:style w:type="character" w:styleId="Puce2Car" w:customStyle="1">
    <w:name w:val="Puce 2 Car"/>
    <w:link w:val="Puce2"/>
    <w:qFormat/>
    <w:rsid w:val="0096375d"/>
    <w:rPr>
      <w:rFonts w:ascii="Arial" w:hAnsi="Arial"/>
      <w:lang w:eastAsia="fr-FR"/>
    </w:rPr>
  </w:style>
  <w:style w:type="character" w:styleId="L-CV-Puce1Car" w:customStyle="1">
    <w:name w:val="L - CV - Puce 1 Car"/>
    <w:qFormat/>
    <w:rsid w:val="00944270"/>
    <w:rPr>
      <w:rFonts w:ascii="Arial" w:hAnsi="Arial"/>
      <w:lang w:eastAsia="fr-FR"/>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link w:val="CorpodetextoChar"/>
    <w:rsid w:val="00c85d5a"/>
    <w:pPr>
      <w:spacing w:lineRule="auto" w:line="240" w:before="0" w:after="0"/>
    </w:pPr>
    <w:rPr>
      <w:rFonts w:ascii="Times New Roman" w:hAnsi="Times New Roman"/>
      <w:caps/>
      <w:color w:val="000000"/>
      <w:sz w:val="22"/>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Ndice" w:customStyle="1">
    <w:name w:val="Índice"/>
    <w:basedOn w:val="Normal"/>
    <w:qFormat/>
    <w:pPr>
      <w:suppressLineNumbers/>
    </w:pPr>
    <w:rPr>
      <w:rFonts w:cs="Droid Sans Devanagari"/>
    </w:rPr>
  </w:style>
  <w:style w:type="paragraph" w:styleId="Ttulo1" w:customStyle="1">
    <w:name w:val="Título1"/>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Caption1">
    <w:name w:val="caption1"/>
    <w:basedOn w:val="Normal"/>
    <w:qFormat/>
    <w:pPr>
      <w:suppressLineNumbers/>
      <w:spacing w:before="120" w:after="120"/>
    </w:pPr>
    <w:rPr>
      <w:rFonts w:cs="Droid Sans Devanagari"/>
      <w:i/>
      <w:iCs/>
      <w:sz w:val="24"/>
      <w:szCs w:val="24"/>
    </w:rPr>
  </w:style>
  <w:style w:type="paragraph" w:styleId="Default" w:customStyle="1">
    <w:name w:val="Default"/>
    <w:qFormat/>
    <w:rsid w:val="00d25bce"/>
    <w:pPr>
      <w:widowControl/>
      <w:suppressAutoHyphens w:val="true"/>
      <w:bidi w:val="0"/>
      <w:spacing w:before="0" w:after="0"/>
      <w:jc w:val="left"/>
    </w:pPr>
    <w:rPr>
      <w:rFonts w:ascii="Arial" w:hAnsi="Arial" w:eastAsia="Times New Roman" w:cs="Arial"/>
      <w:color w:val="000000"/>
      <w:kern w:val="0"/>
      <w:sz w:val="24"/>
      <w:szCs w:val="24"/>
      <w:lang w:val="fr-CA" w:eastAsia="fr-CA" w:bidi="ar-SA"/>
    </w:rPr>
  </w:style>
  <w:style w:type="paragraph" w:styleId="CabealhoeRodap" w:customStyle="1">
    <w:name w:val="Cabeçalho e Rodapé"/>
    <w:basedOn w:val="Normal"/>
    <w:qFormat/>
    <w:pPr/>
    <w:rPr/>
  </w:style>
  <w:style w:type="paragraph" w:styleId="Header">
    <w:name w:val="Header"/>
    <w:basedOn w:val="Normal"/>
    <w:uiPriority w:val="99"/>
    <w:unhideWhenUsed/>
    <w:rsid w:val="00d25bce"/>
    <w:pPr>
      <w:tabs>
        <w:tab w:val="clear" w:pos="708"/>
        <w:tab w:val="center" w:pos="4320" w:leader="none"/>
        <w:tab w:val="right" w:pos="8640" w:leader="none"/>
      </w:tabs>
    </w:pPr>
    <w:rPr/>
  </w:style>
  <w:style w:type="paragraph" w:styleId="Footer">
    <w:name w:val="Footer"/>
    <w:basedOn w:val="Normal"/>
    <w:link w:val="RodapChar"/>
    <w:uiPriority w:val="99"/>
    <w:unhideWhenUsed/>
    <w:qFormat/>
    <w:rsid w:val="00d25bce"/>
    <w:pPr>
      <w:tabs>
        <w:tab w:val="clear" w:pos="708"/>
        <w:tab w:val="center" w:pos="4320" w:leader="none"/>
        <w:tab w:val="right" w:pos="8640" w:leader="none"/>
      </w:tabs>
    </w:pPr>
    <w:rPr/>
  </w:style>
  <w:style w:type="paragraph" w:styleId="NormalWeb">
    <w:name w:val="Normal (Web)"/>
    <w:basedOn w:val="Normal"/>
    <w:uiPriority w:val="99"/>
    <w:qFormat/>
    <w:rsid w:val="007a48b1"/>
    <w:pPr>
      <w:spacing w:lineRule="auto" w:line="240" w:beforeAutospacing="1" w:afterAutospacing="1"/>
      <w:jc w:val="left"/>
    </w:pPr>
    <w:rPr>
      <w:rFonts w:ascii="Times New Roman" w:hAnsi="Times New Roman"/>
      <w:sz w:val="24"/>
      <w:szCs w:val="24"/>
      <w:lang w:val="en-US" w:eastAsia="en-US"/>
    </w:rPr>
  </w:style>
  <w:style w:type="paragraph" w:styleId="Puce1" w:customStyle="1">
    <w:name w:val="Puce 1"/>
    <w:basedOn w:val="Normal"/>
    <w:link w:val="Puce1Car"/>
    <w:qFormat/>
    <w:rsid w:val="00d3754e"/>
    <w:pPr>
      <w:spacing w:before="0" w:after="0"/>
      <w:ind w:hanging="357" w:left="357"/>
    </w:pPr>
    <w:rPr>
      <w:szCs w:val="20"/>
    </w:rPr>
  </w:style>
  <w:style w:type="paragraph" w:styleId="TOC1">
    <w:name w:val="TOC 1"/>
    <w:basedOn w:val="Normal"/>
    <w:next w:val="Normal"/>
    <w:autoRedefine/>
    <w:uiPriority w:val="39"/>
    <w:unhideWhenUsed/>
    <w:rsid w:val="00923e77"/>
    <w:pPr>
      <w:tabs>
        <w:tab w:val="clear" w:pos="708"/>
        <w:tab w:val="left" w:pos="400" w:leader="none"/>
        <w:tab w:val="right" w:pos="9396" w:leader="dot"/>
      </w:tabs>
      <w:ind w:hanging="0" w:left="200"/>
    </w:pPr>
    <w:rPr/>
  </w:style>
  <w:style w:type="paragraph" w:styleId="TOC2">
    <w:name w:val="TOC 2"/>
    <w:basedOn w:val="Normal"/>
    <w:next w:val="Normal"/>
    <w:autoRedefine/>
    <w:uiPriority w:val="39"/>
    <w:unhideWhenUsed/>
    <w:rsid w:val="001045fa"/>
    <w:pPr>
      <w:ind w:hanging="0" w:left="200"/>
    </w:pPr>
    <w:rPr/>
  </w:style>
  <w:style w:type="paragraph" w:styleId="TOC3">
    <w:name w:val="TOC 3"/>
    <w:basedOn w:val="Normal"/>
    <w:next w:val="Normal"/>
    <w:autoRedefine/>
    <w:uiPriority w:val="39"/>
    <w:unhideWhenUsed/>
    <w:rsid w:val="001045fa"/>
    <w:pPr>
      <w:ind w:hanging="0" w:left="400"/>
    </w:pPr>
    <w:rPr/>
  </w:style>
  <w:style w:type="paragraph" w:styleId="Normal2" w:customStyle="1">
    <w:name w:val="Normal2"/>
    <w:basedOn w:val="Normal"/>
    <w:link w:val="Normal2Car1"/>
    <w:qFormat/>
    <w:rsid w:val="00f541cf"/>
    <w:pPr>
      <w:spacing w:before="0" w:after="120"/>
      <w:ind w:hanging="0" w:left="567"/>
    </w:pPr>
    <w:rPr>
      <w:szCs w:val="20"/>
    </w:rPr>
  </w:style>
  <w:style w:type="paragraph" w:styleId="Texte1" w:customStyle="1">
    <w:name w:val="Texte 1"/>
    <w:basedOn w:val="Normal"/>
    <w:qFormat/>
    <w:rsid w:val="003f4d72"/>
    <w:pPr>
      <w:spacing w:lineRule="auto" w:line="240" w:before="0" w:after="360"/>
      <w:ind w:hanging="0" w:left="720"/>
    </w:pPr>
    <w:rPr>
      <w:rFonts w:ascii="Tahoma" w:hAnsi="Tahoma"/>
      <w:szCs w:val="20"/>
    </w:rPr>
  </w:style>
  <w:style w:type="paragraph" w:styleId="ListParagraph">
    <w:name w:val="List Paragraph"/>
    <w:basedOn w:val="Normal"/>
    <w:uiPriority w:val="34"/>
    <w:qFormat/>
    <w:rsid w:val="008c35ca"/>
    <w:pPr>
      <w:ind w:hanging="0" w:left="708"/>
    </w:pPr>
    <w:rPr/>
  </w:style>
  <w:style w:type="paragraph" w:styleId="FootnoteText">
    <w:name w:val="Footnote Text"/>
    <w:basedOn w:val="Normal"/>
    <w:link w:val="TextodenotaderodapChar"/>
    <w:rsid w:val="00da1215"/>
    <w:pPr/>
    <w:rPr>
      <w:rFonts w:ascii="Times New Roman" w:hAnsi="Times New Roman"/>
      <w:szCs w:val="20"/>
    </w:rPr>
  </w:style>
  <w:style w:type="paragraph" w:styleId="BalloonText">
    <w:name w:val="Balloon Text"/>
    <w:basedOn w:val="Normal"/>
    <w:link w:val="TextodebaloChar"/>
    <w:uiPriority w:val="99"/>
    <w:semiHidden/>
    <w:unhideWhenUsed/>
    <w:qFormat/>
    <w:rsid w:val="00885023"/>
    <w:pPr>
      <w:spacing w:lineRule="auto" w:line="240" w:before="0" w:after="0"/>
    </w:pPr>
    <w:rPr>
      <w:rFonts w:ascii="Tahoma" w:hAnsi="Tahoma" w:cs="Tahoma"/>
      <w:sz w:val="16"/>
      <w:szCs w:val="16"/>
    </w:rPr>
  </w:style>
  <w:style w:type="paragraph" w:styleId="Amorce" w:customStyle="1">
    <w:name w:val="amorce"/>
    <w:basedOn w:val="Normal"/>
    <w:qFormat/>
    <w:rsid w:val="00eb3359"/>
    <w:pPr>
      <w:spacing w:lineRule="auto" w:line="240" w:beforeAutospacing="1" w:afterAutospacing="1"/>
      <w:jc w:val="left"/>
    </w:pPr>
    <w:rPr>
      <w:rFonts w:ascii="Times New Roman" w:hAnsi="Times New Roman"/>
      <w:sz w:val="24"/>
      <w:szCs w:val="24"/>
      <w:lang w:eastAsia="fr-CA"/>
    </w:rPr>
  </w:style>
  <w:style w:type="paragraph" w:styleId="Normal1" w:customStyle="1">
    <w:name w:val="Normal1"/>
    <w:basedOn w:val="Normal"/>
    <w:link w:val="Normal1Car1"/>
    <w:qFormat/>
    <w:rsid w:val="00c41342"/>
    <w:pPr>
      <w:spacing w:before="0" w:after="0"/>
    </w:pPr>
    <w:rPr>
      <w:rFonts w:ascii="Times New Roman" w:hAnsi="Times New Roman"/>
      <w:sz w:val="22"/>
    </w:rPr>
  </w:style>
  <w:style w:type="paragraph" w:styleId="TEXTE11" w:customStyle="1">
    <w:name w:val="TEXTE 1.1"/>
    <w:basedOn w:val="Normal"/>
    <w:link w:val="TEXTE11Car"/>
    <w:qFormat/>
    <w:rsid w:val="00c85d5a"/>
    <w:pPr>
      <w:spacing w:lineRule="auto" w:line="288" w:before="0" w:after="160"/>
      <w:ind w:hanging="0" w:right="-11"/>
      <w:textAlignment w:val="baseline"/>
    </w:pPr>
    <w:rPr>
      <w:sz w:val="21"/>
      <w:szCs w:val="20"/>
      <w:lang w:val="fr-FR" w:eastAsia="x-none"/>
    </w:rPr>
  </w:style>
  <w:style w:type="paragraph" w:styleId="Sansinterligne1" w:customStyle="1">
    <w:name w:val="Sans interligne1"/>
    <w:qFormat/>
    <w:rsid w:val="008a08ec"/>
    <w:pPr>
      <w:widowControl/>
      <w:suppressAutoHyphens w:val="true"/>
      <w:bidi w:val="0"/>
      <w:spacing w:before="0" w:after="0"/>
      <w:jc w:val="left"/>
    </w:pPr>
    <w:rPr>
      <w:rFonts w:ascii="Calibri" w:hAnsi="Calibri" w:eastAsia="Times New Roman" w:cs="Times New Roman"/>
      <w:color w:val="auto"/>
      <w:kern w:val="0"/>
      <w:sz w:val="22"/>
      <w:szCs w:val="22"/>
      <w:lang w:val="fr-FR" w:eastAsia="en-US" w:bidi="ar-SA"/>
    </w:rPr>
  </w:style>
  <w:style w:type="paragraph" w:styleId="NoSpacing">
    <w:name w:val="No Spacing"/>
    <w:uiPriority w:val="3"/>
    <w:qFormat/>
    <w:rsid w:val="00481c3f"/>
    <w:pPr>
      <w:widowControl/>
      <w:suppressAutoHyphens w:val="true"/>
      <w:bidi w:val="0"/>
      <w:spacing w:before="0" w:after="0"/>
      <w:jc w:val="left"/>
    </w:pPr>
    <w:rPr>
      <w:rFonts w:ascii="Arial" w:hAnsi="Arial" w:eastAsia="SimSun" w:cs="Times New Roman"/>
      <w:color w:val="auto"/>
      <w:kern w:val="0"/>
      <w:sz w:val="18"/>
      <w:szCs w:val="18"/>
      <w:lang w:val="en-US" w:eastAsia="ja-JP" w:bidi="ar-SA"/>
    </w:rPr>
  </w:style>
  <w:style w:type="paragraph" w:styleId="Puce2" w:customStyle="1">
    <w:name w:val="Puce 2"/>
    <w:basedOn w:val="Normal"/>
    <w:link w:val="Puce2Car"/>
    <w:qFormat/>
    <w:rsid w:val="0096375d"/>
    <w:pPr>
      <w:spacing w:before="0" w:after="0"/>
      <w:ind w:hanging="357" w:left="714"/>
    </w:pPr>
    <w:rPr>
      <w:szCs w:val="20"/>
    </w:rPr>
  </w:style>
  <w:style w:type="paragraph" w:styleId="Contedodatabela" w:customStyle="1">
    <w:name w:val="Conteúdo da tabela"/>
    <w:basedOn w:val="Normal"/>
    <w:qFormat/>
    <w:pPr/>
    <w:rPr/>
  </w:style>
  <w:style w:type="paragraph" w:styleId="Ttulodetabela" w:customStyle="1">
    <w:name w:val="Título de tabela"/>
    <w:basedOn w:val="Normal"/>
    <w:qFormat/>
    <w:rsid w:val="0015210f"/>
    <w:pPr>
      <w:suppressLineNumbers/>
      <w:jc w:val="center"/>
    </w:pPr>
    <w:rPr>
      <w:b/>
      <w:bCs/>
    </w:rPr>
  </w:style>
  <w:style w:type="paragraph" w:styleId="L-CV-Grillenormal" w:customStyle="1">
    <w:name w:val="L - CV - Grille normal"/>
    <w:basedOn w:val="Normal"/>
    <w:qFormat/>
    <w:rsid w:val="00944270"/>
    <w:pPr>
      <w:spacing w:lineRule="auto" w:line="240" w:before="40" w:after="40"/>
      <w:jc w:val="left"/>
    </w:pPr>
    <w:rPr/>
  </w:style>
  <w:style w:type="paragraph" w:styleId="L-CV-Diplome" w:customStyle="1">
    <w:name w:val="L - CV - Diplome"/>
    <w:basedOn w:val="L-CV-Grillenormal"/>
    <w:qFormat/>
    <w:rsid w:val="00944270"/>
    <w:pPr>
      <w:tabs>
        <w:tab w:val="clear" w:pos="708"/>
        <w:tab w:val="right" w:pos="8137" w:leader="none"/>
      </w:tabs>
    </w:pPr>
    <w:rPr/>
  </w:style>
  <w:style w:type="paragraph" w:styleId="L-CV-en-tteNom" w:customStyle="1">
    <w:name w:val="L - CV - en-tête Nom"/>
    <w:basedOn w:val="Normal"/>
    <w:qFormat/>
    <w:rsid w:val="00944270"/>
    <w:pPr>
      <w:spacing w:before="0" w:after="0"/>
      <w:jc w:val="left"/>
    </w:pPr>
    <w:rPr>
      <w:rFonts w:ascii="Arial Narrow" w:hAnsi="Arial Narrow" w:cs="Arial"/>
      <w:b/>
      <w:smallCaps/>
      <w:color w:themeColor="text2" w:val="55575D"/>
      <w:sz w:val="40"/>
      <w:szCs w:val="40"/>
    </w:rPr>
  </w:style>
  <w:style w:type="paragraph" w:styleId="L-CV-en-tteRle" w:customStyle="1">
    <w:name w:val="L - CV - en-tête Rôle"/>
    <w:basedOn w:val="L-CV-en-tteNom"/>
    <w:qFormat/>
    <w:rsid w:val="00944270"/>
    <w:pPr/>
    <w:rPr>
      <w:sz w:val="24"/>
      <w:szCs w:val="24"/>
    </w:rPr>
  </w:style>
  <w:style w:type="paragraph" w:styleId="L-CV-en-tteAdresse" w:customStyle="1">
    <w:name w:val="L - CV - en-tête Adresse"/>
    <w:basedOn w:val="Normal"/>
    <w:qFormat/>
    <w:rsid w:val="00944270"/>
    <w:pPr>
      <w:spacing w:lineRule="auto" w:line="240" w:before="0" w:after="0"/>
      <w:jc w:val="right"/>
    </w:pPr>
    <w:rPr>
      <w:rFonts w:ascii="Arial Narrow" w:hAnsi="Arial Narrow" w:cs="Arial"/>
      <w:b/>
      <w:smallCaps/>
      <w:color w:themeColor="text2" w:val="55575D"/>
      <w:sz w:val="16"/>
      <w:szCs w:val="20"/>
    </w:rPr>
  </w:style>
  <w:style w:type="paragraph" w:styleId="L-CV-espace1tableau" w:customStyle="1">
    <w:name w:val="L - CV - espace 1 (tableau)"/>
    <w:basedOn w:val="L-CV-NORMAL"/>
    <w:qFormat/>
    <w:rsid w:val="00944270"/>
    <w:pPr>
      <w:spacing w:lineRule="auto" w:line="240" w:before="0" w:after="0"/>
    </w:pPr>
    <w:rPr/>
  </w:style>
  <w:style w:type="paragraph" w:styleId="L-CV-Employeur" w:customStyle="1">
    <w:name w:val="L - CV - Employeur"/>
    <w:basedOn w:val="Heading3"/>
    <w:next w:val="Normal"/>
    <w:qFormat/>
    <w:rsid w:val="00944270"/>
    <w:pPr>
      <w:numPr>
        <w:ilvl w:val="0"/>
        <w:numId w:val="0"/>
      </w:numPr>
      <w:shd w:val="clear" w:color="auto" w:fill="E7E6E6" w:themeFill="background2"/>
      <w:tabs>
        <w:tab w:val="clear" w:pos="708"/>
        <w:tab w:val="right" w:pos="9923" w:leader="none"/>
      </w:tabs>
      <w:spacing w:before="360" w:after="60"/>
    </w:pPr>
    <w:rPr>
      <w:rFonts w:ascii="Arial Gras" w:hAnsi="Arial Gras" w:eastAsia="Calibri" w:cs="Arial"/>
      <w:bCs w:val="false"/>
      <w:sz w:val="22"/>
      <w:szCs w:val="22"/>
      <w:lang w:eastAsia="en-US"/>
    </w:rPr>
  </w:style>
  <w:style w:type="paragraph" w:styleId="L-CV-Employeur-Rle" w:customStyle="1">
    <w:name w:val="L - CV - Employeur-Rôle"/>
    <w:basedOn w:val="Normal"/>
    <w:next w:val="Normal"/>
    <w:qFormat/>
    <w:rsid w:val="00944270"/>
    <w:pPr>
      <w:spacing w:before="0" w:after="240"/>
      <w:jc w:val="left"/>
    </w:pPr>
    <w:rPr>
      <w:rFonts w:cs="Arial"/>
      <w:bCs/>
      <w:i/>
      <w:szCs w:val="20"/>
    </w:rPr>
  </w:style>
  <w:style w:type="paragraph" w:styleId="L-CV-Environnementtechno" w:customStyle="1">
    <w:name w:val="L - CV - Environnement techno"/>
    <w:basedOn w:val="Normal"/>
    <w:qFormat/>
    <w:rsid w:val="00944270"/>
    <w:pPr>
      <w:keepNext w:val="true"/>
      <w:spacing w:lineRule="auto" w:line="240" w:before="40" w:after="40"/>
    </w:pPr>
    <w:rPr>
      <w:rFonts w:ascii="Arial Narrow" w:hAnsi="Arial Narrow" w:cs="Arial"/>
      <w:caps/>
      <w:sz w:val="16"/>
      <w:szCs w:val="20"/>
    </w:rPr>
  </w:style>
  <w:style w:type="paragraph" w:styleId="L-CV-NORMAL" w:customStyle="1">
    <w:name w:val="L - CV - NORMAL"/>
    <w:basedOn w:val="Normal"/>
    <w:qFormat/>
    <w:rsid w:val="00944270"/>
    <w:pPr>
      <w:spacing w:before="120" w:after="60"/>
    </w:pPr>
    <w:rPr/>
  </w:style>
  <w:style w:type="paragraph" w:styleId="L-CV-espace2mandat" w:customStyle="1">
    <w:name w:val="L - CV - espace 2 (mandat)"/>
    <w:basedOn w:val="L-CV-NORMAL"/>
    <w:qFormat/>
    <w:rsid w:val="00944270"/>
    <w:pPr>
      <w:spacing w:before="120" w:after="120"/>
    </w:pPr>
    <w:rPr>
      <w:lang w:eastAsia="en-US"/>
    </w:rPr>
  </w:style>
  <w:style w:type="paragraph" w:styleId="L-CV-Grille-sous-titre" w:customStyle="1">
    <w:name w:val="L - CV - Grille - sous-titre"/>
    <w:basedOn w:val="Normal"/>
    <w:qFormat/>
    <w:rsid w:val="00944270"/>
    <w:pPr>
      <w:keepNext w:val="true"/>
      <w:spacing w:lineRule="auto" w:line="240" w:before="40" w:after="40"/>
      <w:ind w:hanging="0" w:left="-57"/>
    </w:pPr>
    <w:rPr>
      <w:rFonts w:cs="Arial"/>
      <w:szCs w:val="20"/>
    </w:rPr>
  </w:style>
  <w:style w:type="paragraph" w:styleId="L-CV-GSynth-Bleu" w:customStyle="1">
    <w:name w:val="L - CV - GSynth - Bleu"/>
    <w:basedOn w:val="Normal"/>
    <w:qFormat/>
    <w:rsid w:val="00944270"/>
    <w:pPr>
      <w:widowControl w:val="false"/>
      <w:spacing w:lineRule="auto" w:line="240" w:before="120" w:after="120"/>
      <w:jc w:val="center"/>
    </w:pPr>
    <w:rPr>
      <w:rFonts w:ascii="Arial Narrow" w:hAnsi="Arial Narrow" w:cs="Arial"/>
      <w:b/>
      <w:i/>
      <w:smallCaps/>
      <w:color w:themeColor="background1" w:val="FFFFFF"/>
      <w:lang w:val="fr-FR"/>
    </w:rPr>
  </w:style>
  <w:style w:type="paragraph" w:styleId="L-CV-GSynth-normal" w:customStyle="1">
    <w:name w:val="L - CV - GSynth - normal"/>
    <w:basedOn w:val="Normal"/>
    <w:qFormat/>
    <w:rsid w:val="00944270"/>
    <w:pPr>
      <w:widowControl w:val="false"/>
      <w:spacing w:lineRule="auto" w:line="240" w:before="40" w:after="40"/>
      <w:jc w:val="center"/>
    </w:pPr>
    <w:rPr>
      <w:rFonts w:cs="Arial"/>
      <w:sz w:val="16"/>
      <w:szCs w:val="16"/>
    </w:rPr>
  </w:style>
  <w:style w:type="paragraph" w:styleId="L-CV-GSynth-Vert" w:customStyle="1">
    <w:name w:val="L - CV - GSynth - Vert"/>
    <w:basedOn w:val="Normal"/>
    <w:qFormat/>
    <w:rsid w:val="00944270"/>
    <w:pPr>
      <w:widowControl w:val="false"/>
      <w:tabs>
        <w:tab w:val="clear" w:pos="708"/>
        <w:tab w:val="center" w:pos="5454" w:leader="none"/>
      </w:tabs>
      <w:spacing w:lineRule="auto" w:line="240" w:before="40" w:after="40"/>
    </w:pPr>
    <w:rPr>
      <w:rFonts w:cs="Arial"/>
      <w:b/>
      <w:smallCaps/>
      <w:color w:themeColor="background1" w:val="FFFFFF"/>
      <w:szCs w:val="20"/>
    </w:rPr>
  </w:style>
  <w:style w:type="paragraph" w:styleId="L-CV-Misejour" w:customStyle="1">
    <w:name w:val="L - CV - Mise à jour"/>
    <w:basedOn w:val="L-CV-NORMAL"/>
    <w:qFormat/>
    <w:rsid w:val="00944270"/>
    <w:pPr>
      <w:spacing w:lineRule="auto" w:line="240" w:before="0" w:after="120"/>
      <w:ind w:hanging="0" w:right="-516"/>
      <w:jc w:val="right"/>
    </w:pPr>
    <w:rPr>
      <w:rFonts w:ascii="Arial Narrow" w:hAnsi="Arial Narrow"/>
      <w:b/>
      <w:i/>
    </w:rPr>
  </w:style>
  <w:style w:type="paragraph" w:styleId="L-CV-Numro" w:customStyle="1">
    <w:name w:val="L - CV - Numéro"/>
    <w:basedOn w:val="Normal"/>
    <w:qFormat/>
    <w:rsid w:val="00944270"/>
    <w:pPr>
      <w:keepNext w:val="true"/>
      <w:spacing w:lineRule="auto" w:line="240" w:before="40" w:after="40"/>
      <w:ind w:hanging="0" w:left="-55"/>
    </w:pPr>
    <w:rPr>
      <w:rFonts w:cs="Arial"/>
      <w:color w:themeColor="background1" w:val="FFFFFF"/>
      <w:szCs w:val="20"/>
    </w:rPr>
  </w:style>
  <w:style w:type="paragraph" w:styleId="L-CV-piedpageCVetNom" w:customStyle="1">
    <w:name w:val="L - CV - pied page CV et Nom"/>
    <w:basedOn w:val="Normal"/>
    <w:qFormat/>
    <w:rsid w:val="00944270"/>
    <w:pPr>
      <w:pBdr>
        <w:top w:val="single" w:sz="18" w:space="1" w:color="7F7F7F"/>
        <w:bottom w:val="single" w:sz="18" w:space="1" w:color="7F7F7F"/>
      </w:pBdr>
      <w:tabs>
        <w:tab w:val="clear" w:pos="708"/>
        <w:tab w:val="right" w:pos="9967" w:leader="none"/>
      </w:tabs>
      <w:jc w:val="left"/>
    </w:pPr>
    <w:rPr>
      <w:rFonts w:ascii="Arial Narrow" w:hAnsi="Arial Narrow"/>
    </w:rPr>
  </w:style>
  <w:style w:type="paragraph" w:styleId="L-CV-Puce1" w:customStyle="1">
    <w:name w:val="L - CV - Puce 1"/>
    <w:basedOn w:val="Normal"/>
    <w:qFormat/>
    <w:rsid w:val="00944270"/>
    <w:pPr>
      <w:spacing w:before="0" w:after="0"/>
      <w:ind w:hanging="357" w:left="357"/>
    </w:pPr>
    <w:rPr>
      <w:szCs w:val="20"/>
    </w:rPr>
  </w:style>
  <w:style w:type="paragraph" w:styleId="L-CV-PuceDERNIERE" w:customStyle="1">
    <w:name w:val="L - CV - Puce (DERNIERE)"/>
    <w:basedOn w:val="L-CV-Puce1"/>
    <w:qFormat/>
    <w:rsid w:val="00f66db0"/>
    <w:pPr>
      <w:spacing w:before="0" w:after="240"/>
    </w:pPr>
    <w:rPr/>
  </w:style>
  <w:style w:type="paragraph" w:styleId="L-CV-Puce2" w:customStyle="1">
    <w:name w:val="L - CV - Puce 2"/>
    <w:basedOn w:val="Normal"/>
    <w:qFormat/>
    <w:rsid w:val="00944270"/>
    <w:pPr>
      <w:spacing w:before="0" w:after="0"/>
    </w:pPr>
    <w:rPr/>
  </w:style>
  <w:style w:type="paragraph" w:styleId="L-CV-Sous-titre1" w:customStyle="1">
    <w:name w:val="L - CV - Sous-titre 1"/>
    <w:basedOn w:val="Normal"/>
    <w:qFormat/>
    <w:rsid w:val="00944270"/>
    <w:pPr>
      <w:spacing w:before="120" w:after="120"/>
    </w:pPr>
    <w:rPr>
      <w:b/>
      <w:smallCaps/>
      <w:lang w:eastAsia="fr-CA"/>
    </w:rPr>
  </w:style>
  <w:style w:type="paragraph" w:styleId="L-CV-Sous-titrefondbleu" w:customStyle="1">
    <w:name w:val="L - CV - Sous-titre fond bleu"/>
    <w:basedOn w:val="Normal"/>
    <w:qFormat/>
    <w:rsid w:val="00944270"/>
    <w:pPr>
      <w:tabs>
        <w:tab w:val="clear" w:pos="708"/>
        <w:tab w:val="left" w:pos="4678" w:leader="none"/>
      </w:tabs>
      <w:spacing w:lineRule="auto" w:line="240" w:before="80" w:after="80"/>
    </w:pPr>
    <w:rPr>
      <w:rFonts w:cs="Arial"/>
      <w:b/>
      <w:smallCaps/>
      <w:color w:themeColor="background1" w:val="FFFFFF"/>
      <w:spacing w:val="-2"/>
      <w:sz w:val="22"/>
    </w:rPr>
  </w:style>
  <w:style w:type="paragraph" w:styleId="Textoprformatado">
    <w:name w:val="Texto préformatado"/>
    <w:basedOn w:val="Normal"/>
    <w:qFormat/>
    <w:pPr>
      <w:spacing w:before="120" w:after="0"/>
    </w:pPr>
    <w:rPr>
      <w:rFonts w:ascii="Liberation Mono" w:hAnsi="Liberation Mono" w:eastAsia="Liberation Mono" w:cs="Liberation Mono"/>
      <w:sz w:val="20"/>
      <w:szCs w:val="20"/>
    </w:rPr>
  </w:style>
  <w:style w:type="paragraph" w:styleId="TableParagraph">
    <w:name w:val="Table Paragraph"/>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d25b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hème Office">
  <a:themeElements>
    <a:clrScheme name="levio 2019">
      <a:dk1>
        <a:srgbClr val="000000"/>
      </a:dk1>
      <a:lt1>
        <a:srgbClr val="ffffff"/>
      </a:lt1>
      <a:dk2>
        <a:srgbClr val="55575d"/>
      </a:dk2>
      <a:lt2>
        <a:srgbClr val="e7e6e6"/>
      </a:lt2>
      <a:accent1>
        <a:srgbClr val="8cc540"/>
      </a:accent1>
      <a:accent2>
        <a:srgbClr val="194e62"/>
      </a:accent2>
      <a:accent3>
        <a:srgbClr val="07929b"/>
      </a:accent3>
      <a:accent4>
        <a:srgbClr val="5bbcc0"/>
      </a:accent4>
      <a:accent5>
        <a:srgbClr val="ef5c6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4E0E2B49699474CBCF555960313B830" ma:contentTypeVersion="3" ma:contentTypeDescription="Crée un document." ma:contentTypeScope="" ma:versionID="0037e90ad6a1c45902b830c58becdf56">
  <xsd:schema xmlns:xsd="http://www.w3.org/2001/XMLSchema" xmlns:xs="http://www.w3.org/2001/XMLSchema" xmlns:p="http://schemas.microsoft.com/office/2006/metadata/properties" xmlns:ns2="03a407b5-648d-4c3e-8a6d-3a27ed0f479e" targetNamespace="http://schemas.microsoft.com/office/2006/metadata/properties" ma:root="true" ma:fieldsID="d414433f08f173a57501d81768a2a61d" ns2:_="">
    <xsd:import namespace="03a407b5-648d-4c3e-8a6d-3a27ed0f479e"/>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407b5-648d-4c3e-8a6d-3a27ed0f479e"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F4CDA1-736E-49B0-817F-7286C6F4C408}">
  <ds:schemaRefs>
    <ds:schemaRef ds:uri="http://schemas.openxmlformats.org/officeDocument/2006/bibliography"/>
  </ds:schemaRefs>
</ds:datastoreItem>
</file>

<file path=customXml/itemProps2.xml><?xml version="1.0" encoding="utf-8"?>
<ds:datastoreItem xmlns:ds="http://schemas.openxmlformats.org/officeDocument/2006/customXml" ds:itemID="{8D744AE9-79DC-467A-8429-091574060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407b5-648d-4c3e-8a6d-3a27ed0f4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D5E5E6-FAE5-4CC0-B4D9-07C8834E4F26}">
  <ds:schemaRefs>
    <ds:schemaRef ds:uri="http://schemas.microsoft.com/sharepoint/v3/contenttype/forms"/>
  </ds:schemaRefs>
</ds:datastoreItem>
</file>

<file path=customXml/itemProps4.xml><?xml version="1.0" encoding="utf-8"?>
<ds:datastoreItem xmlns:ds="http://schemas.openxmlformats.org/officeDocument/2006/customXml" ds:itemID="{D65FED99-C8B2-4128-B346-074862673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Manager>Caroline Gendron</Manager>
  <TotalTime>532</TotalTime>
  <Application>LibreOffice/7.6.2.1$Linux_X86_64 LibreOffice_project/60$Build-1</Application>
  <AppVersion>15.0000</AppVersion>
  <Pages>19</Pages>
  <Words>5471</Words>
  <Characters>24557</Characters>
  <CharactersWithSpaces>28153</CharactersWithSpaces>
  <Paragraphs>729</Paragraphs>
  <Company>Levio Conseils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2020-09-10T16:36:00Z</dcterms:created>
  <dc:creator>Catherine Rainville;Caroline Gendron</dc:creator>
  <dc:description/>
  <dc:language>pt-BR</dc:language>
  <cp:lastModifiedBy/>
  <cp:lastPrinted>2015-07-10T14:16:00Z</cp:lastPrinted>
  <dcterms:modified xsi:type="dcterms:W3CDTF">2023-11-22T03:51:29Z</dcterms:modified>
  <cp:revision>93</cp:revision>
  <dc:subject/>
  <dc:title>Gabarit Soumission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0x01010034E0E2B49699474CBCF555960313B830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