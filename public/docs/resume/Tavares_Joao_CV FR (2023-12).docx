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6"/>
        <w:gridCol w:w="8375"/>
      </w:tblGrid>
      <w:tr>
        <w:trPr/>
        <w:tc>
          <w:tcPr>
            <w:tcW w:w="1586"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5"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Résumé de carrière</w:t>
            </w:r>
          </w:p>
        </w:tc>
      </w:tr>
    </w:tbl>
    <w:p>
      <w:pPr>
        <w:pStyle w:val="L-CV-NORMAL"/>
        <w:rPr>
          <w:del w:id="1" w:author="Autor desconhecido" w:date="2020-01-06T13:32:00Z"/>
        </w:rPr>
      </w:pPr>
      <w:del w:id="0" w:author="Autor desconhecido" w:date="2020-01-06T13:32:00Z">
        <w:r>
          <w:rPr/>
        </w:r>
      </w:del>
    </w:p>
    <w:p>
      <w:pPr>
        <w:pStyle w:val="L-CV-NORMAL"/>
        <w:rPr>
          <w:ins w:id="6" w:author="Autor desconhecido" w:date="2020-01-06T13:32:00Z"/>
        </w:rPr>
      </w:pPr>
      <w:del w:id="2" w:author="Autor desconhecido" w:date="2020-01-06T13:32:00Z">
        <w:r>
          <w:rPr/>
          <w:delText>M. João Tavares cumule dix-huit (18) années d’expérience dans les domaines des technologies de l’information et de communication, surtout en développement de logiciels et en gestion de données.</w:delText>
        </w:r>
      </w:del>
      <w:ins w:id="3" w:author="Autor desconhecido" w:date="2020-01-06T13:32:00Z">
        <w:r>
          <w:rPr/>
          <w:t xml:space="preserve">M. João Tavares cumule </w:t>
        </w:r>
      </w:ins>
      <w:r>
        <w:rPr/>
        <w:t xml:space="preserve">vingt-quatre </w:t>
      </w:r>
      <w:ins w:id="4" w:author="Autor desconhecido" w:date="2020-01-06T13:32:00Z">
        <w:r>
          <w:rPr/>
          <w:t>(</w:t>
        </w:r>
      </w:ins>
      <w:r>
        <w:rPr/>
        <w:t>24</w:t>
      </w:r>
      <w:ins w:id="5" w:author="Autor desconhecido" w:date="2020-01-06T13:32:00Z">
        <w:r>
          <w:rPr/>
          <w:t>) années d’expérience dans les domaines des technologies de l’information et de communication, surtout en développement de logiciels et en gestion de données.</w:t>
        </w:r>
      </w:ins>
    </w:p>
    <w:p>
      <w:pPr>
        <w:pStyle w:val="L-CV-NORMAL"/>
        <w:spacing w:before="240" w:after="0"/>
        <w:rPr/>
      </w:pPr>
      <w:ins w:id="7" w:author="Autor desconhecido" w:date="2020-01-06T13:32:00Z">
        <w:r>
          <w:rPr/>
          <w:t>Ayant travaillé dans les domaines gouvernemental et privé, M. Tavares est en mesure de réaliser des projets tant en développement Front-end que Back-end, dans des contextes variés et complexes, et ce, autant d’un point de vue technologique qu’organisationnel.</w:t>
        </w:r>
      </w:ins>
    </w:p>
    <w:p>
      <w:pPr>
        <w:pStyle w:val="L-CV-NORMAL"/>
        <w:spacing w:before="240" w:after="0"/>
        <w:rPr>
          <w:ins w:id="8" w:author="Autor desconhecido" w:date="2020-01-06T13:32:00Z"/>
        </w:rPr>
      </w:pPr>
      <w:r>
        <w:rPr/>
        <w:t xml:space="preserve">Plus récemment, il a colaboré auprès du Groupement des Assureurs Automobile, à fin de mettre à jour le parc technologique de logiciels de l’institution, en réalisant l’entretien de systèmes legacy faits en </w:t>
      </w:r>
      <w:r>
        <w:rPr>
          <w:b/>
          <w:bCs/>
        </w:rPr>
        <w:t>Delphi</w:t>
      </w:r>
      <w:r>
        <w:rPr/>
        <w:t xml:space="preserve"> dans une première étape, pour ensuite migrer les applications à la plateforme </w:t>
      </w:r>
      <w:r>
        <w:rPr>
          <w:b/>
          <w:bCs/>
        </w:rPr>
        <w:t>Azure Devops</w:t>
      </w:r>
      <w:r>
        <w:rPr/>
        <w:t>.</w:t>
      </w:r>
    </w:p>
    <w:p>
      <w:pPr>
        <w:pStyle w:val="L-CV-NORMAL"/>
        <w:spacing w:before="240" w:after="0"/>
        <w:rPr/>
      </w:pPr>
      <w:ins w:id="9" w:author="Autor desconhecido" w:date="2020-01-06T13:32:00Z">
        <w:r>
          <w:rPr/>
          <w:t>Il est notamment intervenu à la Caisse Populaire Desjardins pour le projet Next/Billing, avec la création d</w:t>
        </w:r>
      </w:ins>
      <w:r>
        <w:rPr/>
        <w:t>’</w:t>
      </w:r>
      <w:ins w:id="10" w:author="Autor desconhecido" w:date="2020-01-06T13:32:00Z">
        <w:r>
          <w:rPr/>
          <w:t xml:space="preserve">interfaces réponsives en utilisant </w:t>
        </w:r>
      </w:ins>
      <w:ins w:id="11" w:author="Autor desconhecido" w:date="2020-01-06T13:32:00Z">
        <w:r>
          <w:rPr>
            <w:b/>
            <w:bCs/>
          </w:rPr>
          <w:t>React/Play Framework (Java)</w:t>
        </w:r>
      </w:ins>
      <w:ins w:id="12" w:author="Autor desconhecido" w:date="2020-01-06T13:32:00Z">
        <w:r>
          <w:rPr/>
          <w:t>, pour le support en production du projet Husky/Escouad</w:t>
        </w:r>
      </w:ins>
      <w:r>
        <w:rPr/>
        <w:t>e</w:t>
      </w:r>
      <w:ins w:id="13" w:author="Autor desconhecido" w:date="2020-01-06T13:32:00Z">
        <w:r>
          <w:rPr/>
          <w:t xml:space="preserve"> Madmat en utilisant </w:t>
        </w:r>
      </w:ins>
      <w:ins w:id="14" w:author="Autor desconhecido" w:date="2020-01-06T13:32:00Z">
        <w:r>
          <w:rPr>
            <w:b/>
            <w:bCs/>
          </w:rPr>
          <w:t>AngularJS/Spring (Java)</w:t>
        </w:r>
      </w:ins>
      <w:r>
        <w:rPr>
          <w:b w:val="false"/>
          <w:bCs w:val="false"/>
        </w:rPr>
        <w:t xml:space="preserve"> et dans le programme de modernisation de GPAP, utilisant technologies de sécurité comme </w:t>
      </w:r>
      <w:r>
        <w:rPr>
          <w:b/>
          <w:bCs/>
        </w:rPr>
        <w:t>OpenID Connect, Tokens JWT et OAuth</w:t>
      </w:r>
      <w:ins w:id="15" w:author="Autor desconhecido" w:date="2020-01-06T13:32:00Z">
        <w:r>
          <w:rPr/>
          <w:t>. Chaqu’un des projets avec une envergure de plus que 10.000 j-p. et un budget d</w:t>
        </w:r>
      </w:ins>
      <w:ins w:id="16" w:author="Autor desconhecido" w:date="2020-01-06T14:57:00Z">
        <w:r>
          <w:rPr/>
          <w:t>e plus que 200 M$.</w:t>
        </w:r>
      </w:ins>
    </w:p>
    <w:p>
      <w:pPr>
        <w:pStyle w:val="L-CV-NORMAL"/>
        <w:spacing w:before="240" w:after="0"/>
        <w:rPr/>
      </w:pPr>
      <w:r>
        <w:rPr/>
        <w:t xml:space="preserve">Il faut aussi mentionner leur contribution auprès du Ministère de Famille, avec les projets Gazelles </w:t>
      </w:r>
      <w:r>
        <w:rPr>
          <w:b/>
          <w:bCs/>
        </w:rPr>
        <w:t>(Flutter/AWS Amplify)</w:t>
      </w:r>
      <w:r>
        <w:rPr/>
        <w:t xml:space="preserve"> et RSG </w:t>
      </w:r>
      <w:r>
        <w:rPr>
          <w:b/>
          <w:bCs/>
        </w:rPr>
        <w:t>(React)</w:t>
      </w:r>
      <w:r>
        <w:rPr/>
        <w:t xml:space="preserve"> qui, entre autres systèmes, sont responsables pour contrôler les services de garde du Québec et reçoivent par année un budget annuel d’environ 2G$.</w:t>
      </w:r>
    </w:p>
    <w:p>
      <w:pPr>
        <w:pStyle w:val="L-CV-NORMAL"/>
        <w:spacing w:before="240" w:after="0"/>
        <w:rPr/>
      </w:pPr>
      <w:r>
        <w:rPr/>
        <w:t xml:space="preserve">Au Brésil, il a développé le système PARCEIRO en  </w:t>
      </w:r>
      <w:r>
        <w:rPr>
          <w:b/>
          <w:bCs/>
        </w:rPr>
        <w:t xml:space="preserve">PHP / Laravel / AngularJS / Typescript / Sass / Bootstrap </w:t>
      </w:r>
      <w:r>
        <w:rPr>
          <w:b w:val="false"/>
          <w:bCs w:val="false"/>
        </w:rPr>
        <w:t>et a été responsable pour obtenir le feedback des institutions partenaires du Ministère Publique du District Fédéral – MPDFT, concernant à l’application de mesures alternatives à l’imprisonnement.</w:t>
      </w:r>
    </w:p>
    <w:p>
      <w:pPr>
        <w:pStyle w:val="Normal"/>
        <w:spacing w:before="240" w:after="0"/>
        <w:rPr>
          <w:del w:id="18" w:author="Autor desconhecido" w:date="2020-01-06T13:33:00Z"/>
        </w:rPr>
      </w:pPr>
      <w:ins w:id="17" w:author="Autor desconhecido" w:date="2020-01-06T13:32:00Z">
        <w:r>
          <w:rPr/>
          <w:t>Bref, M. Tavares a de solides compétences non seulement pour s'adapter à tout environnement de développement, mais aussi pour fournir rapidement des solutions variées.</w:t>
        </w:r>
      </w:ins>
    </w:p>
    <w:p>
      <w:pPr>
        <w:pStyle w:val="Normal"/>
        <w:spacing w:before="240" w:after="0"/>
        <w:rPr>
          <w:del w:id="20" w:author="Autor desconhecido" w:date="2020-01-06T13:48:00Z"/>
        </w:rPr>
      </w:pPr>
      <w:del w:id="19" w:author="Autor desconhecido" w:date="2020-01-06T13:33:00Z">
        <w:r>
          <w:rPr/>
          <w:delText xml:space="preserve">Il dispose de fortes compétences techniques dans des environnements technologiques variés. </w:delText>
        </w:r>
      </w:del>
    </w:p>
    <w:p>
      <w:pPr>
        <w:pStyle w:val="Normal"/>
        <w:spacing w:before="240" w:after="0"/>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6"/>
        <w:gridCol w:w="8375"/>
      </w:tblGrid>
      <w:tr>
        <w:trPr/>
        <w:tc>
          <w:tcPr>
            <w:tcW w:w="1586"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5"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Formation</w:t>
            </w:r>
          </w:p>
        </w:tc>
      </w:tr>
    </w:tbl>
    <w:p>
      <w:pPr>
        <w:pStyle w:val="L-CV-espace1tableau"/>
        <w:rPr/>
      </w:pPr>
      <w:r>
        <w:rPr/>
      </w:r>
    </w:p>
    <w:tbl>
      <w:tblPr>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3"/>
        <w:gridCol w:w="5336"/>
        <w:gridCol w:w="3279"/>
      </w:tblGrid>
      <w:tr>
        <w:trPr>
          <w:trHeight w:val="699" w:hRule="atLeast"/>
        </w:trPr>
        <w:tc>
          <w:tcPr>
            <w:tcW w:w="1573" w:type="dxa"/>
            <w:tcBorders/>
            <w:shd w:color="auto" w:fill="auto" w:val="clear"/>
          </w:tcPr>
          <w:p>
            <w:pPr>
              <w:pStyle w:val="L-CV-Grillenormal"/>
              <w:spacing w:lineRule="auto" w:line="240" w:before="40" w:after="40"/>
              <w:jc w:val="left"/>
              <w:rPr/>
            </w:pPr>
            <w:r>
              <w:rPr/>
              <w:t>2005</w:t>
            </w:r>
          </w:p>
          <w:p>
            <w:pPr>
              <w:pStyle w:val="L-CV-Grillenormal"/>
              <w:spacing w:lineRule="auto" w:line="240" w:before="40" w:after="40"/>
              <w:jc w:val="left"/>
              <w:rPr/>
            </w:pPr>
            <w:r>
              <w:rPr/>
            </w:r>
          </w:p>
        </w:tc>
        <w:tc>
          <w:tcPr>
            <w:tcW w:w="5336" w:type="dxa"/>
            <w:tcBorders/>
            <w:shd w:color="auto" w:fill="auto" w:val="clear"/>
          </w:tcPr>
          <w:p>
            <w:pPr>
              <w:pStyle w:val="L-CV-Diplome"/>
              <w:spacing w:before="40" w:after="40"/>
              <w:rPr/>
            </w:pPr>
            <w:r>
              <w:rPr>
                <w:b/>
              </w:rPr>
              <w:t>Baccalauréat</w:t>
            </w:r>
          </w:p>
          <w:p>
            <w:pPr>
              <w:pStyle w:val="L-CV-Diplome"/>
              <w:tabs>
                <w:tab w:val="clear" w:pos="8137"/>
                <w:tab w:val="left" w:pos="7140" w:leader="none"/>
              </w:tabs>
              <w:spacing w:before="40" w:after="40"/>
              <w:rPr/>
            </w:pPr>
            <w:r>
              <w:rPr/>
              <w:t>Sciences informatiques</w:t>
            </w:r>
          </w:p>
        </w:tc>
        <w:tc>
          <w:tcPr>
            <w:tcW w:w="3279" w:type="dxa"/>
            <w:tcBorders/>
          </w:tcPr>
          <w:p>
            <w:pPr>
              <w:pStyle w:val="L-CV-Diplome"/>
              <w:spacing w:before="40" w:after="40"/>
              <w:rPr/>
            </w:pPr>
            <w:r>
              <w:rPr/>
              <w:t>Universidade de Brasilia</w:t>
            </w:r>
          </w:p>
        </w:tc>
      </w:tr>
    </w:tbl>
    <w:p>
      <w:pPr>
        <w:pStyle w:val="L-CV-espace1tableau"/>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6"/>
        <w:gridCol w:w="8375"/>
      </w:tblGrid>
      <w:tr>
        <w:trPr/>
        <w:tc>
          <w:tcPr>
            <w:tcW w:w="1586"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5"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Compétences clés</w:t>
            </w:r>
          </w:p>
        </w:tc>
      </w:tr>
    </w:tbl>
    <w:p>
      <w:pPr>
        <w:pStyle w:val="L-CV-espace1tableau"/>
        <w:rPr>
          <w:del w:id="22" w:author="Autor desconhecido" w:date="2020-01-06T13:47:00Z"/>
        </w:rPr>
      </w:pPr>
      <w:del w:id="21" w:author="Autor desconhecido" w:date="2020-01-06T13:47:00Z">
        <w:r>
          <w:rPr/>
        </w:r>
      </w:del>
    </w:p>
    <w:p>
      <w:pPr>
        <w:pStyle w:val="L-CV-espace1tableau"/>
        <w:rPr>
          <w:del w:id="24" w:author="Autor desconhecido" w:date="2020-01-09T09:17:00Z"/>
        </w:rPr>
      </w:pPr>
      <w:del w:id="23" w:author="Autor desconhecido" w:date="2020-01-09T09:17:00Z">
        <w:r>
          <w:rPr/>
        </w:r>
      </w:del>
    </w:p>
    <w:p>
      <w:pPr>
        <w:pStyle w:val="Normal"/>
        <w:rPr>
          <w:del w:id="26" w:author="Autor desconhecido" w:date="2020-01-09T09:17:00Z"/>
        </w:rPr>
      </w:pPr>
      <w:del w:id="25" w:author="Autor desconhecido" w:date="2020-01-09T09:17:00Z">
        <w:r>
          <w:rPr/>
        </w:r>
      </w:del>
    </w:p>
    <w:p>
      <w:pPr>
        <w:pStyle w:val="L-CV-espace1tableau"/>
        <w:rPr/>
      </w:pPr>
      <w:r>
        <w:rPr/>
      </w:r>
    </w:p>
    <w:p>
      <w:pPr>
        <w:sectPr>
          <w:headerReference w:type="default" r:id="rId2"/>
          <w:footerReference w:type="default" r:id="rId3"/>
          <w:type w:val="nextPage"/>
          <w:pgSz w:w="12240" w:h="15840"/>
          <w:pgMar w:left="1134" w:right="1134" w:gutter="0" w:header="425" w:top="482" w:footer="737" w:bottom="1418"/>
          <w:pgNumType w:fmt="decimal"/>
          <w:formProt w:val="false"/>
          <w:textDirection w:val="lrTb"/>
          <w:docGrid w:type="default" w:linePitch="360" w:charSpace="32768"/>
        </w:sectPr>
      </w:pPr>
    </w:p>
    <w:p>
      <w:pPr>
        <w:pStyle w:val="Puce1"/>
        <w:numPr>
          <w:ilvl w:val="0"/>
          <w:numId w:val="2"/>
        </w:numPr>
        <w:ind w:hanging="357" w:left="357"/>
        <w:rPr/>
      </w:pPr>
      <w:r>
        <w:rPr/>
        <w:t xml:space="preserve">Développement </w:t>
      </w:r>
      <w:ins w:id="30" w:author="Autor desconhecido" w:date="2020-01-06T13:43:00Z">
        <w:r>
          <w:rPr/>
          <w:t>Frontend</w:t>
        </w:r>
      </w:ins>
    </w:p>
    <w:p>
      <w:pPr>
        <w:pStyle w:val="Puce1"/>
        <w:numPr>
          <w:ilvl w:val="0"/>
          <w:numId w:val="2"/>
        </w:numPr>
        <w:ind w:hanging="357" w:left="357"/>
        <w:rPr/>
      </w:pPr>
      <w:r>
        <w:rPr/>
        <w:t>AngularJS</w:t>
      </w:r>
      <w:del w:id="31" w:author="Autor desconhecido" w:date="2020-01-06T13:43:00Z">
        <w:r>
          <w:rPr/>
          <w:delText>de logiciels</w:delText>
        </w:r>
      </w:del>
    </w:p>
    <w:p>
      <w:pPr>
        <w:pStyle w:val="Puce1"/>
        <w:numPr>
          <w:ilvl w:val="0"/>
          <w:numId w:val="2"/>
        </w:numPr>
        <w:ind w:hanging="357" w:left="357"/>
        <w:rPr/>
      </w:pPr>
      <w:r>
        <w:rPr/>
        <w:t>REACT</w:t>
      </w:r>
    </w:p>
    <w:p>
      <w:pPr>
        <w:pStyle w:val="Puce1"/>
        <w:numPr>
          <w:ilvl w:val="0"/>
          <w:numId w:val="2"/>
        </w:numPr>
        <w:ind w:hanging="357" w:left="357"/>
        <w:rPr/>
      </w:pPr>
      <w:r>
        <w:rPr/>
        <w:t>Flutter</w:t>
      </w:r>
    </w:p>
    <w:p>
      <w:pPr>
        <w:pStyle w:val="Puce1"/>
        <w:numPr>
          <w:ilvl w:val="0"/>
          <w:numId w:val="2"/>
        </w:numPr>
        <w:ind w:hanging="357" w:left="357"/>
        <w:rPr/>
      </w:pPr>
      <w:r>
        <w:rPr/>
        <w:t>Dart</w:t>
      </w:r>
    </w:p>
    <w:p>
      <w:pPr>
        <w:pStyle w:val="Puce1"/>
        <w:numPr>
          <w:ilvl w:val="0"/>
          <w:numId w:val="2"/>
        </w:numPr>
        <w:ind w:hanging="357" w:left="357"/>
        <w:rPr/>
      </w:pPr>
      <w:r>
        <w:rPr/>
        <w:t>Redux</w:t>
      </w:r>
    </w:p>
    <w:p>
      <w:pPr>
        <w:pStyle w:val="Puce1"/>
        <w:numPr>
          <w:ilvl w:val="0"/>
          <w:numId w:val="2"/>
        </w:numPr>
        <w:ind w:hanging="357" w:left="357"/>
        <w:rPr/>
      </w:pPr>
      <w:r>
        <w:rPr/>
        <w:t>Bootstrap</w:t>
      </w:r>
    </w:p>
    <w:p>
      <w:pPr>
        <w:pStyle w:val="Puce1"/>
        <w:numPr>
          <w:ilvl w:val="0"/>
          <w:numId w:val="2"/>
        </w:numPr>
        <w:ind w:hanging="357" w:left="357"/>
        <w:rPr/>
      </w:pPr>
      <w:r>
        <w:rPr/>
        <w:t>Semantic-UI</w:t>
      </w:r>
    </w:p>
    <w:p>
      <w:pPr>
        <w:pStyle w:val="Puce1"/>
        <w:numPr>
          <w:ilvl w:val="0"/>
          <w:numId w:val="2"/>
        </w:numPr>
        <w:ind w:hanging="357" w:left="357"/>
        <w:rPr/>
      </w:pPr>
      <w:r>
        <w:rPr/>
        <w:t>Flexbox</w:t>
      </w:r>
    </w:p>
    <w:p>
      <w:pPr>
        <w:pStyle w:val="Puce1"/>
        <w:numPr>
          <w:ilvl w:val="0"/>
          <w:numId w:val="2"/>
        </w:numPr>
        <w:ind w:hanging="357" w:left="357"/>
        <w:rPr/>
      </w:pPr>
      <w:r>
        <w:rPr/>
        <w:t>Google Material Design</w:t>
      </w:r>
    </w:p>
    <w:p>
      <w:pPr>
        <w:pStyle w:val="Puce1"/>
        <w:numPr>
          <w:ilvl w:val="0"/>
          <w:numId w:val="2"/>
        </w:numPr>
        <w:ind w:hanging="357" w:left="357"/>
        <w:rPr/>
      </w:pPr>
      <w:r>
        <w:rPr/>
        <w:t>DevOps</w:t>
      </w:r>
    </w:p>
    <w:p>
      <w:pPr>
        <w:pStyle w:val="Puce1"/>
        <w:numPr>
          <w:ilvl w:val="0"/>
          <w:numId w:val="2"/>
        </w:numPr>
        <w:ind w:hanging="357" w:left="357"/>
        <w:rPr/>
      </w:pPr>
      <w:r>
        <w:rPr/>
        <w:t>Git</w:t>
      </w:r>
    </w:p>
    <w:p>
      <w:pPr>
        <w:pStyle w:val="Puce1"/>
        <w:numPr>
          <w:ilvl w:val="0"/>
          <w:numId w:val="2"/>
        </w:numPr>
        <w:ind w:hanging="357" w:left="357"/>
        <w:rPr/>
      </w:pPr>
      <w:r>
        <w:rPr/>
        <w:t>Bitbucket</w:t>
      </w:r>
    </w:p>
    <w:p>
      <w:pPr>
        <w:pStyle w:val="Puce1"/>
        <w:numPr>
          <w:ilvl w:val="0"/>
          <w:numId w:val="2"/>
        </w:numPr>
        <w:ind w:hanging="357" w:left="357"/>
        <w:rPr/>
      </w:pPr>
      <w:r>
        <w:rPr/>
        <w:t>GitLab</w:t>
      </w:r>
    </w:p>
    <w:p>
      <w:pPr>
        <w:pStyle w:val="Puce1"/>
        <w:numPr>
          <w:ilvl w:val="0"/>
          <w:numId w:val="2"/>
        </w:numPr>
        <w:ind w:hanging="357" w:left="357"/>
        <w:rPr/>
      </w:pPr>
      <w:ins w:id="32" w:author="Autor desconhecido" w:date="2020-01-06T13:44:00Z">
        <w:r>
          <w:rPr/>
          <w:t>GitHub</w:t>
        </w:r>
      </w:ins>
    </w:p>
    <w:p>
      <w:pPr>
        <w:pStyle w:val="Puce1"/>
        <w:numPr>
          <w:ilvl w:val="0"/>
          <w:numId w:val="2"/>
        </w:numPr>
        <w:ind w:hanging="357" w:left="357"/>
        <w:rPr/>
      </w:pPr>
      <w:r>
        <w:rPr/>
        <w:t>JIRA</w:t>
      </w:r>
    </w:p>
    <w:p>
      <w:pPr>
        <w:pStyle w:val="Puce1"/>
        <w:numPr>
          <w:ilvl w:val="0"/>
          <w:numId w:val="2"/>
        </w:numPr>
        <w:ind w:hanging="357" w:left="357"/>
        <w:rPr/>
      </w:pPr>
      <w:r>
        <w:rPr/>
        <w:t>Miro</w:t>
      </w:r>
    </w:p>
    <w:p>
      <w:pPr>
        <w:pStyle w:val="Puce1"/>
        <w:numPr>
          <w:ilvl w:val="0"/>
          <w:numId w:val="2"/>
        </w:numPr>
        <w:ind w:hanging="357" w:left="357"/>
        <w:rPr/>
      </w:pPr>
      <w:r>
        <w:rPr/>
        <w:t>Kanban</w:t>
      </w:r>
    </w:p>
    <w:p>
      <w:pPr>
        <w:pStyle w:val="Puce1"/>
        <w:numPr>
          <w:ilvl w:val="0"/>
          <w:numId w:val="2"/>
        </w:numPr>
        <w:ind w:hanging="357" w:left="357"/>
        <w:rPr/>
      </w:pPr>
      <w:r>
        <w:rPr/>
        <w:t>SCRUM</w:t>
      </w:r>
    </w:p>
    <w:p>
      <w:pPr>
        <w:pStyle w:val="Puce1"/>
        <w:numPr>
          <w:ilvl w:val="0"/>
          <w:numId w:val="2"/>
        </w:numPr>
        <w:ind w:hanging="357" w:left="357"/>
        <w:rPr/>
      </w:pPr>
      <w:r>
        <w:rPr/>
        <w:t>Agile Development</w:t>
      </w:r>
    </w:p>
    <w:p>
      <w:pPr>
        <w:pStyle w:val="Puce1"/>
        <w:numPr>
          <w:ilvl w:val="0"/>
          <w:numId w:val="2"/>
        </w:numPr>
        <w:ind w:hanging="357" w:left="357"/>
        <w:rPr/>
      </w:pPr>
      <w:r>
        <w:rPr/>
        <w:t>REST</w:t>
      </w:r>
    </w:p>
    <w:p>
      <w:pPr>
        <w:pStyle w:val="Puce1"/>
        <w:numPr>
          <w:ilvl w:val="0"/>
          <w:numId w:val="2"/>
        </w:numPr>
        <w:ind w:hanging="357" w:left="357"/>
        <w:rPr/>
      </w:pPr>
      <w:r>
        <w:rPr/>
        <w:t>GraphQL</w:t>
      </w:r>
    </w:p>
    <w:p>
      <w:pPr>
        <w:pStyle w:val="Puce1"/>
        <w:numPr>
          <w:ilvl w:val="0"/>
          <w:numId w:val="2"/>
        </w:numPr>
        <w:ind w:hanging="357" w:left="357"/>
        <w:rPr/>
      </w:pPr>
      <w:r>
        <w:rPr/>
        <w:t>SOAP</w:t>
      </w:r>
    </w:p>
    <w:p>
      <w:pPr>
        <w:pStyle w:val="Puce1"/>
        <w:numPr>
          <w:ilvl w:val="0"/>
          <w:numId w:val="2"/>
        </w:numPr>
        <w:ind w:hanging="357" w:left="357"/>
        <w:rPr/>
      </w:pPr>
      <w:r>
        <w:rPr/>
        <w:t>Websockets</w:t>
      </w:r>
    </w:p>
    <w:p>
      <w:pPr>
        <w:pStyle w:val="Puce1"/>
        <w:numPr>
          <w:ilvl w:val="0"/>
          <w:numId w:val="2"/>
        </w:numPr>
        <w:ind w:hanging="357" w:left="357"/>
        <w:rPr/>
      </w:pPr>
      <w:r>
        <w:rPr/>
        <w:t>Swagger</w:t>
      </w:r>
    </w:p>
    <w:p>
      <w:pPr>
        <w:pStyle w:val="Puce1"/>
        <w:numPr>
          <w:ilvl w:val="0"/>
          <w:numId w:val="2"/>
        </w:numPr>
        <w:ind w:hanging="357" w:left="357"/>
        <w:rPr/>
      </w:pPr>
      <w:r>
        <w:rPr/>
        <w:t>OpenAPI</w:t>
      </w:r>
    </w:p>
    <w:p>
      <w:pPr>
        <w:pStyle w:val="Puce1"/>
        <w:numPr>
          <w:ilvl w:val="0"/>
          <w:numId w:val="2"/>
        </w:numPr>
        <w:ind w:hanging="357" w:left="357"/>
        <w:rPr/>
      </w:pPr>
      <w:r>
        <w:rPr/>
        <w:t>Sbt</w:t>
      </w:r>
    </w:p>
    <w:p>
      <w:pPr>
        <w:pStyle w:val="Puce1"/>
        <w:numPr>
          <w:ilvl w:val="0"/>
          <w:numId w:val="2"/>
        </w:numPr>
        <w:ind w:hanging="357" w:left="357"/>
        <w:rPr/>
      </w:pPr>
      <w:r>
        <w:rPr/>
        <w:t>Développement Backend</w:t>
      </w:r>
    </w:p>
    <w:p>
      <w:pPr>
        <w:pStyle w:val="Puce1"/>
        <w:numPr>
          <w:ilvl w:val="0"/>
          <w:numId w:val="2"/>
        </w:numPr>
        <w:ind w:hanging="357" w:left="357"/>
        <w:rPr/>
      </w:pPr>
      <w:r>
        <w:rPr/>
        <w:t>Java</w:t>
      </w:r>
    </w:p>
    <w:p>
      <w:pPr>
        <w:pStyle w:val="Puce1"/>
        <w:numPr>
          <w:ilvl w:val="0"/>
          <w:numId w:val="2"/>
        </w:numPr>
        <w:ind w:hanging="357" w:left="357"/>
        <w:rPr/>
      </w:pPr>
      <w:r>
        <w:rPr/>
        <w:t>PHP</w:t>
      </w:r>
    </w:p>
    <w:p>
      <w:pPr>
        <w:pStyle w:val="Puce1"/>
        <w:numPr>
          <w:ilvl w:val="0"/>
          <w:numId w:val="2"/>
        </w:numPr>
        <w:ind w:hanging="357" w:left="357"/>
        <w:rPr/>
      </w:pPr>
      <w:r>
        <w:rPr/>
        <w:t>ASP</w:t>
      </w:r>
    </w:p>
    <w:p>
      <w:pPr>
        <w:pStyle w:val="Puce1"/>
        <w:numPr>
          <w:ilvl w:val="0"/>
          <w:numId w:val="2"/>
        </w:numPr>
        <w:ind w:hanging="357" w:left="357"/>
        <w:rPr/>
      </w:pPr>
      <w:r>
        <w:rPr/>
        <w:t>Delphi</w:t>
      </w:r>
    </w:p>
    <w:p>
      <w:pPr>
        <w:pStyle w:val="Puce1"/>
        <w:numPr>
          <w:ilvl w:val="0"/>
          <w:numId w:val="2"/>
        </w:numPr>
        <w:ind w:hanging="357" w:left="357"/>
        <w:rPr/>
      </w:pPr>
      <w:r>
        <w:rPr/>
        <w:t>C</w:t>
      </w:r>
    </w:p>
    <w:p>
      <w:pPr>
        <w:pStyle w:val="Puce1"/>
        <w:numPr>
          <w:ilvl w:val="0"/>
          <w:numId w:val="2"/>
        </w:numPr>
        <w:ind w:hanging="357" w:left="357"/>
        <w:rPr/>
      </w:pPr>
      <w:r>
        <w:rPr/>
        <w:t>Programmation MVC avec C# et ASP.net</w:t>
      </w:r>
      <w:ins w:id="33" w:author="Autor desconhecido" w:date="2020-01-06T13:54:00Z">
        <w:r>
          <w:rPr/>
          <w:t>/.NET Core SDK</w:t>
        </w:r>
      </w:ins>
    </w:p>
    <w:p>
      <w:pPr>
        <w:pStyle w:val="Puce1"/>
        <w:numPr>
          <w:ilvl w:val="0"/>
          <w:numId w:val="2"/>
        </w:numPr>
        <w:ind w:hanging="357" w:left="357"/>
        <w:rPr/>
      </w:pPr>
      <w:r>
        <w:rPr>
          <w:lang w:val="en-CA"/>
        </w:rPr>
        <w:t>Spring</w:t>
      </w:r>
    </w:p>
    <w:p>
      <w:pPr>
        <w:pStyle w:val="Puce1"/>
        <w:numPr>
          <w:ilvl w:val="0"/>
          <w:numId w:val="2"/>
        </w:numPr>
        <w:ind w:hanging="357" w:left="357"/>
        <w:rPr/>
      </w:pPr>
      <w:r>
        <w:rPr>
          <w:lang w:val="en-CA"/>
        </w:rPr>
        <w:t>JPA</w:t>
      </w:r>
    </w:p>
    <w:p>
      <w:pPr>
        <w:pStyle w:val="Puce1"/>
        <w:numPr>
          <w:ilvl w:val="0"/>
          <w:numId w:val="2"/>
        </w:numPr>
        <w:ind w:hanging="357" w:left="357"/>
        <w:rPr/>
      </w:pPr>
      <w:r>
        <w:rPr>
          <w:lang w:val="en-CA"/>
        </w:rPr>
        <w:t>Hibernate</w:t>
      </w:r>
    </w:p>
    <w:p>
      <w:pPr>
        <w:pStyle w:val="Puce1"/>
        <w:numPr>
          <w:ilvl w:val="0"/>
          <w:numId w:val="2"/>
        </w:numPr>
        <w:ind w:hanging="357" w:left="357"/>
        <w:rPr/>
      </w:pPr>
      <w:r>
        <w:rPr>
          <w:lang w:val="en-CA"/>
        </w:rPr>
        <w:t>Apache</w:t>
      </w:r>
      <w:del w:id="34" w:author="Autor desconhecido" w:date="2020-01-06T13:45:00Z">
        <w:r>
          <w:rPr>
            <w:lang w:val="en-CA"/>
          </w:rPr>
          <w:delText xml:space="preserve"> </w:delText>
        </w:r>
      </w:del>
      <w:ins w:id="35" w:author="Autor desconhecido" w:date="2020-01-06T13:45:00Z">
        <w:r>
          <w:rPr>
            <w:lang w:val="en-CA"/>
          </w:rPr>
          <w:t xml:space="preserve"> </w:t>
        </w:r>
      </w:ins>
      <w:r>
        <w:rPr>
          <w:lang w:val="en-CA"/>
        </w:rPr>
        <w:t>Camel</w:t>
      </w:r>
    </w:p>
    <w:p>
      <w:pPr>
        <w:pStyle w:val="Puce1"/>
        <w:numPr>
          <w:ilvl w:val="0"/>
          <w:numId w:val="2"/>
        </w:numPr>
        <w:ind w:hanging="357" w:left="357"/>
        <w:rPr/>
      </w:pPr>
      <w:r>
        <w:rPr>
          <w:lang w:val="en-CA"/>
        </w:rPr>
        <w:t>Play Framework</w:t>
      </w:r>
    </w:p>
    <w:p>
      <w:pPr>
        <w:pStyle w:val="Puce1"/>
        <w:numPr>
          <w:ilvl w:val="0"/>
          <w:numId w:val="2"/>
        </w:numPr>
        <w:ind w:hanging="357" w:left="357"/>
        <w:rPr/>
      </w:pPr>
      <w:r>
        <w:rPr/>
        <w:t>Laravel</w:t>
      </w:r>
    </w:p>
    <w:p>
      <w:pPr>
        <w:pStyle w:val="Puce1"/>
        <w:numPr>
          <w:ilvl w:val="0"/>
          <w:numId w:val="2"/>
        </w:numPr>
        <w:ind w:hanging="357" w:left="357"/>
        <w:rPr/>
      </w:pPr>
      <w:r>
        <w:rPr/>
        <w:t>ExpressJS</w:t>
      </w:r>
    </w:p>
    <w:p>
      <w:pPr>
        <w:pStyle w:val="Puce1"/>
        <w:numPr>
          <w:ilvl w:val="0"/>
          <w:numId w:val="2"/>
        </w:numPr>
        <w:ind w:hanging="357" w:left="357"/>
        <w:rPr/>
      </w:pPr>
      <w:r>
        <w:rPr/>
        <w:t>Strongloop</w:t>
      </w:r>
    </w:p>
    <w:p>
      <w:pPr>
        <w:pStyle w:val="Puce1"/>
        <w:numPr>
          <w:ilvl w:val="0"/>
          <w:numId w:val="2"/>
        </w:numPr>
        <w:ind w:hanging="357" w:left="357"/>
        <w:rPr/>
      </w:pPr>
      <w:r>
        <w:rPr/>
        <w:t>Loopback</w:t>
      </w:r>
    </w:p>
    <w:p>
      <w:pPr>
        <w:pStyle w:val="Puce1"/>
        <w:numPr>
          <w:ilvl w:val="0"/>
          <w:numId w:val="2"/>
        </w:numPr>
        <w:ind w:hanging="357" w:left="357"/>
        <w:rPr/>
      </w:pPr>
      <w:ins w:id="36" w:author="Autor desconhecido" w:date="2020-01-06T13:54:00Z">
        <w:r>
          <w:rPr/>
          <w:t>NodeJS</w:t>
        </w:r>
      </w:ins>
    </w:p>
    <w:p>
      <w:pPr>
        <w:pStyle w:val="Puce1"/>
        <w:numPr>
          <w:ilvl w:val="0"/>
          <w:numId w:val="2"/>
        </w:numPr>
        <w:ind w:hanging="357" w:left="357"/>
        <w:rPr/>
      </w:pPr>
      <w:r>
        <w:rPr/>
        <w:t>DynamoDB</w:t>
      </w:r>
    </w:p>
    <w:p>
      <w:pPr>
        <w:pStyle w:val="Puce1"/>
        <w:numPr>
          <w:ilvl w:val="0"/>
          <w:numId w:val="2"/>
        </w:numPr>
        <w:ind w:hanging="357" w:left="357"/>
        <w:rPr>
          <w:lang w:val="en-CA"/>
        </w:rPr>
      </w:pPr>
      <w:r>
        <w:rPr>
          <w:lang w:val="en-CA"/>
        </w:rPr>
        <w:t>MongoDB</w:t>
      </w:r>
    </w:p>
    <w:p>
      <w:pPr>
        <w:pStyle w:val="Puce1"/>
        <w:numPr>
          <w:ilvl w:val="0"/>
          <w:numId w:val="2"/>
        </w:numPr>
        <w:ind w:hanging="357" w:left="357"/>
        <w:rPr>
          <w:lang w:val="en-CA"/>
        </w:rPr>
      </w:pPr>
      <w:r>
        <w:rPr>
          <w:lang w:val="en-CA"/>
        </w:rPr>
        <w:t>MySQL</w:t>
      </w:r>
    </w:p>
    <w:p>
      <w:pPr>
        <w:pStyle w:val="Puce1"/>
        <w:numPr>
          <w:ilvl w:val="0"/>
          <w:numId w:val="2"/>
        </w:numPr>
        <w:ind w:hanging="357" w:left="357"/>
        <w:rPr>
          <w:lang w:val="en-CA"/>
        </w:rPr>
      </w:pPr>
      <w:r>
        <w:rPr>
          <w:lang w:val="en-CA"/>
        </w:rPr>
        <w:t>MS SQL Server</w:t>
      </w:r>
    </w:p>
    <w:p>
      <w:pPr>
        <w:pStyle w:val="Puce1"/>
        <w:numPr>
          <w:ilvl w:val="0"/>
          <w:numId w:val="2"/>
        </w:numPr>
        <w:ind w:hanging="357" w:left="357"/>
        <w:rPr>
          <w:lang w:val="en-CA"/>
        </w:rPr>
      </w:pPr>
      <w:r>
        <w:rPr>
          <w:lang w:val="en-CA"/>
        </w:rPr>
        <w:t>PostgreSQL</w:t>
      </w:r>
    </w:p>
    <w:p>
      <w:pPr>
        <w:pStyle w:val="Puce1"/>
        <w:numPr>
          <w:ilvl w:val="0"/>
          <w:numId w:val="2"/>
        </w:numPr>
        <w:ind w:hanging="357" w:left="357"/>
        <w:rPr>
          <w:lang w:val="en-CA"/>
          <w:del w:id="37" w:author="Autor desconhecido" w:date="2020-01-06T13:44:00Z"/>
        </w:rPr>
      </w:pPr>
      <w:r>
        <w:rPr>
          <w:lang w:val="en-CA"/>
        </w:rPr>
        <w:t>Oracle</w:t>
      </w:r>
    </w:p>
    <w:p>
      <w:pPr>
        <w:pStyle w:val="Puce1"/>
        <w:numPr>
          <w:ilvl w:val="0"/>
          <w:numId w:val="2"/>
        </w:numPr>
        <w:ind w:hanging="357" w:left="357"/>
        <w:rPr>
          <w:lang w:val="en-CA"/>
        </w:rPr>
      </w:pPr>
      <w:del w:id="38" w:author="Autor desconhecido" w:date="2020-01-06T13:44:00Z">
        <w:r>
          <w:rPr/>
          <w:delText>Git/Github</w:delText>
        </w:r>
      </w:del>
    </w:p>
    <w:p>
      <w:pPr>
        <w:pStyle w:val="Puce1"/>
        <w:numPr>
          <w:ilvl w:val="0"/>
          <w:numId w:val="2"/>
        </w:numPr>
        <w:ind w:hanging="357" w:left="357"/>
        <w:rPr/>
      </w:pPr>
      <w:r>
        <w:rPr/>
        <w:t>UI/UX Design</w:t>
      </w:r>
    </w:p>
    <w:p>
      <w:pPr>
        <w:pStyle w:val="Puce1"/>
        <w:numPr>
          <w:ilvl w:val="0"/>
          <w:numId w:val="2"/>
        </w:numPr>
        <w:ind w:hanging="357" w:left="357"/>
        <w:rPr/>
      </w:pPr>
      <w:r>
        <w:rPr/>
        <w:t>Figma</w:t>
      </w:r>
    </w:p>
    <w:p>
      <w:pPr>
        <w:pStyle w:val="Puce1"/>
        <w:numPr>
          <w:ilvl w:val="0"/>
          <w:numId w:val="2"/>
        </w:numPr>
        <w:ind w:hanging="357" w:left="357"/>
        <w:rPr/>
      </w:pPr>
      <w:r>
        <w:rPr/>
        <w:t>GIMP</w:t>
      </w:r>
    </w:p>
    <w:p>
      <w:pPr>
        <w:pStyle w:val="Puce1"/>
        <w:numPr>
          <w:ilvl w:val="0"/>
          <w:numId w:val="2"/>
        </w:numPr>
        <w:ind w:hanging="357" w:left="357"/>
        <w:rPr/>
      </w:pPr>
      <w:r>
        <w:rPr/>
        <w:t>Photoshop</w:t>
      </w:r>
    </w:p>
    <w:p>
      <w:pPr>
        <w:pStyle w:val="Puce1"/>
        <w:numPr>
          <w:ilvl w:val="0"/>
          <w:numId w:val="2"/>
        </w:numPr>
        <w:ind w:hanging="357" w:left="357"/>
        <w:rPr/>
      </w:pPr>
      <w:r>
        <w:rPr/>
        <w:t>HTML</w:t>
      </w:r>
    </w:p>
    <w:p>
      <w:pPr>
        <w:pStyle w:val="Puce1"/>
        <w:numPr>
          <w:ilvl w:val="0"/>
          <w:numId w:val="2"/>
        </w:numPr>
        <w:ind w:hanging="357" w:left="357"/>
        <w:rPr/>
      </w:pPr>
      <w:r>
        <w:rPr/>
        <w:t>CSS</w:t>
      </w:r>
    </w:p>
    <w:p>
      <w:pPr>
        <w:pStyle w:val="Puce1"/>
        <w:numPr>
          <w:ilvl w:val="0"/>
          <w:numId w:val="2"/>
        </w:numPr>
        <w:ind w:hanging="357" w:left="357"/>
        <w:rPr/>
      </w:pPr>
      <w:r>
        <w:rPr/>
        <w:t>Javascript</w:t>
      </w:r>
    </w:p>
    <w:p>
      <w:pPr>
        <w:pStyle w:val="Puce1"/>
        <w:numPr>
          <w:ilvl w:val="0"/>
          <w:numId w:val="2"/>
        </w:numPr>
        <w:ind w:hanging="357" w:left="357"/>
        <w:rPr/>
      </w:pPr>
      <w:r>
        <w:rPr/>
        <w:t>Gulp</w:t>
      </w:r>
    </w:p>
    <w:p>
      <w:pPr>
        <w:pStyle w:val="Puce1"/>
        <w:numPr>
          <w:ilvl w:val="0"/>
          <w:numId w:val="2"/>
        </w:numPr>
        <w:ind w:hanging="357" w:left="357"/>
        <w:rPr/>
      </w:pPr>
      <w:r>
        <w:rPr/>
        <w:t>Grunt</w:t>
      </w:r>
    </w:p>
    <w:p>
      <w:pPr>
        <w:pStyle w:val="Puce1"/>
        <w:numPr>
          <w:ilvl w:val="0"/>
          <w:numId w:val="2"/>
        </w:numPr>
        <w:ind w:hanging="357" w:left="357"/>
        <w:rPr/>
      </w:pPr>
      <w:ins w:id="39" w:author="Autor desconhecido" w:date="2020-01-06T14:05:00Z">
        <w:r>
          <w:rPr/>
          <w:t>Webpack</w:t>
        </w:r>
      </w:ins>
    </w:p>
    <w:p>
      <w:pPr>
        <w:pStyle w:val="Puce1"/>
        <w:numPr>
          <w:ilvl w:val="0"/>
          <w:numId w:val="2"/>
        </w:numPr>
        <w:ind w:hanging="357" w:left="357"/>
        <w:rPr/>
      </w:pPr>
      <w:r>
        <w:rPr/>
        <w:t>Ionic</w:t>
      </w:r>
    </w:p>
    <w:p>
      <w:pPr>
        <w:pStyle w:val="Puce1"/>
        <w:numPr>
          <w:ilvl w:val="0"/>
          <w:numId w:val="2"/>
        </w:numPr>
        <w:ind w:hanging="357" w:left="357"/>
        <w:rPr/>
      </w:pPr>
      <w:r>
        <w:rPr/>
        <w:t>Cordova</w:t>
      </w:r>
    </w:p>
    <w:p>
      <w:pPr>
        <w:pStyle w:val="Puce1"/>
        <w:numPr>
          <w:ilvl w:val="0"/>
          <w:numId w:val="2"/>
        </w:numPr>
        <w:ind w:hanging="357" w:left="357"/>
        <w:rPr/>
      </w:pPr>
      <w:r>
        <w:rPr/>
        <w:t>Mongoose</w:t>
      </w:r>
    </w:p>
    <w:p>
      <w:pPr>
        <w:pStyle w:val="Puce1"/>
        <w:numPr>
          <w:ilvl w:val="0"/>
          <w:numId w:val="2"/>
        </w:numPr>
        <w:ind w:hanging="357" w:left="357"/>
        <w:rPr/>
      </w:pPr>
      <w:r>
        <w:rPr/>
        <w:t>AWS</w:t>
      </w:r>
    </w:p>
    <w:p>
      <w:pPr>
        <w:pStyle w:val="Puce1"/>
        <w:numPr>
          <w:ilvl w:val="0"/>
          <w:numId w:val="2"/>
        </w:numPr>
        <w:ind w:hanging="357" w:left="357"/>
        <w:rPr/>
      </w:pPr>
      <w:r>
        <w:rPr/>
        <w:t>Heroku</w:t>
      </w:r>
    </w:p>
    <w:p>
      <w:pPr>
        <w:pStyle w:val="Puce1"/>
        <w:numPr>
          <w:ilvl w:val="0"/>
          <w:numId w:val="2"/>
        </w:numPr>
        <w:ind w:hanging="357" w:left="357"/>
        <w:rPr/>
      </w:pPr>
      <w:r>
        <w:rPr/>
        <w:t>IBM Bluemix</w:t>
      </w:r>
    </w:p>
    <w:p>
      <w:pPr>
        <w:pStyle w:val="Puce1"/>
        <w:numPr>
          <w:ilvl w:val="0"/>
          <w:numId w:val="2"/>
        </w:numPr>
        <w:ind w:hanging="357" w:left="357"/>
        <w:rPr/>
      </w:pPr>
      <w:r>
        <w:rPr/>
        <w:t>Jenkins</w:t>
      </w:r>
    </w:p>
    <w:p>
      <w:pPr>
        <w:pStyle w:val="Puce1"/>
        <w:numPr>
          <w:ilvl w:val="0"/>
          <w:numId w:val="2"/>
        </w:numPr>
        <w:ind w:hanging="357" w:left="357"/>
        <w:rPr/>
      </w:pPr>
      <w:r>
        <w:rPr/>
        <w:t>Azure DevOps</w:t>
      </w:r>
    </w:p>
    <w:p>
      <w:pPr>
        <w:pStyle w:val="Puce1"/>
        <w:numPr>
          <w:ilvl w:val="0"/>
          <w:numId w:val="2"/>
        </w:numPr>
        <w:ind w:hanging="357" w:left="357"/>
        <w:rPr/>
      </w:pPr>
      <w:r>
        <w:rPr/>
        <w:t>Maven</w:t>
      </w:r>
    </w:p>
    <w:p>
      <w:pPr>
        <w:pStyle w:val="Puce1"/>
        <w:numPr>
          <w:ilvl w:val="0"/>
          <w:numId w:val="2"/>
        </w:numPr>
        <w:ind w:hanging="357" w:left="357"/>
        <w:rPr>
          <w:ins w:id="41" w:author="Autor desconhecido" w:date="2020-01-06T13:45:00Z"/>
        </w:rPr>
      </w:pPr>
      <w:ins w:id="40" w:author="Autor desconhecido" w:date="2020-01-06T13:45:00Z">
        <w:r>
          <w:rPr/>
          <w:t>Eclipse</w:t>
        </w:r>
      </w:ins>
    </w:p>
    <w:p>
      <w:pPr>
        <w:pStyle w:val="Puce1"/>
        <w:numPr>
          <w:ilvl w:val="0"/>
          <w:numId w:val="2"/>
        </w:numPr>
        <w:ind w:hanging="357" w:left="357"/>
        <w:rPr/>
      </w:pPr>
      <w:ins w:id="42" w:author="Autor desconhecido" w:date="2020-01-06T13:45:00Z">
        <w:r>
          <w:rPr/>
          <w:t>IntelliJ</w:t>
        </w:r>
      </w:ins>
    </w:p>
    <w:p>
      <w:pPr>
        <w:pStyle w:val="Puce1"/>
        <w:numPr>
          <w:ilvl w:val="0"/>
          <w:numId w:val="2"/>
        </w:numPr>
        <w:ind w:hanging="357" w:left="357"/>
        <w:rPr/>
      </w:pPr>
      <w:r>
        <w:rPr/>
        <w:t>Android Studio</w:t>
      </w:r>
    </w:p>
    <w:p>
      <w:pPr>
        <w:pStyle w:val="Puce1"/>
        <w:numPr>
          <w:ilvl w:val="0"/>
          <w:numId w:val="2"/>
        </w:numPr>
        <w:ind w:hanging="357" w:left="357"/>
        <w:rPr>
          <w:ins w:id="44" w:author="Autor desconhecido" w:date="2020-01-06T13:45:00Z"/>
        </w:rPr>
      </w:pPr>
      <w:ins w:id="43" w:author="Autor desconhecido" w:date="2020-01-06T13:45:00Z">
        <w:r>
          <w:rPr/>
          <w:t>VSCode</w:t>
        </w:r>
      </w:ins>
    </w:p>
    <w:p>
      <w:pPr>
        <w:pStyle w:val="Puce1"/>
        <w:numPr>
          <w:ilvl w:val="0"/>
          <w:numId w:val="2"/>
        </w:numPr>
        <w:ind w:hanging="357" w:left="357"/>
        <w:rPr/>
      </w:pPr>
      <w:ins w:id="45" w:author="Autor desconhecido" w:date="2020-01-06T13:45:00Z">
        <w:r>
          <w:rPr/>
          <w:t>Visual Studio</w:t>
        </w:r>
      </w:ins>
    </w:p>
    <w:p>
      <w:pPr>
        <w:pStyle w:val="Puce1"/>
        <w:numPr>
          <w:ilvl w:val="0"/>
          <w:numId w:val="2"/>
        </w:numPr>
        <w:ind w:hanging="357" w:left="357"/>
        <w:rPr/>
      </w:pPr>
      <w:ins w:id="46" w:author="Autor desconhecido" w:date="2020-01-06T14:04:00Z">
        <w:r>
          <w:rPr/>
          <w:t>Atom</w:t>
        </w:r>
      </w:ins>
    </w:p>
    <w:p>
      <w:pPr>
        <w:pStyle w:val="Puce1"/>
        <w:numPr>
          <w:ilvl w:val="0"/>
          <w:numId w:val="2"/>
        </w:numPr>
        <w:ind w:hanging="357" w:left="357"/>
        <w:rPr>
          <w:ins w:id="50" w:author="Autor desconhecido" w:date="2020-01-06T13:53:00Z"/>
        </w:rPr>
      </w:pPr>
      <w:ins w:id="47" w:author="Autor desconhecido" w:date="2020-01-06T13:53:00Z">
        <w:r>
          <w:rPr/>
          <w:t>J</w:t>
        </w:r>
      </w:ins>
      <w:ins w:id="48" w:author="Autor desconhecido" w:date="2020-01-06T14:00:00Z">
        <w:r>
          <w:rPr/>
          <w:t>b</w:t>
        </w:r>
      </w:ins>
      <w:ins w:id="49" w:author="Autor desconhecido" w:date="2020-01-06T13:53:00Z">
        <w:r>
          <w:rPr/>
          <w:t>oss</w:t>
        </w:r>
      </w:ins>
    </w:p>
    <w:p>
      <w:pPr>
        <w:pStyle w:val="Puce1"/>
        <w:numPr>
          <w:ilvl w:val="0"/>
          <w:numId w:val="2"/>
        </w:numPr>
        <w:ind w:hanging="357" w:left="357"/>
        <w:rPr/>
      </w:pPr>
      <w:ins w:id="51" w:author="Autor desconhecido" w:date="2020-01-06T13:53:00Z">
        <w:r>
          <w:rPr/>
          <w:t>Tomcat</w:t>
        </w:r>
      </w:ins>
    </w:p>
    <w:p>
      <w:pPr>
        <w:pStyle w:val="Puce1"/>
        <w:numPr>
          <w:ilvl w:val="0"/>
          <w:numId w:val="2"/>
        </w:numPr>
        <w:ind w:hanging="357" w:left="357"/>
        <w:rPr>
          <w:ins w:id="55" w:author="Autor desconhecido" w:date="2020-01-06T14:01:00Z"/>
        </w:rPr>
      </w:pPr>
      <w:ins w:id="52" w:author="Autor desconhecido" w:date="2020-01-06T14:01:00Z">
        <w:r>
          <w:rPr/>
          <w:t>J</w:t>
        </w:r>
      </w:ins>
      <w:ins w:id="53" w:author="Autor desconhecido" w:date="2020-01-06T14:04:00Z">
        <w:r>
          <w:rPr/>
          <w:t>u</w:t>
        </w:r>
      </w:ins>
      <w:ins w:id="54" w:author="Autor desconhecido" w:date="2020-01-06T14:01:00Z">
        <w:r>
          <w:rPr/>
          <w:t>nit</w:t>
        </w:r>
      </w:ins>
    </w:p>
    <w:p>
      <w:pPr>
        <w:pStyle w:val="Puce1"/>
        <w:numPr>
          <w:ilvl w:val="0"/>
          <w:numId w:val="2"/>
        </w:numPr>
        <w:ind w:hanging="357" w:left="357"/>
        <w:rPr/>
      </w:pPr>
      <w:ins w:id="56" w:author="Autor desconhecido" w:date="2020-01-06T14:01:00Z">
        <w:r>
          <w:rPr/>
          <w:t>Jacoco</w:t>
        </w:r>
      </w:ins>
    </w:p>
    <w:p>
      <w:pPr>
        <w:pStyle w:val="Puce1"/>
        <w:numPr>
          <w:ilvl w:val="0"/>
          <w:numId w:val="2"/>
        </w:numPr>
        <w:ind w:hanging="357" w:left="357"/>
        <w:rPr/>
      </w:pPr>
      <w:r>
        <w:rPr/>
        <w:t>Jest</w:t>
      </w:r>
    </w:p>
    <w:p>
      <w:pPr>
        <w:pStyle w:val="Puce1"/>
        <w:numPr>
          <w:ilvl w:val="0"/>
          <w:numId w:val="2"/>
        </w:numPr>
        <w:ind w:hanging="357" w:left="357"/>
        <w:rPr/>
      </w:pPr>
      <w:r>
        <w:rPr/>
        <w:t>React Testing Library</w:t>
      </w:r>
    </w:p>
    <w:p>
      <w:pPr>
        <w:pStyle w:val="Puce1"/>
        <w:numPr>
          <w:ilvl w:val="0"/>
          <w:numId w:val="2"/>
        </w:numPr>
        <w:ind w:hanging="357" w:left="357"/>
        <w:rPr/>
      </w:pPr>
      <w:ins w:id="57" w:author="Autor desconhecido" w:date="2020-01-06T14:01:00Z">
        <w:r>
          <w:rPr/>
          <w:t>SonarQube</w:t>
        </w:r>
      </w:ins>
    </w:p>
    <w:p>
      <w:pPr>
        <w:pStyle w:val="Puce1"/>
        <w:numPr>
          <w:ilvl w:val="0"/>
          <w:numId w:val="2"/>
        </w:numPr>
        <w:ind w:hanging="357" w:left="357"/>
        <w:rPr/>
      </w:pPr>
      <w:r>
        <w:rPr/>
        <w:t>Joomla</w:t>
      </w:r>
    </w:p>
    <w:p>
      <w:pPr>
        <w:pStyle w:val="Puce1"/>
        <w:numPr>
          <w:ilvl w:val="0"/>
          <w:numId w:val="2"/>
        </w:numPr>
        <w:ind w:hanging="357" w:left="357"/>
        <w:rPr/>
      </w:pPr>
      <w:r>
        <w:rPr/>
        <w:t>Docker</w:t>
      </w:r>
    </w:p>
    <w:p>
      <w:pPr>
        <w:pStyle w:val="Puce1"/>
        <w:numPr>
          <w:ilvl w:val="0"/>
          <w:numId w:val="2"/>
        </w:numPr>
        <w:ind w:hanging="357" w:left="357"/>
        <w:rPr/>
      </w:pPr>
      <w:r>
        <w:rPr/>
        <w:t>Big Data</w:t>
      </w:r>
    </w:p>
    <w:p>
      <w:pPr>
        <w:pStyle w:val="Puce1"/>
        <w:numPr>
          <w:ilvl w:val="0"/>
          <w:numId w:val="2"/>
        </w:numPr>
        <w:ind w:hanging="357" w:left="357"/>
        <w:rPr/>
      </w:pPr>
      <w:r>
        <w:rPr/>
        <w:t>Firebase</w:t>
      </w:r>
    </w:p>
    <w:p>
      <w:pPr>
        <w:pStyle w:val="Puce1"/>
        <w:numPr>
          <w:ilvl w:val="0"/>
          <w:numId w:val="2"/>
        </w:numPr>
        <w:ind w:hanging="357" w:left="357"/>
        <w:rPr/>
      </w:pPr>
      <w:r>
        <w:rPr/>
        <w:t>Contentful</w:t>
      </w:r>
    </w:p>
    <w:p>
      <w:pPr>
        <w:pStyle w:val="Puce1"/>
        <w:numPr>
          <w:ilvl w:val="0"/>
          <w:numId w:val="2"/>
        </w:numPr>
        <w:ind w:hanging="357" w:left="357"/>
        <w:rPr/>
      </w:pPr>
      <w:r>
        <w:rPr/>
        <w:t>Netlify</w:t>
      </w:r>
    </w:p>
    <w:p>
      <w:pPr>
        <w:pStyle w:val="Puce1"/>
        <w:numPr>
          <w:ilvl w:val="0"/>
          <w:numId w:val="2"/>
        </w:numPr>
        <w:ind w:hanging="357" w:left="357"/>
        <w:rPr/>
      </w:pPr>
      <w:r>
        <w:rPr/>
        <w:t>ESLint</w:t>
      </w:r>
    </w:p>
    <w:p>
      <w:pPr>
        <w:pStyle w:val="Puce1"/>
        <w:numPr>
          <w:ilvl w:val="0"/>
          <w:numId w:val="2"/>
        </w:numPr>
        <w:ind w:hanging="357" w:left="357"/>
        <w:rPr/>
      </w:pPr>
      <w:r>
        <w:rPr/>
        <w:t>Typescript</w:t>
      </w:r>
    </w:p>
    <w:p>
      <w:pPr>
        <w:pStyle w:val="Puce1"/>
        <w:numPr>
          <w:ilvl w:val="0"/>
          <w:numId w:val="2"/>
        </w:numPr>
        <w:ind w:hanging="357" w:left="357"/>
        <w:rPr/>
      </w:pPr>
      <w:r>
        <w:rPr/>
        <w:t>Apache web server</w:t>
      </w:r>
    </w:p>
    <w:p>
      <w:pPr>
        <w:pStyle w:val="Puce1"/>
        <w:numPr>
          <w:ilvl w:val="0"/>
          <w:numId w:val="2"/>
        </w:numPr>
        <w:ind w:hanging="357" w:left="357"/>
        <w:rPr/>
      </w:pPr>
      <w:r>
        <w:rPr/>
        <w:t>Nginx</w:t>
      </w:r>
    </w:p>
    <w:p>
      <w:pPr>
        <w:pStyle w:val="Puce1"/>
        <w:numPr>
          <w:ilvl w:val="0"/>
          <w:numId w:val="2"/>
        </w:numPr>
        <w:ind w:hanging="357" w:left="357"/>
        <w:rPr/>
      </w:pPr>
      <w:r>
        <w:rPr/>
        <w:t>AWS Amplify</w:t>
      </w:r>
    </w:p>
    <w:p>
      <w:pPr>
        <w:pStyle w:val="Puce1"/>
        <w:numPr>
          <w:ilvl w:val="0"/>
          <w:numId w:val="2"/>
        </w:numPr>
        <w:ind w:hanging="357" w:left="357"/>
        <w:rPr/>
      </w:pPr>
      <w:r>
        <w:rPr/>
        <w:t>Apache Velocity</w:t>
      </w:r>
    </w:p>
    <w:p>
      <w:pPr>
        <w:pStyle w:val="Puce1"/>
        <w:numPr>
          <w:ilvl w:val="0"/>
          <w:numId w:val="2"/>
        </w:numPr>
        <w:ind w:hanging="357" w:left="357"/>
        <w:rPr/>
      </w:pPr>
      <w:r>
        <w:rPr/>
        <w:t>AWS Cognito</w:t>
      </w:r>
    </w:p>
    <w:p>
      <w:pPr>
        <w:pStyle w:val="Puce1"/>
        <w:numPr>
          <w:ilvl w:val="0"/>
          <w:numId w:val="2"/>
        </w:numPr>
        <w:ind w:hanging="357" w:left="357"/>
        <w:rPr/>
      </w:pPr>
      <w:r>
        <w:rPr/>
        <w:t>AWS IAM</w:t>
      </w:r>
    </w:p>
    <w:p>
      <w:pPr>
        <w:pStyle w:val="Puce1"/>
        <w:numPr>
          <w:ilvl w:val="0"/>
          <w:numId w:val="2"/>
        </w:numPr>
        <w:ind w:hanging="357" w:left="357"/>
        <w:rPr/>
      </w:pPr>
      <w:r>
        <w:rPr/>
        <w:t>BPMN</w:t>
      </w:r>
    </w:p>
    <w:p>
      <w:pPr>
        <w:pStyle w:val="Puce1"/>
        <w:numPr>
          <w:ilvl w:val="0"/>
          <w:numId w:val="2"/>
        </w:numPr>
        <w:ind w:hanging="357" w:left="357"/>
        <w:rPr/>
      </w:pPr>
      <w:r>
        <w:rPr/>
        <w:t>Appian BPMS</w:t>
      </w:r>
    </w:p>
    <w:p>
      <w:pPr>
        <w:pStyle w:val="Puce1"/>
        <w:numPr>
          <w:ilvl w:val="0"/>
          <w:numId w:val="2"/>
        </w:numPr>
        <w:ind w:hanging="357" w:left="357"/>
        <w:rPr/>
      </w:pPr>
      <w:r>
        <w:rPr/>
        <w:t>Micro-services</w:t>
      </w:r>
    </w:p>
    <w:p>
      <w:pPr>
        <w:pStyle w:val="Puce1"/>
        <w:numPr>
          <w:ilvl w:val="0"/>
          <w:numId w:val="2"/>
        </w:numPr>
        <w:ind w:hanging="357" w:left="357"/>
        <w:rPr/>
      </w:pPr>
      <w:r>
        <w:rPr/>
        <w:t>AWS Code Commit</w:t>
      </w:r>
    </w:p>
    <w:p>
      <w:pPr>
        <w:pStyle w:val="Puce1"/>
        <w:numPr>
          <w:ilvl w:val="0"/>
          <w:numId w:val="2"/>
        </w:numPr>
        <w:ind w:hanging="357" w:left="357"/>
        <w:rPr/>
      </w:pPr>
      <w:r>
        <w:rPr/>
        <w:t>AWS AppSync</w:t>
      </w:r>
    </w:p>
    <w:p>
      <w:pPr>
        <w:pStyle w:val="Puce1"/>
        <w:numPr>
          <w:ilvl w:val="0"/>
          <w:numId w:val="2"/>
        </w:numPr>
        <w:ind w:hanging="357" w:left="357"/>
        <w:rPr/>
      </w:pPr>
      <w:r>
        <w:rPr/>
        <w:t>TDD</w:t>
      </w:r>
    </w:p>
    <w:p>
      <w:pPr>
        <w:pStyle w:val="Puce1"/>
        <w:numPr>
          <w:ilvl w:val="0"/>
          <w:numId w:val="2"/>
        </w:numPr>
        <w:ind w:hanging="357" w:left="357"/>
        <w:rPr/>
      </w:pPr>
      <w:r>
        <w:rPr/>
        <w:t>BDD</w:t>
      </w:r>
    </w:p>
    <w:p>
      <w:pPr>
        <w:pStyle w:val="Puce1"/>
        <w:numPr>
          <w:ilvl w:val="0"/>
          <w:numId w:val="2"/>
        </w:numPr>
        <w:ind w:hanging="357" w:left="357"/>
        <w:rPr/>
      </w:pPr>
      <w:r>
        <w:rPr/>
        <w:t>Concordion</w:t>
      </w:r>
    </w:p>
    <w:p>
      <w:pPr>
        <w:pStyle w:val="Puce1"/>
        <w:numPr>
          <w:ilvl w:val="0"/>
          <w:numId w:val="2"/>
        </w:numPr>
        <w:ind w:hanging="357" w:left="357"/>
        <w:rPr/>
      </w:pPr>
      <w:r>
        <w:rPr/>
        <w:t>TFS</w:t>
      </w:r>
    </w:p>
    <w:p>
      <w:pPr>
        <w:pStyle w:val="Puce1"/>
        <w:numPr>
          <w:ilvl w:val="0"/>
          <w:numId w:val="2"/>
        </w:numPr>
        <w:ind w:hanging="357" w:left="357"/>
        <w:rPr/>
      </w:pPr>
      <w:r>
        <w:rPr/>
        <w:t>SAP Advantage Database</w:t>
      </w:r>
    </w:p>
    <w:p>
      <w:pPr>
        <w:pStyle w:val="Puce1"/>
        <w:numPr>
          <w:ilvl w:val="0"/>
          <w:numId w:val="2"/>
        </w:numPr>
        <w:ind w:hanging="357" w:left="357"/>
        <w:rPr/>
      </w:pPr>
      <w:r>
        <w:rPr/>
        <w:t>Oauth</w:t>
      </w:r>
    </w:p>
    <w:p>
      <w:pPr>
        <w:pStyle w:val="Puce1"/>
        <w:numPr>
          <w:ilvl w:val="0"/>
          <w:numId w:val="2"/>
        </w:numPr>
        <w:ind w:hanging="357" w:left="357"/>
        <w:rPr/>
      </w:pPr>
      <w:r>
        <w:rPr/>
        <w:t>OpenId connected</w:t>
      </w:r>
    </w:p>
    <w:p>
      <w:pPr>
        <w:pStyle w:val="Puce1"/>
        <w:numPr>
          <w:ilvl w:val="0"/>
          <w:numId w:val="2"/>
        </w:numPr>
        <w:ind w:hanging="357" w:left="357"/>
        <w:rPr/>
      </w:pPr>
      <w:r>
        <w:rPr/>
        <w:t>JWT</w:t>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pStyle w:val="Puce1"/>
        <w:ind w:hanging="357" w:left="357"/>
        <w:rPr/>
      </w:pPr>
      <w:r>
        <w:rPr/>
      </w:r>
    </w:p>
    <w:p>
      <w:pPr>
        <w:sectPr>
          <w:type w:val="continuous"/>
          <w:pgSz w:w="12240" w:h="15840"/>
          <w:pgMar w:left="1134" w:right="1134" w:gutter="0" w:header="425" w:top="482" w:footer="737" w:bottom="1418"/>
          <w:cols w:num="2" w:space="720" w:equalWidth="true" w:sep="false"/>
          <w:formProt w:val="false"/>
          <w:textDirection w:val="lrTb"/>
          <w:docGrid w:type="default" w:linePitch="360" w:charSpace="32768"/>
        </w:sectPr>
      </w:pPr>
    </w:p>
    <w:p>
      <w:pPr>
        <w:pStyle w:val="L-CV-espace1tableau"/>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6"/>
        <w:gridCol w:w="8375"/>
      </w:tblGrid>
      <w:tr>
        <w:trPr/>
        <w:tc>
          <w:tcPr>
            <w:tcW w:w="1586"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5"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Langues parlées et écrites</w:t>
            </w:r>
          </w:p>
        </w:tc>
      </w:tr>
    </w:tbl>
    <w:p>
      <w:pPr>
        <w:pStyle w:val="L-CV-Puce1"/>
        <w:rPr/>
      </w:pPr>
      <w:r>
        <w:rPr/>
      </w:r>
    </w:p>
    <w:p>
      <w:pPr>
        <w:pStyle w:val="L-CV-Puce1"/>
        <w:numPr>
          <w:ilvl w:val="0"/>
          <w:numId w:val="3"/>
        </w:numPr>
        <w:ind w:hanging="357" w:left="357"/>
        <w:rPr/>
      </w:pPr>
      <w:r>
        <w:rPr/>
        <w:t xml:space="preserve">Français – TEFAQ Niveau B2 (Compréhension Orale/Expression Orale) </w:t>
      </w:r>
    </w:p>
    <w:p>
      <w:pPr>
        <w:pStyle w:val="L-CV-Puce1"/>
        <w:numPr>
          <w:ilvl w:val="0"/>
          <w:numId w:val="3"/>
        </w:numPr>
        <w:ind w:hanging="357" w:left="357"/>
        <w:rPr/>
      </w:pPr>
      <w:r>
        <w:rPr/>
        <w:t>Anglais – IELTS General – Level 7.0</w:t>
      </w:r>
    </w:p>
    <w:p>
      <w:pPr>
        <w:pStyle w:val="L-CV-Puce1"/>
        <w:numPr>
          <w:ilvl w:val="0"/>
          <w:numId w:val="3"/>
        </w:numPr>
        <w:ind w:hanging="357" w:left="357"/>
        <w:rPr/>
      </w:pPr>
      <w:r>
        <w:rPr/>
        <w:t>Portugais – Langue Maternelle/Natif</w:t>
      </w:r>
    </w:p>
    <w:p>
      <w:pPr>
        <w:pStyle w:val="L-CV-Puce1"/>
        <w:numPr>
          <w:ilvl w:val="0"/>
          <w:numId w:val="3"/>
        </w:numPr>
        <w:ind w:hanging="357" w:left="357"/>
        <w:rPr/>
      </w:pPr>
      <w:r>
        <w:rPr/>
        <w:t>Espagnol professionnel</w:t>
      </w:r>
    </w:p>
    <w:p>
      <w:pPr>
        <w:pStyle w:val="L-CV-Puce1"/>
        <w:rPr>
          <w:del w:id="59" w:author="Autor desconhecido" w:date="2020-01-06T13:47:00Z"/>
        </w:rPr>
      </w:pPr>
      <w:del w:id="58" w:author="Autor desconhecido" w:date="2020-01-06T13:47:00Z">
        <w:r>
          <w:rPr/>
        </w:r>
      </w:del>
    </w:p>
    <w:p>
      <w:pPr>
        <w:pStyle w:val="L-CV-Puce1"/>
        <w:rPr/>
      </w:pPr>
      <w:r>
        <w:rPr/>
      </w:r>
    </w:p>
    <w:tbl>
      <w:tblPr>
        <w:tblStyle w:val="Tabelacomgrade"/>
        <w:tblW w:w="9962"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1586"/>
        <w:gridCol w:w="8375"/>
      </w:tblGrid>
      <w:tr>
        <w:trPr/>
        <w:tc>
          <w:tcPr>
            <w:tcW w:w="1586"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5"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smallCaps/>
                <w:color w:themeColor="background1" w:val="FFFFFF"/>
                <w:spacing w:val="-2"/>
                <w:sz w:val="22"/>
              </w:rPr>
            </w:pPr>
            <w:r>
              <w:rPr>
                <w:rFonts w:cs="Arial"/>
                <w:b/>
                <w:smallCaps/>
                <w:color w:themeColor="background1" w:val="FFFFFF"/>
                <w:spacing w:val="-2"/>
                <w:sz w:val="22"/>
              </w:rPr>
              <w:t>Perfectionnement</w:t>
            </w:r>
          </w:p>
        </w:tc>
      </w:tr>
    </w:tbl>
    <w:p>
      <w:pPr>
        <w:pStyle w:val="Puce1"/>
        <w:rPr/>
      </w:pPr>
      <w:r>
        <w:rPr/>
      </w:r>
    </w:p>
    <w:p>
      <w:pPr>
        <w:pStyle w:val="Puce1"/>
        <w:numPr>
          <w:ilvl w:val="0"/>
          <w:numId w:val="2"/>
        </w:numPr>
        <w:rPr/>
      </w:pPr>
      <w:r>
        <w:rPr/>
        <w:t xml:space="preserve">AWS Certified Cloud Practitioner (2022) </w:t>
      </w:r>
    </w:p>
    <w:p>
      <w:pPr>
        <w:pStyle w:val="Puce1"/>
        <w:numPr>
          <w:ilvl w:val="0"/>
          <w:numId w:val="2"/>
        </w:numPr>
        <w:rPr/>
      </w:pPr>
      <w:r>
        <w:rPr/>
        <w:t>Spécialisation en BigData – Unyleya (2020)</w:t>
      </w:r>
    </w:p>
    <w:p>
      <w:pPr>
        <w:pStyle w:val="Puce1"/>
        <w:numPr>
          <w:ilvl w:val="0"/>
          <w:numId w:val="2"/>
        </w:numPr>
        <w:rPr/>
      </w:pPr>
      <w:ins w:id="60" w:author="Autor desconhecido" w:date="2020-01-06T13:46:00Z">
        <w:r>
          <w:rPr/>
          <w:t>Programmation web avec MVC, C# et ASP.NET – Cégep de Sainte Foy (2019)</w:t>
        </w:r>
      </w:ins>
    </w:p>
    <w:p>
      <w:pPr>
        <w:pStyle w:val="Puce1"/>
        <w:numPr>
          <w:ilvl w:val="0"/>
          <w:numId w:val="2"/>
        </w:numPr>
        <w:rPr>
          <w:lang w:val="en-CA"/>
        </w:rPr>
      </w:pPr>
      <w:r>
        <w:rPr>
          <w:lang w:val="en-US"/>
        </w:rPr>
        <w:t xml:space="preserve">Spécialisation en </w:t>
      </w:r>
      <w:r>
        <w:rPr>
          <w:lang w:val="en-CA"/>
        </w:rPr>
        <w:t>Full Stack Web Development by HKUST/Coursera (2016)</w:t>
      </w:r>
    </w:p>
    <w:p>
      <w:pPr>
        <w:sectPr>
          <w:type w:val="continuous"/>
          <w:pgSz w:w="12240" w:h="15840"/>
          <w:pgMar w:left="1134" w:right="1134" w:gutter="0" w:header="425" w:top="482" w:footer="737" w:bottom="1418"/>
          <w:formProt w:val="false"/>
          <w:textDirection w:val="lrTb"/>
          <w:docGrid w:type="default" w:linePitch="360" w:charSpace="32768"/>
        </w:sectPr>
      </w:pP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bCs/>
        </w:rPr>
        <w:t>Mis à jour :</w:t>
      </w:r>
      <w:r>
        <w:rPr/>
        <w:t xml:space="preserve"> Décembre 2023</w:t>
      </w:r>
      <w:del w:id="61" w:author="Autor desconhecido" w:date="2020-01-06T13:49:00Z">
        <w:r>
          <w:rPr/>
          <w:delText>19</w:delText>
        </w:r>
      </w:del>
    </w:p>
    <w:p>
      <w:pPr>
        <w:sectPr>
          <w:type w:val="continuous"/>
          <w:pgSz w:w="12240" w:h="15840"/>
          <w:pgMar w:left="1134" w:right="1134" w:gutter="0" w:header="425" w:top="482" w:footer="737" w:bottom="1418"/>
          <w:formProt w:val="false"/>
          <w:textDirection w:val="lrTb"/>
          <w:docGrid w:type="default" w:linePitch="360" w:charSpace="32768"/>
        </w:sectPr>
      </w:pPr>
    </w:p>
    <w:tbl>
      <w:tblPr>
        <w:tblW w:w="109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56"/>
        <w:gridCol w:w="2403"/>
        <w:gridCol w:w="2832"/>
        <w:gridCol w:w="1983"/>
        <w:gridCol w:w="1129"/>
        <w:gridCol w:w="854"/>
        <w:gridCol w:w="14"/>
        <w:gridCol w:w="1178"/>
      </w:tblGrid>
      <w:tr>
        <w:trPr>
          <w:tblHeader w:val="true"/>
          <w:cantSplit w:val="true"/>
        </w:trPr>
        <w:tc>
          <w:tcPr>
            <w:tcW w:w="556"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No</w:t>
            </w:r>
          </w:p>
        </w:tc>
        <w:tc>
          <w:tcPr>
            <w:tcW w:w="240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CLIENT</w:t>
            </w:r>
          </w:p>
        </w:tc>
        <w:tc>
          <w:tcPr>
            <w:tcW w:w="2832"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MANDAT</w:t>
            </w:r>
          </w:p>
        </w:tc>
        <w:tc>
          <w:tcPr>
            <w:tcW w:w="198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RÔLE</w:t>
            </w:r>
          </w:p>
        </w:tc>
        <w:tc>
          <w:tcPr>
            <w:tcW w:w="1129"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 xml:space="preserve">ENVERGURE </w:t>
              <w:br/>
            </w:r>
            <w:r>
              <w:rPr>
                <w:sz w:val="16"/>
                <w:szCs w:val="18"/>
              </w:rPr>
              <w:t>(j-p)</w:t>
            </w:r>
          </w:p>
        </w:tc>
        <w:tc>
          <w:tcPr>
            <w:tcW w:w="854"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PÉRIODE</w:t>
            </w:r>
          </w:p>
        </w:tc>
        <w:tc>
          <w:tcPr>
            <w:tcW w:w="1192" w:type="dxa"/>
            <w:gridSpan w:val="2"/>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EXPÉRIENCE</w:t>
              <w:br/>
            </w:r>
            <w:r>
              <w:rPr>
                <w:sz w:val="16"/>
                <w:szCs w:val="18"/>
              </w:rPr>
              <w:t>(mois)</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GFT Technologies</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15</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Groupement des Assureurs Automobile</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GAA – Soutien Informatique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Analyste-Développeur</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01-2023</w:t>
            </w:r>
          </w:p>
          <w:p>
            <w:pPr>
              <w:pStyle w:val="Normal"/>
              <w:widowControl w:val="false"/>
              <w:spacing w:lineRule="auto" w:line="240" w:before="40" w:after="40"/>
              <w:jc w:val="center"/>
              <w:rPr>
                <w:rFonts w:cs="Arial"/>
                <w:sz w:val="16"/>
                <w:szCs w:val="16"/>
              </w:rPr>
            </w:pPr>
            <w:r>
              <w:rPr>
                <w:rFonts w:cs="Arial"/>
                <w:sz w:val="16"/>
                <w:szCs w:val="16"/>
              </w:rPr>
              <w:t>11-2023</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11</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14</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w:t>
            </w:r>
          </w:p>
        </w:tc>
        <w:tc>
          <w:tcPr>
            <w:tcW w:w="2832" w:type="dxa"/>
            <w:tcBorders>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ind w:hanging="0" w:left="164"/>
              <w:jc w:val="center"/>
              <w:rPr>
                <w:sz w:val="16"/>
                <w:szCs w:val="16"/>
              </w:rPr>
            </w:pPr>
            <w:r>
              <w:rPr>
                <w:bCs/>
                <w:kern w:val="0"/>
                <w:sz w:val="16"/>
                <w:szCs w:val="16"/>
                <w:lang w:eastAsia="en-US" w:bidi="ar-SA"/>
              </w:rPr>
              <w:t>Groupe Technologies Desjardins Inc-GPAP - Programme modernisation</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Architecte Logiciel</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03-2022</w:t>
            </w:r>
          </w:p>
          <w:p>
            <w:pPr>
              <w:pStyle w:val="Normal"/>
              <w:widowControl w:val="false"/>
              <w:spacing w:lineRule="auto" w:line="240" w:before="40" w:after="40"/>
              <w:jc w:val="center"/>
              <w:rPr>
                <w:rFonts w:cs="Arial"/>
                <w:sz w:val="16"/>
                <w:szCs w:val="16"/>
              </w:rPr>
            </w:pPr>
            <w:r>
              <w:rPr>
                <w:rFonts w:cs="Arial"/>
                <w:sz w:val="16"/>
                <w:szCs w:val="16"/>
              </w:rPr>
              <w:t>01-2023</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w:t>
            </w:r>
          </w:p>
        </w:tc>
      </w:tr>
      <w:tr>
        <w:trPr>
          <w:cantSplit w:val="true"/>
        </w:trPr>
        <w:tc>
          <w:tcPr>
            <w:tcW w:w="10949" w:type="dxa"/>
            <w:gridSpan w:val="8"/>
            <w:tcBorders>
              <w:bottom w:val="single" w:sz="4" w:space="0" w:color="000000"/>
              <w:right w:val="single" w:sz="4" w:space="0" w:color="000000"/>
            </w:tcBorders>
            <w:shd w:fill="EC9BA4" w:val="clear"/>
            <w:vAlign w:val="center"/>
          </w:tcPr>
          <w:p>
            <w:pPr>
              <w:pStyle w:val="L-CV-GSynth-Vert"/>
              <w:spacing w:before="40" w:after="40"/>
              <w:rPr>
                <w:lang w:val="en-US"/>
              </w:rPr>
            </w:pPr>
            <w:r>
              <w:rPr/>
              <w:tab/>
              <w:t>Levio Conseils inc.</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rPr>
              <w:t>Développement d’API GraphQL utilisant AWS Amplify et support à l’equipe front-end mobile IOS Flutter du système Gazelles</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lang w:eastAsia="fr-FR"/>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06-2021</w:t>
            </w:r>
          </w:p>
          <w:p>
            <w:pPr>
              <w:pStyle w:val="Normal"/>
              <w:widowControl w:val="false"/>
              <w:spacing w:lineRule="auto" w:line="240" w:before="40" w:after="40"/>
              <w:jc w:val="center"/>
              <w:rPr>
                <w:rFonts w:cs="Arial"/>
                <w:sz w:val="16"/>
                <w:szCs w:val="16"/>
              </w:rPr>
            </w:pPr>
            <w:r>
              <w:rPr>
                <w:rFonts w:cs="Arial"/>
                <w:sz w:val="16"/>
                <w:szCs w:val="16"/>
              </w:rPr>
              <w:t>01-2022</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6</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12</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b w:val="false"/>
                <w:bCs w:val="false"/>
                <w:sz w:val="20"/>
                <w:szCs w:val="20"/>
              </w:rPr>
            </w:pPr>
            <w:r>
              <w:rPr>
                <w:b w:val="false"/>
                <w:bCs w:val="false"/>
                <w:sz w:val="16"/>
                <w:szCs w:val="16"/>
              </w:rPr>
              <w:t>Réhaussement des systèmes PCS et RSG</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sz w:val="16"/>
                <w:szCs w:val="16"/>
                <w:lang w:eastAsia="fr-FR"/>
              </w:rPr>
            </w:pPr>
            <w:r>
              <w:rPr>
                <w:sz w:val="16"/>
                <w:szCs w:val="16"/>
                <w:lang w:eastAsia="fr-FR"/>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09-2020</w:t>
            </w:r>
          </w:p>
          <w:p>
            <w:pPr>
              <w:pStyle w:val="Normal"/>
              <w:widowControl w:val="false"/>
              <w:spacing w:lineRule="auto" w:line="240" w:before="40" w:after="40"/>
              <w:jc w:val="center"/>
              <w:rPr>
                <w:rFonts w:cs="Arial"/>
                <w:sz w:val="16"/>
                <w:szCs w:val="16"/>
              </w:rPr>
            </w:pPr>
            <w:r>
              <w:rPr>
                <w:rFonts w:cs="Arial"/>
                <w:sz w:val="16"/>
                <w:szCs w:val="16"/>
              </w:rPr>
              <w:t>05-2021</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9</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11</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Pensionify</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2" w:author="Autor desconhecido" w:date="2020-02-24T10:18:00Z">
              <w:r>
                <w:rPr>
                  <w:sz w:val="16"/>
                  <w:szCs w:val="16"/>
                </w:rPr>
                <w:t xml:space="preserve">Développement du </w:t>
              </w:r>
            </w:ins>
            <w:r>
              <w:rPr>
                <w:sz w:val="16"/>
                <w:szCs w:val="16"/>
              </w:rPr>
              <w:t>Front</w:t>
            </w:r>
            <w:ins w:id="63" w:author="Autor desconhecido" w:date="2020-02-24T10:19:00Z">
              <w:r>
                <w:rPr>
                  <w:sz w:val="16"/>
                  <w:szCs w:val="16"/>
                </w:rPr>
                <w:t xml:space="preserve">-end </w:t>
              </w:r>
            </w:ins>
            <w:r>
              <w:rPr>
                <w:sz w:val="16"/>
                <w:szCs w:val="16"/>
              </w:rPr>
              <w:t>Angular</w:t>
            </w:r>
            <w:ins w:id="64" w:author="Autor desconhecido" w:date="2020-02-24T10:19:00Z">
              <w:r>
                <w:rPr>
                  <w:sz w:val="16"/>
                  <w:szCs w:val="16"/>
                </w:rPr>
                <w:t xml:space="preserve"> du systè</w:t>
              </w:r>
            </w:ins>
            <w:r>
              <w:rPr>
                <w:sz w:val="16"/>
                <w:szCs w:val="16"/>
              </w:rPr>
              <w:t>me Pensionify</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5" w:author="Autor desconhecido" w:date="2020-02-24T10:22:00Z">
              <w:r>
                <w:rPr>
                  <w:sz w:val="16"/>
                  <w:szCs w:val="16"/>
                </w:rPr>
                <w:t>Développeur Web</w:t>
              </w:r>
            </w:ins>
            <w:ins w:id="66" w:author="Autor desconhecido" w:date="2020-02-24T10:30:00Z">
              <w:r>
                <w:rPr>
                  <w:sz w:val="16"/>
                  <w:szCs w:val="16"/>
                </w:rPr>
                <w:t xml:space="preserve"> - Front-end</w:t>
              </w:r>
            </w:ins>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03-2020</w:t>
            </w:r>
          </w:p>
          <w:p>
            <w:pPr>
              <w:pStyle w:val="Normal"/>
              <w:widowControl w:val="false"/>
              <w:spacing w:lineRule="auto" w:line="240" w:before="40" w:after="40"/>
              <w:jc w:val="center"/>
              <w:rPr>
                <w:rFonts w:cs="Arial"/>
                <w:sz w:val="16"/>
                <w:szCs w:val="16"/>
              </w:rPr>
            </w:pPr>
            <w:r>
              <w:rPr>
                <w:rFonts w:cs="Arial"/>
                <w:sz w:val="16"/>
                <w:szCs w:val="16"/>
              </w:rPr>
              <w:t>07-2020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Wildside - Enduro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7" w:author="Autor desconhecido" w:date="2020-02-24T10:18:00Z">
              <w:r>
                <w:rPr>
                  <w:sz w:val="16"/>
                  <w:szCs w:val="16"/>
                </w:rPr>
                <w:t>Développement</w:t>
              </w:r>
            </w:ins>
            <w:r>
              <w:rPr>
                <w:sz w:val="16"/>
                <w:szCs w:val="16"/>
              </w:rPr>
              <w:t xml:space="preserve"> et mise en production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Développeur Web</w:t>
            </w:r>
            <w:ins w:id="68"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02-2020</w:t>
            </w:r>
          </w:p>
          <w:p>
            <w:pPr>
              <w:pStyle w:val="Normal"/>
              <w:widowControl w:val="false"/>
              <w:spacing w:lineRule="auto" w:line="240" w:before="40" w:after="40"/>
              <w:jc w:val="center"/>
              <w:rPr>
                <w:rFonts w:cs="Arial"/>
                <w:sz w:val="16"/>
                <w:szCs w:val="16"/>
              </w:rPr>
            </w:pPr>
            <w:r>
              <w:rPr>
                <w:rFonts w:cs="Arial"/>
                <w:sz w:val="16"/>
                <w:szCs w:val="16"/>
              </w:rPr>
              <w:t>04-2020</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ins w:id="69" w:author="Autor desconhecido" w:date="2020-02-24T10:19:00Z">
              <w:r>
                <w:rPr>
                  <w:sz w:val="16"/>
                  <w:szCs w:val="16"/>
                </w:rPr>
                <w:t>9</w:t>
              </w:r>
            </w:ins>
            <w:del w:id="70" w:author="Autor desconhecido" w:date="2020-02-24T10:17:00Z">
              <w:r>
                <w:rPr>
                  <w:sz w:val="16"/>
                  <w:szCs w:val="16"/>
                </w:rPr>
                <w:delText>7</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Escouade MADMAT – Programme Husky</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Programmeur-Analyste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02-2019 </w:t>
            </w:r>
            <w:del w:id="71" w:author="Autor desconhecido" w:date="2020-01-06T13:49:00Z">
              <w:r>
                <w:rPr>
                  <w:rFonts w:cs="Arial"/>
                  <w:sz w:val="16"/>
                  <w:szCs w:val="16"/>
                </w:rPr>
                <w:delText>à ce jour</w:delText>
              </w:r>
            </w:del>
            <w:ins w:id="72" w:author="Autor desconhecido" w:date="2020-01-06T13:50:00Z">
              <w:r>
                <w:rPr>
                  <w:rFonts w:cs="Arial"/>
                  <w:sz w:val="16"/>
                  <w:szCs w:val="16"/>
                </w:rPr>
                <w:t>01-2020</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ins w:id="73" w:author="Autor desconhecido" w:date="2020-01-06T13:52:00Z">
              <w:r>
                <w:rPr>
                  <w:rFonts w:cs="Arial"/>
                  <w:sz w:val="16"/>
                  <w:szCs w:val="16"/>
                </w:rPr>
                <w:t>1</w:t>
              </w:r>
            </w:ins>
            <w:del w:id="74" w:author="Autor desconhecido" w:date="2020-01-06T13:52:00Z">
              <w:r>
                <w:rPr>
                  <w:rFonts w:cs="Arial"/>
                  <w:sz w:val="16"/>
                  <w:szCs w:val="16"/>
                </w:rPr>
                <w:delText>0</w:delText>
              </w:r>
            </w:del>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75" w:author="Autor desconhecido" w:date="2020-02-24T10:19:00Z">
              <w:r>
                <w:rPr>
                  <w:rFonts w:cs="Arial"/>
                  <w:sz w:val="16"/>
                  <w:szCs w:val="16"/>
                </w:rPr>
                <w:t>8</w:t>
              </w:r>
            </w:ins>
            <w:del w:id="76" w:author="Autor desconhecido" w:date="2020-02-24T10:17:00Z">
              <w:r>
                <w:rPr>
                  <w:rFonts w:cs="Arial"/>
                  <w:sz w:val="16"/>
                  <w:szCs w:val="16"/>
                </w:rPr>
                <w:delText>6</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Billing – Programme NeXT</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Programmeur-Analyste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10-2018 01-2019</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4</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Développement Web Indépendant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77" w:author="Autor desconhecido" w:date="2020-02-24T10:19:00Z">
              <w:r>
                <w:rPr>
                  <w:rFonts w:cs="Arial"/>
                  <w:sz w:val="16"/>
                  <w:szCs w:val="16"/>
                </w:rPr>
                <w:t>7</w:t>
              </w:r>
            </w:ins>
            <w:del w:id="78" w:author="Autor desconhecido" w:date="2020-02-24T10:17:00Z">
              <w:r>
                <w:rPr>
                  <w:rFonts w:cs="Arial"/>
                  <w:sz w:val="16"/>
                  <w:szCs w:val="16"/>
                </w:rPr>
                <w:delText>5</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Portal Grande Colorado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 le backend</w:t>
            </w:r>
            <w:ins w:id="79" w:author="Autor desconhecido" w:date="2020-02-24T10:33:00Z">
              <w:r>
                <w:rPr>
                  <w:rFonts w:cs="Arial"/>
                  <w:sz w:val="16"/>
                  <w:szCs w:val="16"/>
                </w:rPr>
                <w:t>/frontend</w:t>
              </w:r>
            </w:ins>
            <w:r>
              <w:rPr>
                <w:rFonts w:cs="Arial"/>
                <w:sz w:val="16"/>
                <w:szCs w:val="16"/>
              </w:rPr>
              <w:t xml:space="preserve">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Web</w:t>
            </w:r>
            <w:ins w:id="80"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01-2018 09-2018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9</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rPr>
            </w:pPr>
            <w:ins w:id="81" w:author="Autor desconhecido" w:date="2020-02-24T10:19:00Z">
              <w:r>
                <w:rPr>
                  <w:rFonts w:cs="Arial"/>
                  <w:sz w:val="16"/>
                  <w:szCs w:val="16"/>
                </w:rPr>
                <w:t>6</w:t>
              </w:r>
            </w:ins>
            <w:del w:id="82" w:author="Autor desconhecido" w:date="2020-02-24T10:17:00Z">
              <w:r>
                <w:rPr>
                  <w:rFonts w:cs="Arial"/>
                  <w:sz w:val="16"/>
                  <w:szCs w:val="16"/>
                </w:rPr>
                <w:delText>4</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acessoaeducacao.com.br</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 le backend</w:t>
            </w:r>
            <w:ins w:id="83" w:author="Autor desconhecido" w:date="2020-02-24T10:33:00Z">
              <w:r>
                <w:rPr>
                  <w:rFonts w:cs="Arial"/>
                  <w:sz w:val="16"/>
                  <w:szCs w:val="16"/>
                </w:rPr>
                <w:t>/frontend</w:t>
              </w:r>
            </w:ins>
            <w:r>
              <w:rPr>
                <w:rFonts w:cs="Arial"/>
                <w:sz w:val="16"/>
                <w:szCs w:val="16"/>
              </w:rPr>
              <w:t xml:space="preserve">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Web</w:t>
            </w:r>
            <w:ins w:id="84"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07-2017 12-2017</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6</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pt-BR"/>
              </w:rPr>
            </w:pPr>
            <w:r>
              <w:rPr>
                <w:lang w:val="pt-BR"/>
              </w:rPr>
              <w:tab/>
              <w:t>Ministério Público do Distrito Federal e Territórios – MPDFT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5" w:author="Autor desconhecido" w:date="2020-02-24T10:23:00Z">
              <w:r>
                <w:rPr>
                  <w:sz w:val="16"/>
                  <w:szCs w:val="16"/>
                </w:rPr>
                <w:t>5</w:t>
              </w:r>
            </w:ins>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6" w:author="Autor desconhecido" w:date="2020-02-24T10:18:00Z">
              <w:r>
                <w:rPr>
                  <w:sz w:val="16"/>
                  <w:szCs w:val="16"/>
                </w:rPr>
                <w:t>MPDFT</w:t>
              </w:r>
            </w:ins>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7" w:author="Autor desconhecido" w:date="2020-02-24T10:18:00Z">
              <w:r>
                <w:rPr>
                  <w:sz w:val="16"/>
                  <w:szCs w:val="16"/>
                </w:rPr>
                <w:t>Développement du Back-end PHP du système</w:t>
              </w:r>
            </w:ins>
            <w:ins w:id="88" w:author="Autor desconhecido" w:date="2020-02-24T10:20:00Z">
              <w:r>
                <w:rPr>
                  <w:sz w:val="16"/>
                  <w:szCs w:val="16"/>
                </w:rPr>
                <w:t xml:space="preserve"> PARCEIRO</w:t>
              </w:r>
            </w:ins>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Architecte Organique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9" w:author="Autor desconhecido" w:date="2020-02-24T10:23:00Z">
              <w:r>
                <w:rPr>
                  <w:sz w:val="16"/>
                  <w:szCs w:val="16"/>
                </w:rPr>
                <w:t>2</w:t>
              </w:r>
            </w:ins>
            <w:ins w:id="90" w:author="Autor desconhecido" w:date="2020-02-24T10:21:00Z">
              <w:r>
                <w:rPr>
                  <w:sz w:val="16"/>
                  <w:szCs w:val="16"/>
                </w:rPr>
                <w:t>00</w:t>
              </w:r>
            </w:ins>
            <w:r>
              <w:rPr>
                <w:sz w:val="16"/>
                <w:szCs w:val="16"/>
              </w:rPr>
              <w:t>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92" w:author="Autor desconhecido" w:date="2020-02-24T10:21:00Z"/>
              </w:rPr>
            </w:pPr>
            <w:ins w:id="91" w:author="Autor desconhecido" w:date="2020-02-24T10:21:00Z">
              <w:r>
                <w:rPr>
                  <w:sz w:val="16"/>
                  <w:szCs w:val="16"/>
                </w:rPr>
                <w:t>01-2018</w:t>
              </w:r>
            </w:ins>
          </w:p>
          <w:p>
            <w:pPr>
              <w:pStyle w:val="Normal"/>
              <w:widowControl w:val="false"/>
              <w:spacing w:lineRule="auto" w:line="240" w:before="40" w:after="40"/>
              <w:jc w:val="center"/>
              <w:rPr>
                <w:sz w:val="16"/>
                <w:szCs w:val="16"/>
              </w:rPr>
            </w:pPr>
            <w:ins w:id="93" w:author="Autor desconhecido" w:date="2020-02-24T10:21:00Z">
              <w:r>
                <w:rPr>
                  <w:sz w:val="16"/>
                  <w:szCs w:val="16"/>
                </w:rPr>
                <w:t>10-201</w:t>
              </w:r>
            </w:ins>
            <w:ins w:id="94" w:author="Autor desconhecido" w:date="2020-02-24T10:23:00Z">
              <w:r>
                <w:rPr>
                  <w:sz w:val="16"/>
                  <w:szCs w:val="16"/>
                </w:rPr>
                <w:t>8</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5" w:author="Autor desconhecido" w:date="2020-02-24T10:23:00Z">
              <w:r>
                <w:rPr>
                  <w:sz w:val="16"/>
                  <w:szCs w:val="16"/>
                </w:rPr>
                <w:t>4</w:t>
              </w:r>
            </w:ins>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6" w:author="Autor desconhecido" w:date="2020-02-24T10:23:00Z">
              <w:r>
                <w:rPr>
                  <w:sz w:val="16"/>
                  <w:szCs w:val="16"/>
                </w:rPr>
                <w:t>MPDFT</w:t>
              </w:r>
            </w:ins>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7" w:author="Autor desconhecido" w:date="2020-02-24T10:23:00Z">
              <w:r>
                <w:rPr>
                  <w:sz w:val="16"/>
                  <w:szCs w:val="16"/>
                </w:rPr>
                <w:t>Développement du Front-end Angular/PHP du système PARCEIRO</w:t>
              </w:r>
            </w:ins>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8" w:author="Autor desconhecido" w:date="2020-02-24T10:22:00Z">
              <w:r>
                <w:rPr>
                  <w:sz w:val="16"/>
                  <w:szCs w:val="16"/>
                </w:rPr>
                <w:t>100</w:t>
              </w:r>
            </w:ins>
            <w:r>
              <w:rPr>
                <w:sz w:val="16"/>
                <w:szCs w:val="16"/>
              </w:rPr>
              <w:t>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100" w:author="Autor desconhecido" w:date="2020-02-24T10:22:00Z"/>
              </w:rPr>
            </w:pPr>
            <w:ins w:id="99" w:author="Autor desconhecido" w:date="2020-02-24T10:22:00Z">
              <w:r>
                <w:rPr>
                  <w:sz w:val="16"/>
                  <w:szCs w:val="16"/>
                </w:rPr>
                <w:t>07-2017</w:t>
              </w:r>
            </w:ins>
          </w:p>
          <w:p>
            <w:pPr>
              <w:pStyle w:val="Normal"/>
              <w:widowControl w:val="false"/>
              <w:spacing w:lineRule="auto" w:line="240" w:before="40" w:after="40"/>
              <w:jc w:val="center"/>
              <w:rPr>
                <w:sz w:val="16"/>
                <w:szCs w:val="16"/>
              </w:rPr>
            </w:pPr>
            <w:ins w:id="101" w:author="Autor desconhecido" w:date="2020-02-24T10:22:00Z">
              <w:r>
                <w:rPr>
                  <w:sz w:val="16"/>
                  <w:szCs w:val="16"/>
                </w:rPr>
                <w:t>12-2017</w:t>
              </w:r>
            </w:ins>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ins w:id="102" w:author="Autor desconhecido" w:date="2020-02-24T10:22:00Z">
              <w:r>
                <w:rPr>
                  <w:sz w:val="16"/>
                  <w:szCs w:val="16"/>
                </w:rPr>
                <w:t>6</w:t>
              </w:r>
            </w:ins>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Développement des systèmes liés à l’application de mesures alternatives à la prison et publication des données concernent aux systèmes pour la population de Brasília</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sz w:val="16"/>
                <w:szCs w:val="16"/>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01-2009 06-2017</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Développement plusieurs types de systèmes aux fonctionnaires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de Logiciels</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1584</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01-2003 12-2008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72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Soutien informatique aux utilisateurs de l’organisation</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Support Technique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858</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10-1999 12-2002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39</w:t>
            </w:r>
          </w:p>
        </w:tc>
      </w:tr>
      <w:tr>
        <w:trPr>
          <w:cantSplit w:val="true"/>
        </w:trPr>
        <w:tc>
          <w:tcPr>
            <w:tcW w:w="9771" w:type="dxa"/>
            <w:gridSpan w:val="7"/>
            <w:vMerge w:val="restart"/>
            <w:tcBorders>
              <w:top w:val="single" w:sz="4" w:space="0" w:color="000000"/>
            </w:tcBorders>
            <w:shd w:color="auto" w:fill="auto" w:val="clear"/>
            <w:vAlign w:val="center"/>
          </w:tcPr>
          <w:p>
            <w:pPr>
              <w:pStyle w:val="L-CV-GSynth-normal"/>
              <w:spacing w:before="40" w:after="40"/>
              <w:jc w:val="right"/>
              <w:rPr>
                <w:b/>
              </w:rPr>
            </w:pPr>
            <w:r>
              <w:rPr>
                <w:b/>
              </w:rPr>
              <w:t>TOTAL</w:t>
            </w:r>
          </w:p>
        </w:tc>
        <w:tc>
          <w:tcPr>
            <w:tcW w:w="1178" w:type="dxa"/>
            <w:tcBorders>
              <w:top w:val="single" w:sz="4" w:space="0" w:color="000000"/>
            </w:tcBorders>
            <w:shd w:color="auto" w:fill="auto" w:val="clear"/>
            <w:vAlign w:val="center"/>
          </w:tcPr>
          <w:p>
            <w:pPr>
              <w:pStyle w:val="L-CV-GSynth-normal"/>
              <w:spacing w:before="40" w:after="40"/>
              <w:rPr>
                <w:lang w:val="en-US"/>
              </w:rPr>
            </w:pPr>
            <w:del w:id="103" w:author="Autor desconhecido" w:date="2020-01-06T13:50:00Z">
              <w:r>
                <w:rPr/>
                <w:delText xml:space="preserve"> </w:delText>
              </w:r>
            </w:del>
            <w:r>
              <w:rPr>
                <w:b/>
              </w:rPr>
              <w:t xml:space="preserve"> </w:t>
            </w:r>
            <w:r>
              <w:rPr>
                <w:b/>
              </w:rPr>
              <w:t>m-p.</w:t>
            </w:r>
          </w:p>
        </w:tc>
      </w:tr>
      <w:tr>
        <w:trPr>
          <w:cantSplit w:val="true"/>
        </w:trPr>
        <w:tc>
          <w:tcPr>
            <w:tcW w:w="9771" w:type="dxa"/>
            <w:gridSpan w:val="7"/>
            <w:vMerge w:val="continue"/>
            <w:tcBorders>
              <w:top w:val="single" w:sz="4" w:space="0" w:color="000000"/>
            </w:tcBorders>
            <w:shd w:color="auto" w:fill="auto" w:val="clear"/>
            <w:vAlign w:val="center"/>
          </w:tcPr>
          <w:p>
            <w:pPr>
              <w:pStyle w:val="Normal"/>
              <w:spacing w:lineRule="auto" w:line="240" w:before="0" w:after="0"/>
              <w:jc w:val="left"/>
              <w:rPr>
                <w:rFonts w:cs="Arial"/>
                <w:b/>
                <w:sz w:val="16"/>
                <w:szCs w:val="16"/>
              </w:rPr>
            </w:pPr>
            <w:r>
              <w:rPr>
                <w:rFonts w:cs="Arial"/>
                <w:b/>
                <w:sz w:val="16"/>
                <w:szCs w:val="16"/>
              </w:rPr>
            </w:r>
          </w:p>
        </w:tc>
        <w:tc>
          <w:tcPr>
            <w:tcW w:w="1178" w:type="dxa"/>
            <w:tcBorders/>
            <w:shd w:color="auto" w:fill="auto" w:val="clear"/>
            <w:vAlign w:val="center"/>
          </w:tcPr>
          <w:p>
            <w:pPr>
              <w:pStyle w:val="L-CV-GSynth-normal"/>
              <w:spacing w:before="40" w:after="40"/>
              <w:rPr>
                <w:lang w:val="en-US"/>
              </w:rPr>
            </w:pPr>
            <w:ins w:id="104" w:author="Autor desconhecido" w:date="2020-02-24T10:24:00Z">
              <w:r>
                <w:rPr>
                  <w:b/>
                </w:rPr>
                <w:t>2</w:t>
              </w:r>
            </w:ins>
            <w:r>
              <w:rPr>
                <w:b/>
              </w:rPr>
              <w:t>4</w:t>
            </w:r>
            <w:ins w:id="105" w:author="Autor desconhecido" w:date="2020-02-24T10:32:00Z">
              <w:r>
                <w:rPr>
                  <w:b/>
                </w:rPr>
                <w:t xml:space="preserve"> </w:t>
              </w:r>
            </w:ins>
            <w:del w:id="106" w:author="Autor desconhecido" w:date="2020-01-06T13:51:00Z">
              <w:r>
                <w:rPr>
                  <w:b/>
                </w:rPr>
                <w:delText xml:space="preserve"> </w:delText>
              </w:r>
            </w:del>
            <w:r>
              <w:rPr>
                <w:b/>
              </w:rPr>
              <w:t xml:space="preserve"> ans</w:t>
            </w:r>
          </w:p>
        </w:tc>
      </w:tr>
    </w:tbl>
    <w:p>
      <w:pPr>
        <w:pStyle w:val="Normal"/>
        <w:rPr/>
      </w:pPr>
      <w:r>
        <w:rPr/>
      </w:r>
    </w:p>
    <w:p>
      <w:pPr>
        <w:pStyle w:val="Normal"/>
        <w:rPr/>
      </w:pPr>
      <w:r>
        <w:rPr/>
      </w:r>
    </w:p>
    <w:p>
      <w:pPr>
        <w:sectPr>
          <w:type w:val="continuous"/>
          <w:pgSz w:w="12240" w:h="15840"/>
          <w:pgMar w:left="1134" w:right="1134" w:gutter="0" w:header="425" w:top="482" w:footer="737" w:bottom="1418"/>
          <w:formProt w:val="false"/>
          <w:textDirection w:val="lrTb"/>
          <w:docGrid w:type="default" w:linePitch="360" w:charSpace="32768"/>
        </w:sectPr>
      </w:pPr>
    </w:p>
    <w:p>
      <w:pPr>
        <w:pStyle w:val="L-CV-Employeur"/>
        <w:shd w:val="clear" w:color="auto" w:fill="E7E6E6"/>
        <w:ind w:hanging="0" w:left="0"/>
        <w:rPr>
          <w:bCs/>
        </w:rPr>
      </w:pPr>
      <w:r>
        <w:rPr/>
        <w:t>GFT Techonolgies</w:t>
        <w:tab/>
        <w:t>2022 à ce jour</w:t>
      </w:r>
    </w:p>
    <w:p>
      <w:pPr>
        <w:pStyle w:val="L-CV-Employeur-Rle"/>
        <w:rPr>
          <w:rFonts w:ascii="Arial" w:hAnsi="Arial" w:eastAsia="Calibri" w:cs="Arial"/>
          <w:bCs/>
          <w:i/>
          <w:i/>
          <w:szCs w:val="20"/>
          <w:lang w:eastAsia="en-US"/>
        </w:rPr>
      </w:pPr>
      <w:r>
        <w:rPr>
          <w:rFonts w:eastAsia="Calibri" w:cs="Arial"/>
          <w:bCs/>
          <w:i/>
          <w:szCs w:val="20"/>
          <w:lang w:eastAsia="en-US"/>
        </w:rPr>
        <w:t>Analyste-Développeur</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 w:val="20"/>
                <w:szCs w:val="20"/>
              </w:rPr>
            </w:pPr>
            <w:r>
              <w:rPr>
                <w:rFonts w:cs="Arial"/>
                <w:b/>
                <w:bCs/>
                <w:sz w:val="20"/>
                <w:szCs w:val="20"/>
                <w:lang w:eastAsia="fr-CA"/>
              </w:rPr>
              <w:t>Groupement des Assureurs Automobile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rFonts w:cs="Arial"/>
                <w:b/>
                <w:bCs/>
                <w:sz w:val="20"/>
                <w:szCs w:val="20"/>
              </w:rPr>
              <w:t>GAA – Soutien Informatique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 w:val="20"/>
                <w:szCs w:val="20"/>
              </w:rPr>
            </w:pPr>
            <w:r>
              <w:rPr>
                <w:rFonts w:cs="Arial"/>
                <w:sz w:val="20"/>
                <w:szCs w:val="20"/>
                <w:lang w:eastAsia="fr-FR"/>
              </w:rPr>
              <w:t>Analyste-Développeur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2000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01-2023 à 11-2023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11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Mylène Aubry</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color w:val="323031"/>
                <w:kern w:val="0"/>
                <w:sz w:val="16"/>
                <w:szCs w:val="16"/>
                <w:lang w:eastAsia="en-US" w:bidi="ar-SA"/>
              </w:rPr>
              <w:t>SCRUM, VISUAL STUDIO 2019, DELPHI RIO, DELPHI SEATTLE, C#, ASPNET.MVC, AGILE, MSSQL SERVER, SAP ADVANTAGE DATABASE, AXOSOFT, AZURE DEVOPS, TFS, FINALBUILDER, BOOTSTRAP, KENDO, TELERIK, ADFS, ACTIVE DIRECTORY, RESHARPER, ANTILOPE, SONARQUBE, OWASP BEST PRACTICES</w:t>
            </w:r>
          </w:p>
        </w:tc>
      </w:tr>
    </w:tbl>
    <w:p>
      <w:pPr>
        <w:pStyle w:val="L-CV-Sous-titre1"/>
        <w:rPr>
          <w:lang w:val="en-US"/>
        </w:rPr>
      </w:pPr>
      <w:r>
        <w:rPr/>
        <w:t>Description du mandat</w:t>
      </w:r>
    </w:p>
    <w:p>
      <w:pPr>
        <w:pStyle w:val="L-CV-NORMAL"/>
        <w:rPr>
          <w:lang w:val="en-US"/>
        </w:rPr>
      </w:pPr>
      <w:r>
        <w:rPr/>
        <w:t>Le Groupement des Assureurs Automobile possède un parc technologique avec des logiciels en rehaussement en même temps d’avoir des anciennes applications en mode entretien. Dans ce contexte, les équipes de développement nécessitent non seulement de conseils pour le rehaussement/migration des applications existantes, mais aussi d’expertise en Delphi/Advantage pour entretenir les systèmes legacy.</w:t>
      </w:r>
    </w:p>
    <w:p>
      <w:pPr>
        <w:pStyle w:val="L-CV-Sous-titre1"/>
        <w:rPr>
          <w:lang w:val="en-US"/>
        </w:rPr>
      </w:pPr>
      <w:r>
        <w:rPr/>
        <w:t xml:space="preserve">Rôle et responsabilités </w:t>
      </w:r>
    </w:p>
    <w:p>
      <w:pPr>
        <w:pStyle w:val="L-CV-NORMAL"/>
        <w:rPr>
          <w:lang w:val="en-US"/>
        </w:rPr>
      </w:pPr>
      <w:r>
        <w:rPr/>
        <w:t>À titre d’analyste-développeur, M. Tavares devait s’acquitter des tâches suivantes :</w:t>
      </w:r>
    </w:p>
    <w:p>
      <w:pPr>
        <w:pStyle w:val="L-CV-Puce1"/>
        <w:numPr>
          <w:ilvl w:val="0"/>
          <w:numId w:val="3"/>
        </w:numPr>
        <w:ind w:hanging="357" w:left="357"/>
        <w:rPr>
          <w:lang w:val="en-US"/>
        </w:rPr>
      </w:pPr>
      <w:r>
        <w:rPr>
          <w:lang w:val="en-US"/>
        </w:rPr>
        <w:t>Travailler dans une équipe de soutien informatique à fin de régler de bugs divers, toujours en mode Agile (SCRUM);</w:t>
      </w:r>
    </w:p>
    <w:p>
      <w:pPr>
        <w:pStyle w:val="L-CV-Puce1"/>
        <w:numPr>
          <w:ilvl w:val="0"/>
          <w:numId w:val="3"/>
        </w:numPr>
        <w:ind w:hanging="357" w:left="357"/>
        <w:rPr>
          <w:lang w:val="en-US"/>
        </w:rPr>
      </w:pPr>
      <w:r>
        <w:rPr>
          <w:lang w:val="en-US"/>
        </w:rPr>
        <w:t>Donner du support à l’équipe de développement Delphi, C# lorsque nécessaire;</w:t>
      </w:r>
    </w:p>
    <w:p>
      <w:pPr>
        <w:pStyle w:val="L-CV-Puce1"/>
        <w:numPr>
          <w:ilvl w:val="0"/>
          <w:numId w:val="3"/>
        </w:numPr>
        <w:ind w:hanging="357" w:left="357"/>
        <w:rPr>
          <w:lang w:val="en-US"/>
        </w:rPr>
      </w:pPr>
      <w:r>
        <w:rPr>
          <w:lang w:val="en-US"/>
        </w:rPr>
        <w:t>Documenter l’analyse fonctionnelle lors d’ajout de nouvelles fonctionnalités aux systèmes existantes;</w:t>
      </w:r>
    </w:p>
    <w:p>
      <w:pPr>
        <w:pStyle w:val="L-CV-Puce1"/>
        <w:numPr>
          <w:ilvl w:val="0"/>
          <w:numId w:val="3"/>
        </w:numPr>
        <w:ind w:hanging="357" w:left="357"/>
        <w:rPr>
          <w:lang w:val="en-US"/>
        </w:rPr>
      </w:pPr>
      <w:r>
        <w:rPr>
          <w:lang w:val="en-US"/>
        </w:rPr>
        <w:t>Planifier les tests des applications avec les utilisateurs;</w:t>
      </w:r>
    </w:p>
    <w:p>
      <w:pPr>
        <w:pStyle w:val="L-CV-Puce1"/>
        <w:numPr>
          <w:ilvl w:val="0"/>
          <w:numId w:val="3"/>
        </w:numPr>
        <w:ind w:hanging="357" w:left="357"/>
        <w:rPr>
          <w:lang w:val="en-US"/>
        </w:rPr>
      </w:pPr>
      <w:r>
        <w:rPr>
          <w:lang w:val="en-US"/>
        </w:rPr>
        <w:t>Assurer que la connexion via ActiveDirectory - ADFS fonctionne de façon transparent aux usagers des systèmes codé en Delphi</w:t>
      </w:r>
    </w:p>
    <w:p>
      <w:pPr>
        <w:pStyle w:val="L-CV-Puce1"/>
        <w:numPr>
          <w:ilvl w:val="0"/>
          <w:numId w:val="3"/>
        </w:numPr>
        <w:ind w:hanging="357" w:left="357"/>
        <w:rPr>
          <w:lang w:val="en-US"/>
        </w:rPr>
      </w:pPr>
      <w:r>
        <w:rPr>
          <w:lang w:val="en-US"/>
        </w:rPr>
        <w:t>Assurer que les règles A06 d’OWASP (Composants datés et vulnérables) et A03 (Injection de données) soient validés avant de passer le code développé aux serveurs de build dans le pipeline (AZURE DEVOPS avec SonarQube)</w:t>
      </w:r>
    </w:p>
    <w:p>
      <w:pPr>
        <w:pStyle w:val="L-CV-Puce1"/>
        <w:numPr>
          <w:ilvl w:val="0"/>
          <w:numId w:val="3"/>
        </w:numPr>
        <w:ind w:hanging="357" w:left="357"/>
        <w:rPr>
          <w:lang w:val="en-US"/>
        </w:rPr>
      </w:pPr>
      <w:r>
        <w:rPr>
          <w:lang w:val="en-US"/>
        </w:rPr>
        <w:t>Mettre à jour la base de code sur le repositoire TFS/Git dans Azure DevOps de chaque projet;</w:t>
      </w:r>
    </w:p>
    <w:p>
      <w:pPr>
        <w:pStyle w:val="L-CV-Puce1"/>
        <w:numPr>
          <w:ilvl w:val="0"/>
          <w:numId w:val="3"/>
        </w:numPr>
        <w:ind w:hanging="357" w:left="357"/>
        <w:rPr>
          <w:lang w:val="en-US"/>
        </w:rPr>
      </w:pPr>
      <w:r>
        <w:rPr>
          <w:lang w:val="en-US"/>
        </w:rPr>
        <w:t>Faire l’analyse et la correction des anomalies.</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Rle"/>
        <w:rPr>
          <w:rFonts w:ascii="Arial" w:hAnsi="Arial" w:eastAsia="Calibri" w:cs="Arial"/>
          <w:bCs/>
          <w:i/>
          <w:i/>
          <w:szCs w:val="20"/>
          <w:lang w:eastAsia="en-US"/>
        </w:rPr>
      </w:pPr>
      <w:r>
        <w:rPr>
          <w:rFonts w:eastAsia="Calibri" w:cs="Arial"/>
          <w:bCs/>
          <w:i/>
          <w:szCs w:val="20"/>
          <w:lang w:eastAsia="en-US"/>
        </w:rPr>
        <w:t>Architecte Logiciel</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14</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Cs/>
                <w:szCs w:val="22"/>
                <w:lang w:eastAsia="fr-CA"/>
              </w:rPr>
            </w:pPr>
            <w:r>
              <w:rPr>
                <w:b/>
                <w:bCs/>
                <w:szCs w:val="22"/>
                <w:lang w:eastAsia="fr-CA"/>
              </w:rPr>
              <w:t>Desjardins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kern w:val="0"/>
                <w:sz w:val="20"/>
                <w:szCs w:val="20"/>
                <w:lang w:eastAsia="en-US" w:bidi="ar-SA"/>
              </w:rPr>
              <w:t>Groupe Technologies Desjardins Inc-GPAP - Programme modernisation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Architect Logiciel</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03-2022 à 01-2023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10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Philippe Gagnon</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color w:val="323031"/>
                <w:kern w:val="0"/>
                <w:sz w:val="16"/>
                <w:szCs w:val="16"/>
                <w:lang w:eastAsia="en-US" w:bidi="ar-SA"/>
              </w:rPr>
              <w:t>AGILE, SCRUM, MICRO-SERVICES, GIT, CONFLUENCE, JAVA, SPRING, SPRINGBOOT, BIZZDESIGN, TOGAF, STRUTS, C#, DOTNET CORE, SWAGGER, OPEN API, OPENID CONNECT, JWT TOKENS, PROTOCOLE OAUTH, OWASP BEST PRACTICES, ADF</w:t>
            </w:r>
            <w:r>
              <w:rPr>
                <w:color w:val="323031"/>
                <w:kern w:val="0"/>
                <w:sz w:val="20"/>
                <w:szCs w:val="22"/>
                <w:lang w:eastAsia="en-US" w:bidi="ar-SA"/>
              </w:rPr>
              <w:t>S</w:t>
            </w:r>
          </w:p>
        </w:tc>
      </w:tr>
    </w:tbl>
    <w:p>
      <w:pPr>
        <w:pStyle w:val="L-CV-Sous-titre1"/>
        <w:rPr>
          <w:lang w:val="en-US"/>
        </w:rPr>
      </w:pPr>
      <w:r>
        <w:rPr/>
        <w:t>Description du mandat</w:t>
      </w:r>
    </w:p>
    <w:p>
      <w:pPr>
        <w:pStyle w:val="L-CV-NORMAL"/>
        <w:rPr>
          <w:lang w:val="en-US"/>
        </w:rPr>
      </w:pPr>
      <w:r>
        <w:rPr/>
        <w:t xml:space="preserve">Le programme de modernisation des outils du département GPAP(Gestion de Patrimoine et Assurance de Personnes) consistait à mettre à niveau des outils, applications et services web/APIs en état de désuétude, toujours en regardant les meilleures pratiques du marché non seulement en techniques de développement mais aussi au niveau de la sécurité des applications. </w:t>
      </w:r>
    </w:p>
    <w:p>
      <w:pPr>
        <w:pStyle w:val="L-CV-Sous-titre1"/>
        <w:rPr>
          <w:lang w:val="en-US"/>
        </w:rPr>
      </w:pPr>
      <w:r>
        <w:rPr/>
        <w:t xml:space="preserve">Rôle et responsabilités </w:t>
      </w:r>
    </w:p>
    <w:p>
      <w:pPr>
        <w:pStyle w:val="L-CV-NORMAL"/>
        <w:rPr>
          <w:lang w:val="en-US"/>
        </w:rPr>
      </w:pPr>
      <w:r>
        <w:rPr/>
        <w:t>En tant que Conseiller en Architecture de Développement Logiciel – CADL, M. Tavares devait s’acquitter des tâches suivantes :</w:t>
      </w:r>
    </w:p>
    <w:p>
      <w:pPr>
        <w:pStyle w:val="L-CV-Puce1"/>
        <w:numPr>
          <w:ilvl w:val="0"/>
          <w:numId w:val="0"/>
        </w:numPr>
        <w:ind w:hanging="0" w:left="357"/>
        <w:rPr/>
      </w:pPr>
      <w:r>
        <w:rPr/>
      </w:r>
    </w:p>
    <w:p>
      <w:pPr>
        <w:pStyle w:val="L-CV-Puce1"/>
        <w:numPr>
          <w:ilvl w:val="0"/>
          <w:numId w:val="3"/>
        </w:numPr>
        <w:ind w:hanging="357" w:left="357"/>
        <w:rPr>
          <w:lang w:val="en-US"/>
        </w:rPr>
      </w:pPr>
      <w:r>
        <w:rPr/>
        <w:t>Responsable  pour fournir aux leaders d’équipes de développement, les modèles de développement à suivre dans le rehaussement des applications java.</w:t>
      </w:r>
    </w:p>
    <w:p>
      <w:pPr>
        <w:pStyle w:val="L-CV-Puce1"/>
        <w:numPr>
          <w:ilvl w:val="0"/>
          <w:numId w:val="3"/>
        </w:numPr>
        <w:ind w:hanging="357" w:left="357"/>
        <w:rPr>
          <w:lang w:val="en-US"/>
        </w:rPr>
      </w:pPr>
      <w:r>
        <w:rPr/>
        <w:t xml:space="preserve">Pour mieux détailler ces modèles de développement, monsieur Tavares était en contact direct avec l’ASI, Architecte de Solutions </w:t>
      </w:r>
      <w:r>
        <w:rPr/>
        <w:t>d’Information,</w:t>
      </w:r>
      <w:r>
        <w:rPr/>
        <w:t xml:space="preserve"> responsable pour indiquer les bons plans d’infrastructure réseau, d’affaires et de sécurité de chacun des systèmes utilisés dans le cadre du rehaussement </w:t>
      </w:r>
      <w:r>
        <w:rPr/>
        <w:t>des applications</w:t>
      </w:r>
      <w:r>
        <w:rPr/>
        <w:t>.</w:t>
      </w:r>
    </w:p>
    <w:p>
      <w:pPr>
        <w:pStyle w:val="L-CV-Puce1"/>
        <w:numPr>
          <w:ilvl w:val="0"/>
          <w:numId w:val="3"/>
        </w:numPr>
        <w:ind w:hanging="357" w:left="357"/>
        <w:rPr>
          <w:lang w:val="en-US"/>
        </w:rPr>
      </w:pPr>
      <w:r>
        <w:rPr/>
        <w:t>Responsable pour coordonner les travaux des équipes de réalisation du développement, faites chez GFT Espagne.</w:t>
      </w:r>
    </w:p>
    <w:p>
      <w:pPr>
        <w:pStyle w:val="L-CV-Puce1"/>
        <w:numPr>
          <w:ilvl w:val="0"/>
          <w:numId w:val="3"/>
        </w:numPr>
        <w:ind w:hanging="357" w:left="357"/>
        <w:rPr>
          <w:lang w:val="en-US"/>
        </w:rPr>
      </w:pPr>
      <w:r>
        <w:rPr/>
        <w:t xml:space="preserve">Dans le cadre de modernisation de ces applications, il faudrait utiliser une plateforme </w:t>
      </w:r>
      <w:r>
        <w:rPr/>
        <w:t>d</w:t>
      </w:r>
      <w:r>
        <w:rPr/>
        <w:t xml:space="preserve">e sécurité (PISE), responsable pour respecter les paradigmes dictés par OWASP. Cette plateforme </w:t>
      </w:r>
      <w:r>
        <w:rPr/>
        <w:t>était</w:t>
      </w:r>
      <w:r>
        <w:rPr/>
        <w:t xml:space="preserve"> connect</w:t>
      </w:r>
      <w:r>
        <w:rPr/>
        <w:t>ée</w:t>
      </w:r>
      <w:r>
        <w:rPr/>
        <w:t xml:space="preserve"> via OPENID, pour obtenir des jetons JWT à partir d’utilisateurs/groupes créés et soutenus dans Active Directory (ADFS). En ce qui concerne le travail réalisé par monsieur João Tavares, il était responsable pour fournir des fichiers swagger aux équipes de développement, avec le patron de données à être envoyé aux APIs, à fin de bien se connecter aux systèmes rehaussés.</w:t>
      </w:r>
    </w:p>
    <w:p>
      <w:pPr>
        <w:pStyle w:val="L-CV-Puce1"/>
        <w:numPr>
          <w:ilvl w:val="0"/>
          <w:numId w:val="3"/>
        </w:numPr>
        <w:ind w:hanging="357" w:left="357"/>
        <w:rPr>
          <w:lang w:val="en-US"/>
        </w:rPr>
      </w:pPr>
      <w:r>
        <w:rPr/>
        <w:t>Travailler dans l’équipe de développement en mode Agile (SCRUM);</w:t>
      </w:r>
    </w:p>
    <w:p>
      <w:pPr>
        <w:pStyle w:val="L-CV-Puce1"/>
        <w:numPr>
          <w:ilvl w:val="0"/>
          <w:numId w:val="3"/>
        </w:numPr>
        <w:ind w:hanging="357" w:left="357"/>
        <w:rPr>
          <w:lang w:val="en-US"/>
        </w:rPr>
      </w:pPr>
      <w:r>
        <w:rPr/>
        <w:t>Proposer et configurer les pipelines de déploiement des applications, selon le standard suivi par Desjardins;</w:t>
      </w:r>
    </w:p>
    <w:p>
      <w:pPr>
        <w:pStyle w:val="L-CV-Puce1"/>
        <w:numPr>
          <w:ilvl w:val="0"/>
          <w:numId w:val="3"/>
        </w:numPr>
        <w:ind w:hanging="357" w:left="357"/>
        <w:rPr>
          <w:lang w:val="en-US"/>
        </w:rPr>
      </w:pPr>
      <w:r>
        <w:rPr/>
        <w:t>Documenter les APIs et les micro-services crées sur Confluence;</w:t>
      </w:r>
    </w:p>
    <w:p>
      <w:pPr>
        <w:pStyle w:val="L-CV-Puce1"/>
        <w:numPr>
          <w:ilvl w:val="0"/>
          <w:numId w:val="3"/>
        </w:numPr>
        <w:ind w:hanging="357" w:left="357"/>
        <w:rPr>
          <w:lang w:val="en-US"/>
        </w:rPr>
      </w:pPr>
      <w:r>
        <w:rPr/>
        <w:t>Documenter les solutions avec l’outil BizzDesign, en suivant le patron d’industrie TOGAF.</w:t>
      </w:r>
      <w:r>
        <w:br w:type="page"/>
      </w:r>
    </w:p>
    <w:p>
      <w:pPr>
        <w:pStyle w:val="L-CV-Employeur"/>
        <w:shd w:val="clear" w:color="auto" w:fill="E7E6E6"/>
        <w:spacing w:before="0" w:after="60"/>
        <w:ind w:hanging="0" w:left="0"/>
        <w:rPr>
          <w:bCs/>
        </w:rPr>
      </w:pPr>
      <w:r>
        <w:rPr/>
        <w:t>Levio Conseils Inc</w:t>
        <w:tab/>
        <w:t xml:space="preserve">2018 à </w:t>
      </w:r>
      <w:r>
        <w:rPr>
          <w:bCs/>
        </w:rPr>
        <w:t>2022</w:t>
      </w:r>
    </w:p>
    <w:p>
      <w:pPr>
        <w:pStyle w:val="L-CV-Employeur-Rle"/>
        <w:rPr>
          <w:rFonts w:ascii="Arial" w:hAnsi="Arial" w:eastAsia="Calibri" w:cs="Arial"/>
          <w:bCs/>
          <w:i/>
          <w:i/>
          <w:szCs w:val="20"/>
          <w:lang w:eastAsia="en-US"/>
        </w:rPr>
      </w:pPr>
      <w:r>
        <w:rPr>
          <w:rFonts w:eastAsia="Calibri" w:cs="Arial"/>
          <w:bCs/>
          <w:i/>
          <w:szCs w:val="20"/>
          <w:lang w:eastAsia="en-US"/>
        </w:rPr>
        <w:t>Architecte Organique</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Cs/>
                <w:szCs w:val="22"/>
                <w:lang w:eastAsia="fr-CA"/>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Développement d’API GraphQL utilisant AWS Amplify et support à l’equipe front-end mobile IOS Flutter du système Gazelles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Architect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06-2021 à 11-2021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 xml:space="preserve">Maxime Plante </w:t>
            </w:r>
            <w:r>
              <w:rPr/>
              <w:t>(m</w:t>
            </w:r>
            <w:r>
              <w:rPr>
                <w:szCs w:val="22"/>
                <w:lang w:eastAsia="fr-FR"/>
              </w:rPr>
              <w:t>axime.plante</w:t>
            </w:r>
            <w:r>
              <w:rPr/>
              <w:t>@levio.ca)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AWS, AWS AMPLIFY, DYNAMODB, Apache Velocity, AWS APPSYNC, AWS COGNITO, AWS IAM, Agile, FLUTTER, Scrum,  vscode,  ANDROID STUDIO, ui-ux, MIRO, FIGMA, jira, BPMN, BPMS, Micro-services, Testflight, appian, git, aws code commit, confluence, micro-services</w:t>
            </w:r>
          </w:p>
        </w:tc>
      </w:tr>
    </w:tbl>
    <w:p>
      <w:pPr>
        <w:pStyle w:val="L-CV-Sous-titre1"/>
        <w:rPr>
          <w:lang w:val="en-US"/>
        </w:rPr>
      </w:pPr>
      <w:r>
        <w:rPr/>
        <w:t>Description du mandat</w:t>
      </w:r>
    </w:p>
    <w:p>
      <w:pPr>
        <w:pStyle w:val="L-CV-NORMAL"/>
        <w:rPr>
          <w:lang w:val="en-US"/>
        </w:rPr>
      </w:pPr>
      <w:r>
        <w:rPr/>
        <w:t>Le projet Gazelles consistait à développer une application mobile IOS à être installée dans le téléphone du ministre et leurs sous-ministres. La solution devait permettre aux utilisateurs de voir un tableau de bord avec la situation des places offertes par les services de garde du Québec. L’app permettait aussi voir l’avancement de chaque projet réalisé par un service de garde à partir d’un processus de travail défini avec  l'aide de diagrammes BPMN développés par l’équipe d’affaires du ministère.</w:t>
      </w:r>
    </w:p>
    <w:p>
      <w:pPr>
        <w:pStyle w:val="L-CV-Sous-titre1"/>
        <w:rPr>
          <w:lang w:val="en-US"/>
        </w:rPr>
      </w:pPr>
      <w:r>
        <w:rPr/>
        <w:t xml:space="preserve">Rôle et responsabilités </w:t>
      </w:r>
    </w:p>
    <w:p>
      <w:pPr>
        <w:pStyle w:val="L-CV-NORMAL"/>
        <w:rPr>
          <w:lang w:val="en-US"/>
        </w:rPr>
      </w:pPr>
      <w:r>
        <w:rPr/>
        <w:t>À titre d’architecte organique, M. Tavares devait s’acquitter des tâches suivantes :</w:t>
      </w:r>
    </w:p>
    <w:p>
      <w:pPr>
        <w:pStyle w:val="L-CV-Puce1"/>
        <w:numPr>
          <w:ilvl w:val="0"/>
          <w:numId w:val="3"/>
        </w:numPr>
        <w:ind w:hanging="357" w:left="357"/>
        <w:rPr>
          <w:lang w:val="en-US"/>
        </w:rPr>
      </w:pPr>
      <w:r>
        <w:rPr/>
        <w:t>Travailler dans l’équipe de services et d’intégration du Tableau de bord et de la recherche de projets réalisés par service de garde, toujours en mode Agile (SCRUM)</w:t>
      </w:r>
    </w:p>
    <w:p>
      <w:pPr>
        <w:pStyle w:val="L-CV-Puce1"/>
        <w:numPr>
          <w:ilvl w:val="0"/>
          <w:numId w:val="3"/>
        </w:numPr>
        <w:ind w:hanging="357" w:left="357"/>
        <w:rPr>
          <w:lang w:val="en-US"/>
        </w:rPr>
      </w:pPr>
      <w:r>
        <w:rPr/>
        <w:t>Donner du support à l’équipe de développement front-end Flutter lorsque nécéssaire</w:t>
      </w:r>
    </w:p>
    <w:p>
      <w:pPr>
        <w:pStyle w:val="L-CV-Puce1"/>
        <w:numPr>
          <w:ilvl w:val="0"/>
          <w:numId w:val="3"/>
        </w:numPr>
        <w:ind w:hanging="357" w:left="357"/>
        <w:rPr>
          <w:lang w:val="en-US"/>
        </w:rPr>
      </w:pPr>
      <w:r>
        <w:rPr/>
        <w:t>Développer de nouveaux modèles\resolvers AWS Amplify avec leur schema GraphQL correspondant</w:t>
      </w:r>
    </w:p>
    <w:p>
      <w:pPr>
        <w:pStyle w:val="L-CV-Puce1"/>
        <w:numPr>
          <w:ilvl w:val="0"/>
          <w:numId w:val="3"/>
        </w:numPr>
        <w:ind w:hanging="357" w:left="357"/>
        <w:rPr>
          <w:lang w:val="en-US"/>
        </w:rPr>
      </w:pPr>
      <w:r>
        <w:rPr/>
        <w:t>Régler des anomalies des  modèles\resolvers</w:t>
      </w:r>
    </w:p>
    <w:p>
      <w:pPr>
        <w:pStyle w:val="L-CV-Puce1"/>
        <w:numPr>
          <w:ilvl w:val="0"/>
          <w:numId w:val="3"/>
        </w:numPr>
        <w:ind w:hanging="357" w:left="357"/>
        <w:rPr>
          <w:lang w:val="en-US"/>
        </w:rPr>
      </w:pPr>
      <w:r>
        <w:rPr/>
        <w:t>Réaliser le chargement de données à partir de la BD officiel vers une base de données DynamoDB en mode lecture</w:t>
      </w:r>
    </w:p>
    <w:p>
      <w:pPr>
        <w:pStyle w:val="L-CV-Puce1"/>
        <w:numPr>
          <w:ilvl w:val="0"/>
          <w:numId w:val="3"/>
        </w:numPr>
        <w:ind w:hanging="357" w:left="357"/>
        <w:rPr>
          <w:lang w:val="en-US"/>
        </w:rPr>
      </w:pPr>
      <w:r>
        <w:rPr/>
        <w:t>Implementer la securité de l’API en utilisant AWS Cognito/IAM</w:t>
      </w:r>
    </w:p>
    <w:p>
      <w:pPr>
        <w:pStyle w:val="L-CV-Puce1"/>
        <w:numPr>
          <w:ilvl w:val="0"/>
          <w:numId w:val="3"/>
        </w:numPr>
        <w:ind w:hanging="357" w:left="357"/>
        <w:rPr>
          <w:lang w:val="en-US"/>
        </w:rPr>
      </w:pPr>
      <w:r>
        <w:rPr/>
        <w:t>Mettre à jour la base de code sur le repositoire git du projet</w:t>
      </w:r>
    </w:p>
    <w:p>
      <w:pPr>
        <w:pStyle w:val="L-CV-Puce1"/>
        <w:numPr>
          <w:ilvl w:val="0"/>
          <w:numId w:val="3"/>
        </w:numPr>
        <w:ind w:hanging="357" w:left="357"/>
        <w:rPr>
          <w:lang w:val="en-US"/>
        </w:rPr>
      </w:pPr>
      <w:r>
        <w:rPr/>
        <w:t xml:space="preserve">Documenter l’API et  les micro-services crées sur Confluence </w:t>
      </w:r>
    </w:p>
    <w:p>
      <w:pPr>
        <w:pStyle w:val="L-CV-Puce1"/>
        <w:numPr>
          <w:ilvl w:val="0"/>
          <w:numId w:val="3"/>
        </w:numPr>
        <w:ind w:hanging="357" w:left="357"/>
        <w:rPr>
          <w:lang w:val="en-US"/>
        </w:rPr>
      </w:pPr>
      <w:r>
        <w:rPr/>
        <w:t>Faire l’analyse et la correction des anomalies</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Réhaussement des systèmes PCS et RSG</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lang w:eastAsia="fr-FR"/>
              </w:rPr>
              <w:t>Architect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09-2020 à 05-2021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9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w:t>
            </w:r>
            <w:r>
              <w:rPr>
                <w:szCs w:val="22"/>
                <w:lang w:eastAsia="fr-FR"/>
              </w:rPr>
              <w:t>axime Plante</w:t>
            </w:r>
            <w:r>
              <w:rPr/>
              <w:t xml:space="preserve"> (maxime.plante@levio.ca)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REACT, Agile, .net, TFS, Azure devops, KANBAN, </w:t>
            </w:r>
            <w:r>
              <w:rPr>
                <w:rFonts w:cs="Arial"/>
                <w:caps/>
                <w:sz w:val="16"/>
                <w:szCs w:val="20"/>
                <w:lang w:eastAsia="fr-FR"/>
              </w:rPr>
              <w:t>SEMANTIC-UI,</w:t>
            </w:r>
            <w:r>
              <w:rPr/>
              <w:t xml:space="preserve"> vscode, NODEJS, C#,  jira, devops, VISUAL STUDIO 2019, MS SQL SERVER, IIS, confluence, ESLint, TDD, BDD</w:t>
            </w:r>
          </w:p>
        </w:tc>
      </w:tr>
    </w:tbl>
    <w:p>
      <w:pPr>
        <w:pStyle w:val="L-CV-Sous-titre1"/>
        <w:rPr>
          <w:lang w:val="en-US"/>
        </w:rPr>
      </w:pPr>
      <w:r>
        <w:rPr/>
        <w:t>Description du mandat</w:t>
      </w:r>
    </w:p>
    <w:p>
      <w:pPr>
        <w:pStyle w:val="L-CV-NORMAL"/>
        <w:rPr>
          <w:lang w:val="en-US"/>
        </w:rPr>
      </w:pPr>
      <w:r>
        <w:rPr/>
        <w:t xml:space="preserve">Les </w:t>
      </w:r>
      <w:r>
        <w:rPr>
          <w:szCs w:val="22"/>
          <w:lang w:eastAsia="fr-FR"/>
        </w:rPr>
        <w:t>systèmes PCS (Plan de Continuation de Services) et RSG (Responsable du Service de Garde) étaient modules connectés au système de contrôle de services de garde du MFA et nécéssitaient d’une refonte pour adhérer à la nouvelle infrastructure du ministère, qui a  commencé à utiliser la plateforme Azure DevOps</w:t>
      </w:r>
    </w:p>
    <w:p>
      <w:pPr>
        <w:pStyle w:val="L-CV-Sous-titre1"/>
        <w:rPr>
          <w:lang w:val="en-US"/>
        </w:rPr>
      </w:pPr>
      <w:r>
        <w:rPr/>
        <w:t xml:space="preserve">Rôle et responsabilités </w:t>
      </w:r>
    </w:p>
    <w:p>
      <w:pPr>
        <w:pStyle w:val="L-CV-NORMAL"/>
        <w:rPr>
          <w:lang w:val="en-US"/>
        </w:rPr>
      </w:pPr>
      <w:r>
        <w:rPr/>
        <w:t>À titre d’architecte organique, M. Tavares devait s’acquitter des tâches suivantes :</w:t>
      </w:r>
    </w:p>
    <w:p>
      <w:pPr>
        <w:pStyle w:val="L-CV-Puce1"/>
        <w:numPr>
          <w:ilvl w:val="0"/>
          <w:numId w:val="3"/>
        </w:numPr>
        <w:ind w:hanging="357" w:left="357"/>
        <w:rPr>
          <w:lang w:val="en-US"/>
        </w:rPr>
      </w:pPr>
      <w:r>
        <w:rPr>
          <w:szCs w:val="20"/>
          <w:lang w:eastAsia="fr-FR"/>
        </w:rPr>
        <w:t>Redévelopper le frontend des applications en utilisant du REACT/C#</w:t>
      </w:r>
    </w:p>
    <w:p>
      <w:pPr>
        <w:pStyle w:val="L-CV-Puce1"/>
        <w:numPr>
          <w:ilvl w:val="0"/>
          <w:numId w:val="3"/>
        </w:numPr>
        <w:ind w:hanging="357" w:left="357"/>
        <w:rPr>
          <w:lang w:val="en-US"/>
        </w:rPr>
      </w:pPr>
      <w:r>
        <w:rPr>
          <w:szCs w:val="20"/>
          <w:lang w:eastAsia="fr-FR"/>
        </w:rPr>
        <w:t xml:space="preserve">Colaborer avec l’équipe d’analyse d’affaires pour s’assurer du bon fonctionnement des nouvelles versions des systèmes </w:t>
      </w:r>
      <w:r>
        <w:rPr/>
        <w:t>en mode Agile (SCRUM)</w:t>
      </w:r>
    </w:p>
    <w:p>
      <w:pPr>
        <w:pStyle w:val="L-CV-Puce1"/>
        <w:numPr>
          <w:ilvl w:val="0"/>
          <w:numId w:val="3"/>
        </w:numPr>
        <w:ind w:hanging="357" w:left="357"/>
        <w:rPr>
          <w:lang w:val="en-US"/>
        </w:rPr>
      </w:pPr>
      <w:r>
        <w:rPr/>
        <w:t>Régler des anomalies du backend en .NET</w:t>
      </w:r>
    </w:p>
    <w:p>
      <w:pPr>
        <w:pStyle w:val="L-CV-Puce1"/>
        <w:numPr>
          <w:ilvl w:val="0"/>
          <w:numId w:val="3"/>
        </w:numPr>
        <w:ind w:hanging="357" w:left="357"/>
        <w:rPr>
          <w:lang w:val="en-US"/>
        </w:rPr>
      </w:pPr>
      <w:r>
        <w:rPr/>
        <w:t>Mettre à jour la base de code sur le repositoire TFS du projet</w:t>
      </w:r>
    </w:p>
    <w:p>
      <w:pPr>
        <w:pStyle w:val="L-CV-Puce1"/>
        <w:numPr>
          <w:ilvl w:val="0"/>
          <w:numId w:val="3"/>
        </w:numPr>
        <w:ind w:hanging="357" w:left="357"/>
        <w:rPr>
          <w:lang w:val="en-US"/>
        </w:rPr>
      </w:pPr>
      <w:r>
        <w:rPr/>
        <w:t>implanter outil de vérification de style de codage ESLint</w:t>
      </w:r>
    </w:p>
    <w:p>
      <w:pPr>
        <w:pStyle w:val="L-CV-Puce1"/>
        <w:numPr>
          <w:ilvl w:val="0"/>
          <w:numId w:val="3"/>
        </w:numPr>
        <w:ind w:hanging="357" w:left="357"/>
        <w:rPr>
          <w:lang w:val="en-US"/>
        </w:rPr>
      </w:pPr>
      <w:r>
        <w:rPr/>
        <w:t>Configurer règles ESLint pour uniformiser le style de codage REACT</w:t>
      </w:r>
    </w:p>
    <w:p>
      <w:pPr>
        <w:pStyle w:val="L-CV-Puce1"/>
        <w:numPr>
          <w:ilvl w:val="0"/>
          <w:numId w:val="3"/>
        </w:numPr>
        <w:ind w:hanging="357" w:left="357"/>
        <w:rPr>
          <w:lang w:val="en-US"/>
        </w:rPr>
      </w:pPr>
      <w:r>
        <w:rPr/>
        <w:t>Configurer seuil minimum de couverture de code par de tests unitaires</w:t>
      </w:r>
    </w:p>
    <w:p>
      <w:pPr>
        <w:pStyle w:val="L-CV-Puce1"/>
        <w:numPr>
          <w:ilvl w:val="0"/>
          <w:numId w:val="3"/>
        </w:numPr>
        <w:ind w:hanging="357" w:left="357"/>
        <w:rPr>
          <w:lang w:val="en-US"/>
        </w:rPr>
      </w:pPr>
      <w:r>
        <w:rPr/>
        <w:t>Développer les nouveaux systèmes selon l’approche BDD/TDD</w:t>
      </w:r>
    </w:p>
    <w:p>
      <w:pPr>
        <w:pStyle w:val="L-CV-Puce1"/>
        <w:numPr>
          <w:ilvl w:val="0"/>
          <w:numId w:val="3"/>
        </w:numPr>
        <w:ind w:hanging="357" w:left="357"/>
        <w:rPr>
          <w:lang w:val="en-US"/>
        </w:rPr>
      </w:pPr>
      <w:r>
        <w:rPr/>
        <w:t>Réaliser les essais unitaires</w:t>
      </w:r>
    </w:p>
    <w:p>
      <w:pPr>
        <w:pStyle w:val="L-CV-Puce1"/>
        <w:numPr>
          <w:ilvl w:val="0"/>
          <w:numId w:val="3"/>
        </w:numPr>
        <w:ind w:hanging="357" w:left="357"/>
        <w:rPr>
          <w:lang w:val="en-US"/>
        </w:rPr>
      </w:pPr>
      <w:r>
        <w:rPr>
          <w:rFonts w:eastAsia="Calibri"/>
          <w:lang w:eastAsia="en-US"/>
        </w:rPr>
        <w:t>Faire l’analyse et la correction des anomalies</w:t>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Puce1"/>
        <w:ind w:hanging="357" w:left="357"/>
        <w:rPr>
          <w:lang w:val="en-US"/>
        </w:rPr>
      </w:pPr>
      <w:r>
        <w:rPr>
          <w:lang w:val="en-US"/>
        </w:rPr>
      </w:r>
    </w:p>
    <w:p>
      <w:pPr>
        <w:pStyle w:val="L-CV-Employeur-Rle"/>
        <w:ind w:hanging="357" w:left="357"/>
        <w:rPr>
          <w:lang w:val="en-US"/>
        </w:rPr>
      </w:pPr>
      <w:r>
        <w:rPr>
          <w:rFonts w:eastAsia="Calibri"/>
          <w:lang w:eastAsia="en-US"/>
        </w:rPr>
        <w:t>Programmeur-Analyste</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szCs w:val="20"/>
              </w:rPr>
              <w:t>Développement du Front-end Angular du système 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rPr>
              <w:t>Développeur Web - Front-end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03-2020 à 07-2020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Mustapha Es-Salihe (mustapha.es-salihe@levio.ca)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ANGULAR 9, Agile, .net, GitLab, Azure devops, Scrum, google material design, vscode, flexbox, NODEJS, TYPESCRIPT, webpack, ui-ux, jira, devops, docker</w:t>
            </w:r>
          </w:p>
        </w:tc>
      </w:tr>
    </w:tbl>
    <w:p>
      <w:pPr>
        <w:pStyle w:val="L-CV-Sous-titre1"/>
        <w:rPr>
          <w:lang w:val="en-US"/>
        </w:rPr>
      </w:pPr>
      <w:r>
        <w:rPr/>
        <w:t>Description du mandat</w:t>
      </w:r>
    </w:p>
    <w:p>
      <w:pPr>
        <w:pStyle w:val="L-CV-NORMAL"/>
        <w:rPr>
          <w:lang w:val="en-US"/>
        </w:rPr>
      </w:pPr>
      <w:r>
        <w:rPr/>
        <w:t>Les objectifs du projet consistaient à développer une solution permettant de suivre les activités des administrateurs de régimes de retraite et pensions de Pensionify. La solution devait permettre aux analystes d'affaires de définir leur propre flux de travail à l'aide de diagramme BPMN; la solution guide par la suite les utilisateurs selon les processus définis dans le diagramme.</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hanging="357" w:left="357"/>
        <w:rPr>
          <w:lang w:val="en-US"/>
        </w:rPr>
      </w:pPr>
      <w:r>
        <w:rPr/>
        <w:t>Travailler dans l’équipe d’intégration de la nouvelle version du module Dashboard et Portail Membre, toujours en mode Agile (SCRUM)</w:t>
      </w:r>
    </w:p>
    <w:p>
      <w:pPr>
        <w:pStyle w:val="L-CV-Puce1"/>
        <w:numPr>
          <w:ilvl w:val="0"/>
          <w:numId w:val="3"/>
        </w:numPr>
        <w:ind w:hanging="357" w:left="357"/>
        <w:rPr>
          <w:lang w:val="en-US"/>
        </w:rPr>
      </w:pPr>
      <w:r>
        <w:rPr/>
        <w:t>Traduire les prototypes générés par l’équipe de UX/UI en pages fonctionnelles</w:t>
      </w:r>
    </w:p>
    <w:p>
      <w:pPr>
        <w:pStyle w:val="L-CV-Puce1"/>
        <w:numPr>
          <w:ilvl w:val="0"/>
          <w:numId w:val="3"/>
        </w:numPr>
        <w:ind w:hanging="357" w:left="357"/>
        <w:rPr>
          <w:lang w:val="en-US"/>
        </w:rPr>
      </w:pPr>
      <w:r>
        <w:rPr/>
        <w:t>Développer de nouveaux modules du frontend en Angular 9</w:t>
      </w:r>
    </w:p>
    <w:p>
      <w:pPr>
        <w:pStyle w:val="L-CV-Puce1"/>
        <w:numPr>
          <w:ilvl w:val="0"/>
          <w:numId w:val="3"/>
        </w:numPr>
        <w:ind w:hanging="357" w:left="357"/>
        <w:rPr>
          <w:lang w:val="en-US"/>
        </w:rPr>
      </w:pPr>
      <w:r>
        <w:rPr/>
        <w:t>Régler des anomalies du backend en .NET</w:t>
      </w:r>
    </w:p>
    <w:p>
      <w:pPr>
        <w:pStyle w:val="L-CV-Puce1"/>
        <w:numPr>
          <w:ilvl w:val="0"/>
          <w:numId w:val="3"/>
        </w:numPr>
        <w:ind w:hanging="357" w:left="357"/>
        <w:rPr>
          <w:lang w:val="en-US"/>
        </w:rPr>
      </w:pPr>
      <w:r>
        <w:rPr/>
        <w:t>Mettre à jour la base de code sur le repositoire git du projet</w:t>
      </w:r>
    </w:p>
    <w:p>
      <w:pPr>
        <w:pStyle w:val="L-CV-Puce1"/>
        <w:numPr>
          <w:ilvl w:val="0"/>
          <w:numId w:val="3"/>
        </w:numPr>
        <w:ind w:hanging="357" w:left="357"/>
        <w:rPr>
          <w:lang w:val="en-US"/>
        </w:rPr>
      </w:pPr>
      <w:r>
        <w:rPr/>
        <w:t>Réaliser les essais unitaires</w:t>
      </w:r>
    </w:p>
    <w:p>
      <w:pPr>
        <w:pStyle w:val="L-CV-Puce1"/>
        <w:numPr>
          <w:ilvl w:val="0"/>
          <w:numId w:val="3"/>
        </w:numPr>
        <w:ind w:hanging="357" w:left="357"/>
        <w:rPr>
          <w:lang w:val="en-US"/>
        </w:rPr>
      </w:pPr>
      <w:r>
        <w:rPr/>
        <w:t>Faire l’analyse et la correction des anomalies</w:t>
      </w:r>
    </w:p>
    <w:p>
      <w:pPr>
        <w:pStyle w:val="L-CV-PuceDERNIERE"/>
        <w:numPr>
          <w:ilvl w:val="0"/>
          <w:numId w:val="0"/>
        </w:numPr>
        <w:ind w:hanging="0" w:left="502"/>
        <w:rPr>
          <w:lang w:val="en-US"/>
        </w:rPr>
      </w:pPr>
      <w:r>
        <w:rPr>
          <w:lang w:val="en-US"/>
        </w:rPr>
      </w:r>
    </w:p>
    <w:p>
      <w:pPr>
        <w:pStyle w:val="L-CV-PuceDERNIERE"/>
        <w:numPr>
          <w:ilvl w:val="0"/>
          <w:numId w:val="0"/>
        </w:numPr>
        <w:ind w:hanging="0" w:left="502"/>
        <w:rPr>
          <w:lang w:val="en-US"/>
        </w:rPr>
      </w:pPr>
      <w:r>
        <w:rPr>
          <w:lang w:val="en-US"/>
        </w:rPr>
      </w:r>
    </w:p>
    <w:p>
      <w:pPr>
        <w:pStyle w:val="L-CV-PuceDERNIERE"/>
        <w:numPr>
          <w:ilvl w:val="0"/>
          <w:numId w:val="0"/>
        </w:numPr>
        <w:ind w:hanging="0" w:left="502"/>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r>
              <w:rPr>
                <w:rFonts w:cs="Arial"/>
                <w:b/>
                <w:color w:themeColor="background1" w:val="FFFFFF"/>
                <w:szCs w:val="20"/>
              </w:rPr>
              <w:t>10</w:t>
            </w:r>
            <w:del w:id="107" w:author="Autor desconhecido" w:date="2020-02-24T10:25:00Z">
              <w:r>
                <w:rPr>
                  <w:rFonts w:cs="Arial"/>
                  <w:b/>
                  <w:color w:themeColor="background1" w:val="FFFFFF"/>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Wildside - Enduro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szCs w:val="20"/>
              </w:rPr>
            </w:pPr>
            <w:ins w:id="108" w:author="Autor desconhecido" w:date="2020-02-24T10:18:00Z">
              <w:r>
                <w:rPr>
                  <w:b/>
                  <w:bCs/>
                  <w:szCs w:val="20"/>
                </w:rPr>
                <w:t>Développement</w:t>
              </w:r>
            </w:ins>
            <w:r>
              <w:rPr>
                <w:b/>
                <w:bCs/>
                <w:szCs w:val="20"/>
              </w:rPr>
              <w:t xml:space="preserve"> et mise en production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rFonts w:cs="Arial"/>
                <w:szCs w:val="20"/>
              </w:rPr>
              <w:t>Développeur Web</w:t>
            </w:r>
            <w:ins w:id="109" w:author="Autor desconhecido" w:date="2020-02-24T10:31:00Z">
              <w:r>
                <w:rPr>
                  <w:rFonts w:cs="Arial"/>
                  <w:szCs w:val="20"/>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02-2020 à 04-2020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React, redux, contentful cms, firebase, netlify (devops), GitLab, JIRA, Scrum, snipcart, vscode</w:t>
            </w:r>
            <w:ins w:id="110" w:author="Autor desconhecido" w:date="2020-01-06T13:59:00Z">
              <w:r>
                <w:rPr/>
                <w:t xml:space="preserve">, </w:t>
              </w:r>
            </w:ins>
            <w:r>
              <w:rPr/>
              <w:t>wix</w:t>
            </w:r>
            <w:ins w:id="111" w:author="Autor desconhecido" w:date="2020-01-06T13:59:00Z">
              <w:r>
                <w:rPr/>
                <w:t>, NODEJS, TYPESCRIPT</w:t>
              </w:r>
            </w:ins>
            <w:ins w:id="112" w:author="Autor desconhecido" w:date="2020-01-06T14:04:00Z">
              <w:r>
                <w:rPr/>
                <w:t>, webpack</w:t>
              </w:r>
            </w:ins>
          </w:p>
        </w:tc>
      </w:tr>
    </w:tbl>
    <w:p>
      <w:pPr>
        <w:pStyle w:val="L-CV-Sous-titre1"/>
        <w:rPr>
          <w:lang w:val="en-US"/>
        </w:rPr>
      </w:pPr>
      <w:r>
        <w:rPr/>
        <w:t>Description du mandat</w:t>
      </w:r>
    </w:p>
    <w:p>
      <w:pPr>
        <w:pStyle w:val="L-CV-NORMAL"/>
        <w:rPr>
          <w:lang w:val="en-US"/>
        </w:rPr>
      </w:pPr>
      <w:r>
        <w:rPr/>
        <w:t xml:space="preserve">Le projet Wildside - Enduro est un site web qui est responsable pour la création, administration est publication de nouvelles courses pour les administrateurs du site. Après la publication d’une course, le site permet que des nouveaux utilisateurs puissent s’inscrire et payer pour leur inscription dans cette course en ligne. </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hanging="357" w:left="357"/>
        <w:rPr>
          <w:lang w:val="en-US"/>
        </w:rPr>
      </w:pPr>
      <w:r>
        <w:rPr/>
        <w:t xml:space="preserve">Mettre en place l’infrastructure nécessaire sur Netlify pour créer les environnements de développement et de production </w:t>
      </w:r>
    </w:p>
    <w:p>
      <w:pPr>
        <w:pStyle w:val="L-CV-Puce1"/>
        <w:numPr>
          <w:ilvl w:val="0"/>
          <w:numId w:val="3"/>
        </w:numPr>
        <w:ind w:hanging="357" w:left="357"/>
        <w:rPr>
          <w:lang w:val="en-US"/>
        </w:rPr>
      </w:pPr>
      <w:r>
        <w:rPr/>
        <w:t>Développer de nouveaux modules en React/Redux</w:t>
      </w:r>
    </w:p>
    <w:p>
      <w:pPr>
        <w:pStyle w:val="L-CV-Puce1"/>
        <w:numPr>
          <w:ilvl w:val="0"/>
          <w:numId w:val="3"/>
        </w:numPr>
        <w:ind w:hanging="357" w:left="357"/>
        <w:rPr>
          <w:lang w:val="en-US"/>
        </w:rPr>
      </w:pPr>
      <w:r>
        <w:rPr/>
        <w:t>Créer une base de données de production sur Firebase</w:t>
      </w:r>
    </w:p>
    <w:p>
      <w:pPr>
        <w:pStyle w:val="L-CV-Puce1"/>
        <w:numPr>
          <w:ilvl w:val="0"/>
          <w:numId w:val="3"/>
        </w:numPr>
        <w:ind w:hanging="357" w:left="357"/>
        <w:rPr>
          <w:lang w:val="en-US"/>
        </w:rPr>
      </w:pPr>
      <w:r>
        <w:rPr/>
        <w:t>Créer un environnement de production pour le contenu statique sur Contentful CMS</w:t>
      </w:r>
    </w:p>
    <w:p>
      <w:pPr>
        <w:pStyle w:val="L-CV-Puce1"/>
        <w:numPr>
          <w:ilvl w:val="0"/>
          <w:numId w:val="3"/>
        </w:numPr>
        <w:ind w:hanging="357" w:left="357"/>
        <w:rPr>
          <w:lang w:val="en-US"/>
        </w:rPr>
      </w:pPr>
      <w:r>
        <w:rPr/>
        <w:t>Gérer le code sur GitLab selon l’environnement utilisé</w:t>
      </w:r>
    </w:p>
    <w:p>
      <w:pPr>
        <w:pStyle w:val="L-CV-Puce1"/>
        <w:numPr>
          <w:ilvl w:val="0"/>
          <w:numId w:val="3"/>
        </w:numPr>
        <w:ind w:hanging="357" w:left="357"/>
        <w:rPr>
          <w:lang w:val="en-US"/>
        </w:rPr>
      </w:pPr>
      <w:r>
        <w:rPr/>
        <w:t>Faire l’analyse et la correction des anomalies</w:t>
      </w:r>
    </w:p>
    <w:p>
      <w:pPr>
        <w:pStyle w:val="L-CV-Puce1"/>
        <w:numPr>
          <w:ilvl w:val="0"/>
          <w:numId w:val="3"/>
        </w:numPr>
        <w:ind w:hanging="357" w:left="357"/>
        <w:rPr>
          <w:lang w:val="en-US"/>
        </w:rPr>
      </w:pPr>
      <w:r>
        <w:rPr/>
        <w:t>Réaliser les essais unitaires</w: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ins w:id="113" w:author="Autor desconhecido" w:date="2020-02-24T10:25:00Z">
              <w:r>
                <w:rPr>
                  <w:rFonts w:cs="Arial"/>
                  <w:b/>
                  <w:color w:themeColor="background1" w:val="FFFFFF"/>
                  <w:szCs w:val="20"/>
                </w:rPr>
                <w:t>9</w:t>
              </w:r>
            </w:ins>
            <w:del w:id="114" w:author="Autor desconhecido" w:date="2020-02-24T10:25:00Z">
              <w:r>
                <w:rPr>
                  <w:rFonts w:cs="Arial"/>
                  <w:b/>
                  <w:color w:themeColor="background1" w:val="FFFFFF"/>
                  <w:szCs w:val="20"/>
                </w:rPr>
                <w:delText>7</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rPr>
              <w:t>Desjardins Groupe Assurances générale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lang w:val="en-CA"/>
              </w:rPr>
            </w:pPr>
            <w:r>
              <w:rPr>
                <w:b/>
                <w:bCs/>
                <w:lang w:val="en-CA"/>
              </w:rPr>
              <w:t>Escouade MADMAT (Marketing and Agent Tools) - Programme Husky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Programmeur-Analyste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10 000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02-2019 à </w:t>
            </w:r>
            <w:del w:id="115" w:author="Autor desconhecido" w:date="2020-01-06T13:51:00Z">
              <w:r>
                <w:rPr/>
                <w:delText>ce</w:delText>
              </w:r>
            </w:del>
            <w:ins w:id="116" w:author="Autor desconhecido" w:date="2020-01-06T13:52:00Z">
              <w:r>
                <w:rPr/>
                <w:t>01-2020</w:t>
              </w:r>
            </w:ins>
            <w:del w:id="117" w:author="Autor desconhecido" w:date="2020-01-06T13:52:00Z">
              <w:r>
                <w:rPr/>
                <w:delText xml:space="preserve"> jour</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w:t>
            </w:r>
            <w:ins w:id="118" w:author="Autor desconhecido" w:date="2020-01-06T13:52:00Z">
              <w:r>
                <w:rPr/>
                <w:t>1</w:t>
              </w:r>
            </w:ins>
            <w:del w:id="119" w:author="Autor desconhecido" w:date="2020-01-06T13:52:00Z">
              <w:r>
                <w:rPr/>
                <w:delText>0</w:delText>
              </w:r>
            </w:del>
            <w:r>
              <w:rPr/>
              <w:t xml:space="preserve">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Karl Poulin (karl.poulin@desjardins.com)</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JIRA, Scrum, Bitbucket, Maven, Spring, JPA, Oracle, JMS, Apache Camel, AngularJS, Agile, Java, IntelliJ, Eclipse, SOAPUI, Postman</w:t>
            </w:r>
            <w:ins w:id="120" w:author="Autor desconhecido" w:date="2020-01-06T13:53:00Z">
              <w:r>
                <w:rPr/>
                <w:t>, JBOSS, TOMCAT</w:t>
              </w:r>
            </w:ins>
            <w:ins w:id="121" w:author="Autor desconhecido" w:date="2020-01-06T13:55:00Z">
              <w:r>
                <w:rPr/>
                <w:t>, SBT, Play Framework</w:t>
              </w:r>
            </w:ins>
            <w:ins w:id="122" w:author="Autor desconhecido" w:date="2020-01-06T14:00:00Z">
              <w:r>
                <w:rPr/>
                <w:t>, Sonarqube, Junit, jacoco</w:t>
              </w:r>
            </w:ins>
            <w:r>
              <w:rPr/>
              <w:t>, .net</w:t>
            </w:r>
          </w:p>
        </w:tc>
      </w:tr>
    </w:tbl>
    <w:p>
      <w:pPr>
        <w:pStyle w:val="L-CV-Sous-titre1"/>
        <w:rPr>
          <w:lang w:val="en-US"/>
        </w:rPr>
      </w:pPr>
      <w:r>
        <w:rPr/>
        <w:t>Description du mandat</w:t>
      </w:r>
    </w:p>
    <w:p>
      <w:pPr>
        <w:pStyle w:val="L-CV-NORMAL"/>
        <w:rPr>
          <w:lang w:val="en-US"/>
        </w:rPr>
      </w:pPr>
      <w:r>
        <w:rPr/>
        <w:t xml:space="preserve">Dans le programme Husky, qui visait l’intégration des systèmes de Desjardins avec ceux de StateFarm. </w:t>
      </w:r>
      <w:del w:id="123" w:author="Autor desconhecido" w:date="2020-01-09T09:32:00Z">
        <w:r>
          <w:rPr/>
          <w:delText>Cett</w:delText>
        </w:r>
      </w:del>
      <w:ins w:id="124" w:author="Autor desconhecido" w:date="2020-01-09T09:32:00Z">
        <w:r>
          <w:rPr/>
          <w:t>L’</w:t>
        </w:r>
      </w:ins>
      <w:r>
        <w:rPr/>
        <w:t>e</w:t>
      </w:r>
      <w:ins w:id="125" w:author="Autor desconhecido" w:date="2020-01-09T09:32:00Z">
        <w:r>
          <w:rPr/>
          <w:t>scouade</w:t>
        </w:r>
      </w:ins>
      <w:del w:id="126" w:author="Autor desconhecido" w:date="2020-01-09T09:32:00Z">
        <w:r>
          <w:rPr/>
          <w:delText xml:space="preserve"> équipe</w:delText>
        </w:r>
      </w:del>
      <w:r>
        <w:rPr/>
        <w:t xml:space="preserve"> a été formée à partir de quelques personnes provenant des équipes de réalisation des projets Agent Tools (dirigé par Levio) et Marketing (dirigé par une autre firme de consultation) ainsi que des employés internes de Desjardins. Les systèmes </w:t>
      </w:r>
      <w:del w:id="127" w:author="Autor desconhecido" w:date="2020-01-09T09:32:00Z">
        <w:r>
          <w:rPr/>
          <w:delText>s</w:delText>
        </w:r>
      </w:del>
      <w:r>
        <w:rPr/>
        <w:t>ont</w:t>
      </w:r>
      <w:ins w:id="128" w:author="Autor desconhecido" w:date="2020-01-09T09:32:00Z">
        <w:r>
          <w:rPr/>
          <w:t xml:space="preserve"> été</w:t>
        </w:r>
      </w:ins>
      <w:r>
        <w:rPr/>
        <w:t xml:space="preserve"> implantés et utilisés</w:t>
      </w:r>
      <w:ins w:id="129" w:author="Autor desconhecido" w:date="2020-01-09T09:33:00Z">
        <w:r>
          <w:rPr/>
          <w:t xml:space="preserve"> et l</w:t>
        </w:r>
      </w:ins>
      <w:del w:id="130" w:author="Autor desconhecido" w:date="2020-01-09T09:33:00Z">
        <w:r>
          <w:rPr/>
          <w:delText>, c</w:delText>
        </w:r>
      </w:del>
      <w:r>
        <w:rPr/>
        <w:t xml:space="preserve">es équipes finalisent les systèmes, </w:t>
      </w:r>
      <w:ins w:id="131" w:author="Autor desconhecido" w:date="2020-01-09T09:34:00Z">
        <w:r>
          <w:rPr/>
          <w:t xml:space="preserve">en </w:t>
        </w:r>
      </w:ins>
      <w:r>
        <w:rPr/>
        <w:t>d</w:t>
      </w:r>
      <w:ins w:id="132" w:author="Autor desconhecido" w:date="2020-01-09T09:33:00Z">
        <w:r>
          <w:rPr/>
          <w:t>e</w:t>
        </w:r>
      </w:ins>
      <w:del w:id="133" w:author="Autor desconhecido" w:date="2020-01-09T09:33:00Z">
        <w:r>
          <w:rPr/>
          <w:delText>oi</w:delText>
        </w:r>
      </w:del>
      <w:r>
        <w:rPr/>
        <w:t>v</w:t>
      </w:r>
      <w:ins w:id="134" w:author="Autor desconhecido" w:date="2020-01-09T09:33:00Z">
        <w:r>
          <w:rPr/>
          <w:t>a</w:t>
        </w:r>
      </w:ins>
      <w:del w:id="135" w:author="Autor desconhecido" w:date="2020-01-09T09:33:00Z">
        <w:r>
          <w:rPr/>
          <w:delText>e</w:delText>
        </w:r>
      </w:del>
      <w:r>
        <w:rPr/>
        <w:t>nt</w:t>
      </w:r>
      <w:del w:id="136" w:author="Autor desconhecido" w:date="2020-01-09T09:33:00Z">
        <w:r>
          <w:rPr/>
          <w:delText xml:space="preserve"> en</w:delText>
        </w:r>
      </w:del>
      <w:r>
        <w:rPr/>
        <w:t xml:space="preserve"> faire l’amélioration et développent des portions de nouveaux systèmes au profit d’autres projets dans le programme NeXT.</w:t>
      </w:r>
    </w:p>
    <w:p>
      <w:pPr>
        <w:pStyle w:val="L-CV-Sous-titre1"/>
        <w:rPr>
          <w:lang w:val="en-US"/>
        </w:rPr>
      </w:pPr>
      <w:r>
        <w:rPr/>
        <w:t>Rôle et responsabilités</w:t>
      </w:r>
    </w:p>
    <w:p>
      <w:pPr>
        <w:pStyle w:val="L-CV-NORMAL"/>
        <w:rPr>
          <w:lang w:val="en-US"/>
        </w:rPr>
      </w:pPr>
      <w:r>
        <w:rPr/>
        <w:t>À titre de programmeur-analyste, M. Tavares devait s’acquitter des tâches suivantes:</w:t>
      </w:r>
    </w:p>
    <w:p>
      <w:pPr>
        <w:pStyle w:val="L-CV-Puce1"/>
        <w:numPr>
          <w:ilvl w:val="0"/>
          <w:numId w:val="3"/>
        </w:numPr>
        <w:ind w:hanging="357" w:left="357"/>
        <w:rPr>
          <w:lang w:val="en-US"/>
        </w:rPr>
      </w:pPr>
      <w:r>
        <w:rPr/>
        <w:t>Développer des applications, programmes/services, outils et effectuer les tests et correctifs nécessaires</w:t>
      </w:r>
    </w:p>
    <w:p>
      <w:pPr>
        <w:pStyle w:val="L-CV-Puce1"/>
        <w:numPr>
          <w:ilvl w:val="0"/>
          <w:numId w:val="3"/>
        </w:numPr>
        <w:ind w:hanging="357" w:left="357"/>
        <w:rPr>
          <w:lang w:val="en-US"/>
        </w:rPr>
      </w:pPr>
      <w:r>
        <w:rPr/>
        <w:t>Participer aux activités des sprints afin d’apporter de la valeur au support et à l’évolution de nos produits</w:t>
      </w:r>
    </w:p>
    <w:p>
      <w:pPr>
        <w:pStyle w:val="L-CV-Puce1"/>
        <w:numPr>
          <w:ilvl w:val="0"/>
          <w:numId w:val="3"/>
        </w:numPr>
        <w:ind w:hanging="357" w:left="357"/>
        <w:rPr>
          <w:lang w:val="en-US"/>
        </w:rPr>
      </w:pPr>
      <w:r>
        <w:rPr/>
        <w:t xml:space="preserve">Assurer un suivi aux problèmes et effectuer le suivi auprès des Scrum master </w:t>
      </w:r>
    </w:p>
    <w:p>
      <w:pPr>
        <w:pStyle w:val="L-CV-Puce1"/>
        <w:numPr>
          <w:ilvl w:val="0"/>
          <w:numId w:val="3"/>
        </w:numPr>
        <w:ind w:hanging="357" w:left="357"/>
        <w:rPr>
          <w:lang w:val="en-US"/>
        </w:rPr>
      </w:pPr>
      <w:r>
        <w:rPr/>
        <w:t>Préparer la documentation relative tâches assignées, analyser les composantes de système, les demandes de changements ou les problèmes afin de convenir avec les responsables des projets de la solution à mettre en place</w:t>
      </w:r>
    </w:p>
    <w:p>
      <w:pPr>
        <w:pStyle w:val="L-CV-Puce1"/>
        <w:numPr>
          <w:ilvl w:val="0"/>
          <w:numId w:val="3"/>
        </w:numPr>
        <w:ind w:hanging="357" w:left="357"/>
        <w:rPr>
          <w:lang w:val="en-US"/>
        </w:rPr>
      </w:pPr>
      <w:r>
        <w:rPr/>
        <w:t>Exploiter différentes bases de données afin de produire des rapports et documents d'information et s'assurer de leur validité</w:t>
      </w:r>
    </w:p>
    <w:p>
      <w:pPr>
        <w:pStyle w:val="L-CV-Puce1"/>
        <w:numPr>
          <w:ilvl w:val="0"/>
          <w:numId w:val="3"/>
        </w:numPr>
        <w:ind w:hanging="357" w:left="357"/>
        <w:rPr>
          <w:lang w:val="en-US"/>
        </w:rPr>
      </w:pPr>
      <w:r>
        <w:rPr/>
        <w:t>Utiliser des services web de la couche 1.0 faits en .NET</w:t>
      </w:r>
    </w:p>
    <w:p>
      <w:pPr>
        <w:pStyle w:val="L-CV-Puce1"/>
        <w:numPr>
          <w:ilvl w:val="0"/>
          <w:numId w:val="3"/>
        </w:numPr>
        <w:ind w:hanging="357" w:left="357"/>
        <w:rPr>
          <w:lang w:val="en-US"/>
          <w:del w:id="137" w:author="Autor desconhecido" w:date="2020-01-06T13:56:00Z"/>
        </w:rPr>
      </w:pPr>
      <w:r>
        <w:rPr/>
        <w:t>Effectuer des mises à jour de différentes bases de données et proposer toute amélioration permettant d'augmenter l'efficacité et la qualité</w:t>
      </w:r>
    </w:p>
    <w:p>
      <w:pPr>
        <w:pStyle w:val="L-CV-Puce1"/>
        <w:numPr>
          <w:ilvl w:val="0"/>
          <w:numId w:val="3"/>
        </w:numPr>
        <w:ind w:hanging="357" w:left="357"/>
        <w:rPr>
          <w:lang w:val="en-US"/>
        </w:rPr>
      </w:pPr>
      <w:r>
        <w:rPr>
          <w:lang w:val="en-US"/>
        </w:rPr>
      </w:r>
    </w:p>
    <w:p>
      <w:pPr>
        <w:pStyle w:val="L-CV-Puce1"/>
        <w:numPr>
          <w:ilvl w:val="0"/>
          <w:numId w:val="3"/>
        </w:numPr>
        <w:ind w:hanging="340" w:left="340"/>
        <w:rPr>
          <w:lang w:val="en-US"/>
        </w:rPr>
      </w:pPr>
      <w:r>
        <w:rPr/>
        <w:t>Collaborer avec les différentes parties prenantes (concepteur, analyste fonctionnel) dans la réalisation des solutions technologiques</w:t>
      </w:r>
    </w:p>
    <w:p>
      <w:pPr>
        <w:pStyle w:val="L-CV-Puce1"/>
        <w:numPr>
          <w:ilvl w:val="0"/>
          <w:numId w:val="3"/>
        </w:numPr>
        <w:ind w:hanging="357" w:left="357"/>
        <w:rPr>
          <w:lang w:val="en-US"/>
        </w:rPr>
      </w:pPr>
      <w:ins w:id="138" w:author="Autor desconhecido" w:date="2020-01-06T14:00:00Z">
        <w:r>
          <w:rPr/>
          <w:t>Réaliser les essais unitaires</w:t>
        </w:r>
      </w:ins>
    </w:p>
    <w:p>
      <w:pPr>
        <w:pStyle w:val="L-CV-Puce1"/>
        <w:numPr>
          <w:ilvl w:val="0"/>
          <w:numId w:val="3"/>
        </w:numPr>
        <w:ind w:hanging="357" w:left="357"/>
        <w:rPr>
          <w:lang w:val="en-US"/>
        </w:rPr>
      </w:pPr>
      <w:ins w:id="139" w:author="Autor desconhecido" w:date="2020-01-09T09:35:00Z">
        <w:r>
          <w:rPr/>
          <w:t>Augmenter la couverture de code de essais de tous les systèmes (environ 50 avec un total de 100k lignes de code) de 40% à 88% pour tout no</w:t>
        </w:r>
      </w:ins>
      <w:r>
        <w:rPr/>
        <w:t>u</w:t>
      </w:r>
      <w:ins w:id="140" w:author="Autor desconhecido" w:date="2020-01-09T09:36:00Z">
        <w:r>
          <w:rPr/>
          <w:t xml:space="preserve">veau </w:t>
        </w:r>
      </w:ins>
      <w:ins w:id="141" w:author="Autor desconhecido" w:date="2020-01-09T09:38:00Z">
        <w:r>
          <w:rPr/>
          <w:t>code ajouté depuis le 01 mars. Pour obtenir ces chi</w:t>
        </w:r>
      </w:ins>
      <w:r>
        <w:rPr/>
        <w:t>f</w:t>
      </w:r>
      <w:ins w:id="142" w:author="Autor desconhecido" w:date="2020-01-09T09:38:00Z">
        <w:r>
          <w:rPr/>
          <w:t xml:space="preserve">fres, il a utilisé le SonarQube, dûment integré avec jenkins, bitbucket et jacoco. </w:t>
        </w:r>
      </w:ins>
    </w:p>
    <w:p>
      <w:pPr>
        <w:pStyle w:val="Puce1"/>
        <w:ind w:hanging="0" w:left="502"/>
        <w:rPr>
          <w:rFonts w:eastAsia="Calibri" w:cs="Arial"/>
          <w:sz w:val="22"/>
          <w:lang w:eastAsia="en-US"/>
        </w:rPr>
      </w:pPr>
      <w:r>
        <w:rPr>
          <w:rFonts w:eastAsia="Calibri" w:cs="Arial"/>
          <w:sz w:val="22"/>
          <w:lang w:eastAsia="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color w:themeColor="background1" w:val="FFFFFF"/>
                <w:szCs w:val="20"/>
              </w:rPr>
            </w:pPr>
            <w:ins w:id="143" w:author="Autor desconhecido" w:date="2020-02-24T10:25:00Z">
              <w:r>
                <w:rPr>
                  <w:rFonts w:cs="Arial"/>
                  <w:b/>
                  <w:color w:themeColor="background1" w:val="FFFFFF"/>
                  <w:szCs w:val="20"/>
                </w:rPr>
                <w:t>8</w:t>
              </w:r>
            </w:ins>
            <w:del w:id="144" w:author="Autor desconhecido" w:date="2020-02-24T10:25:00Z">
              <w:r>
                <w:rPr>
                  <w:rFonts w:cs="Arial"/>
                  <w:b/>
                  <w:color w:themeColor="background1" w:val="FFFFFF"/>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Desjardins Groupe Assurances générales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Cs/>
              </w:rPr>
            </w:pPr>
            <w:r>
              <w:rPr>
                <w:b/>
                <w:bCs/>
                <w:lang w:eastAsia="fr-CA"/>
              </w:rPr>
              <w:t>Billing - Programme NeXT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Programmeur-Analyste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10 000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10-2018 à 01-2019</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4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lang w:val="en-CA"/>
              </w:rPr>
              <w:t>EIS, React, Agile, Play Framework, Java, GitLab, JIRA, Scrum, SBT, IntelliJ</w:t>
            </w:r>
            <w:ins w:id="145" w:author="Autor desconhecido" w:date="2020-01-06T13:59:00Z">
              <w:r>
                <w:rPr>
                  <w:lang w:val="en-CA"/>
                </w:rPr>
                <w:t>, SWAGGER, NODEJS, TYPESCRIPT</w:t>
              </w:r>
            </w:ins>
            <w:ins w:id="146" w:author="Autor desconhecido" w:date="2020-01-06T14:04:00Z">
              <w:r>
                <w:rPr>
                  <w:lang w:val="en-CA"/>
                </w:rPr>
                <w:t>, webpack</w:t>
              </w:r>
            </w:ins>
          </w:p>
        </w:tc>
      </w:tr>
    </w:tbl>
    <w:p>
      <w:pPr>
        <w:pStyle w:val="L-CV-Sous-titre1"/>
        <w:rPr>
          <w:lang w:val="en-US"/>
        </w:rPr>
      </w:pPr>
      <w:r>
        <w:rPr/>
        <w:t>Description du mandat</w:t>
      </w:r>
    </w:p>
    <w:p>
      <w:pPr>
        <w:pStyle w:val="L-CV-NORMAL"/>
        <w:rPr>
          <w:lang w:val="en-US"/>
        </w:rPr>
      </w:pPr>
      <w:r>
        <w:rPr/>
        <w:t>Le programme NeXT est un programme d’envergure portant sur l’intégration d’un nouveau progiciel de gestion supportant les processus déjà en place chez Desjardins Assurances Générales (DGAG). Grâce au produit développé par la compagnie EIS, Desjardins pourra moderniser son système actuel afin de prendre en agilité et répondre aux défis futurs de l’organisation. Au sein de ce projet, le volet Customer et Billing concerne les processus liés aux soumissions, à la facturation, aux réclamations ainsi qu’aux dossiers clients.</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hanging="357" w:left="357"/>
        <w:rPr>
          <w:lang w:val="en-US"/>
        </w:rPr>
      </w:pPr>
      <w:r>
        <w:rPr/>
        <w:t>Travailler dans l’équipe d’intégration de la nouvelle version du module Billing Agent, toujours en mode Agile (SCRUM)</w:t>
      </w:r>
    </w:p>
    <w:p>
      <w:pPr>
        <w:pStyle w:val="L-CV-Puce1"/>
        <w:numPr>
          <w:ilvl w:val="0"/>
          <w:numId w:val="3"/>
        </w:numPr>
        <w:ind w:hanging="357" w:left="357"/>
        <w:rPr>
          <w:lang w:val="en-US"/>
        </w:rPr>
      </w:pPr>
      <w:r>
        <w:rPr/>
        <w:t>Développer de nouveaux modules en React</w:t>
      </w:r>
    </w:p>
    <w:p>
      <w:pPr>
        <w:pStyle w:val="L-CV-Puce1"/>
        <w:numPr>
          <w:ilvl w:val="0"/>
          <w:numId w:val="3"/>
        </w:numPr>
        <w:ind w:hanging="357" w:left="357"/>
        <w:rPr>
          <w:lang w:val="en-US"/>
        </w:rPr>
      </w:pPr>
      <w:r>
        <w:rPr/>
        <w:t>Réaliser les essais unitaires</w:t>
      </w:r>
    </w:p>
    <w:p>
      <w:pPr>
        <w:pStyle w:val="L-CV-PuceDERNIERE"/>
        <w:numPr>
          <w:ilvl w:val="0"/>
          <w:numId w:val="3"/>
        </w:numPr>
        <w:ind w:hanging="340" w:left="340"/>
        <w:rPr>
          <w:lang w:val="en-US"/>
        </w:rPr>
      </w:pPr>
      <w:r>
        <w:rPr/>
        <w:t>Faire l’analyse et la correction des anomalies</w:t>
      </w:r>
    </w:p>
    <w:p>
      <w:pPr>
        <w:pStyle w:val="L-CV-PuceDERNIERE"/>
        <w:numPr>
          <w:ilvl w:val="0"/>
          <w:numId w:val="0"/>
        </w:numPr>
        <w:ind w:hanging="0" w:left="340"/>
        <w:rPr>
          <w:lang w:val="en-US"/>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ind w:hanging="0" w:left="340"/>
        <w:rPr/>
      </w:pPr>
      <w:r>
        <w:rPr/>
      </w:r>
    </w:p>
    <w:p>
      <w:pPr>
        <w:pStyle w:val="L-CV-PuceDERNIERE"/>
        <w:numPr>
          <w:ilvl w:val="0"/>
          <w:numId w:val="3"/>
        </w:numPr>
        <w:ind w:hanging="340" w:left="340"/>
        <w:rPr>
          <w:lang w:val="en-US"/>
          <w:del w:id="148" w:author="Autor desconhecido" w:date="2020-01-09T09:44:00Z"/>
        </w:rPr>
      </w:pPr>
      <w:del w:id="147" w:author="Autor desconhecido" w:date="2020-01-09T09:44:00Z">
        <w:r>
          <w:rPr/>
        </w:r>
      </w:del>
    </w:p>
    <w:p>
      <w:pPr>
        <w:pStyle w:val="L-CV-PuceDERNIERE"/>
        <w:rPr>
          <w:lang w:val="en-US"/>
        </w:rPr>
      </w:pPr>
      <w:r>
        <w:rPr>
          <w:lang w:val="en-US"/>
        </w:rPr>
      </w:r>
    </w:p>
    <w:p>
      <w:pPr>
        <w:pStyle w:val="L-CV-Employeur"/>
        <w:shd w:val="clear" w:color="auto" w:fill="E7E6E6"/>
        <w:ind w:hanging="0" w:left="0"/>
        <w:rPr>
          <w:lang w:val="en-US"/>
        </w:rPr>
      </w:pPr>
      <w:r>
        <w:rPr/>
        <w:t>Développement indépendant</w:t>
        <w:tab/>
        <w:t>2017 à 2018</w:t>
      </w:r>
    </w:p>
    <w:p>
      <w:pPr>
        <w:pStyle w:val="L-CV-Employeur-Rle"/>
        <w:rPr>
          <w:lang w:val="en-US"/>
        </w:rPr>
      </w:pPr>
      <w:r>
        <w:rPr>
          <w:rFonts w:eastAsia="Calibri"/>
          <w:lang w:eastAsia="en-US"/>
        </w:rPr>
        <w:t>Développeur Web</w:t>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rFonts w:cs="Arial"/>
                <w:color w:themeColor="background1" w:val="FFFFFF"/>
                <w:szCs w:val="20"/>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themeColor="background1" w:val="FFFFFF"/>
                <w:szCs w:val="20"/>
              </w:rPr>
            </w:pPr>
            <w:ins w:id="149" w:author="Autor desconhecido" w:date="2020-02-24T10:25:00Z">
              <w:r>
                <w:rPr>
                  <w:rFonts w:cs="Arial"/>
                  <w:color w:themeColor="background1" w:val="FFFFFF"/>
                  <w:szCs w:val="20"/>
                </w:rPr>
                <w:t>7</w:t>
              </w:r>
            </w:ins>
            <w:del w:id="150" w:author="Autor desconhecido" w:date="2020-02-24T10:25:00Z">
              <w:r>
                <w:rPr>
                  <w:rFonts w:cs="Arial"/>
                  <w:color w:themeColor="background1" w:val="FFFFFF"/>
                  <w:szCs w:val="20"/>
                </w:rPr>
                <w:delText>5</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Portal Grande Colorado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Programmer le backend</w:t>
            </w:r>
            <w:ins w:id="151" w:author="Autor desconhecido" w:date="2020-02-24T10:33:00Z">
              <w:r>
                <w:rPr>
                  <w:b/>
                  <w:bCs/>
                  <w:lang w:eastAsia="fr-CA"/>
                </w:rPr>
                <w:t>/frontend</w:t>
              </w:r>
            </w:ins>
            <w:r>
              <w:rPr>
                <w:b/>
                <w:bCs/>
                <w:lang w:eastAsia="fr-CA"/>
              </w:rPr>
              <w:t xml:space="preserve">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Web</w:t>
            </w:r>
            <w:ins w:id="152" w:author="Autor desconhecido" w:date="2020-02-24T10:32: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01-2018 à 09-2018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Développement avec la pile MEAN</w:t>
            </w:r>
            <w:ins w:id="153" w:author="Autor desconhecido" w:date="2020-02-24T10:35:00Z">
              <w:r>
                <w:rPr/>
                <w:t xml:space="preserve"> (MONGODB, EXPREssjs, angularjs, nodejs)</w:t>
              </w:r>
            </w:ins>
            <w:r>
              <w:rPr/>
              <w:t>, git, github, heroku et mlab</w:t>
            </w:r>
            <w:del w:id="154" w:author="Autor desconhecido" w:date="2020-02-24T10:35:00Z">
              <w:r>
                <w:rPr/>
                <w:delText xml:space="preserve"> (mongodb)</w:delText>
              </w:r>
            </w:del>
          </w:p>
        </w:tc>
      </w:tr>
    </w:tbl>
    <w:p>
      <w:pPr>
        <w:pStyle w:val="Normal"/>
        <w:rPr>
          <w:b/>
          <w:smallCaps/>
          <w:lang w:eastAsia="fr-CA"/>
        </w:rPr>
      </w:pPr>
      <w:r>
        <w:rPr>
          <w:b/>
          <w:smallCaps/>
          <w:lang w:eastAsia="fr-CA"/>
        </w:rPr>
        <w:t>Description du mandat</w:t>
      </w:r>
    </w:p>
    <w:p>
      <w:pPr>
        <w:pStyle w:val="L-CV-NORMAL"/>
        <w:rPr>
          <w:lang w:val="en-US"/>
        </w:rPr>
      </w:pPr>
      <w:r>
        <w:rPr/>
        <w:t>Le projet du site Web www.portalgrandecolorado.com.br consistait à développer la plateforme backend du site, qui avait pour but d’enregistrer des informations liées aux entreprises de la région.</w:t>
      </w:r>
    </w:p>
    <w:p>
      <w:pPr>
        <w:pStyle w:val="L-CV-Sous-titre1"/>
        <w:rPr>
          <w:lang w:val="en-US"/>
        </w:rPr>
      </w:pPr>
      <w:r>
        <w:rPr/>
        <w:t xml:space="preserve">Rôle et responsabilités </w:t>
      </w:r>
    </w:p>
    <w:p>
      <w:pPr>
        <w:pStyle w:val="L-CV-NORMAL"/>
        <w:rPr>
          <w:lang w:val="en-US"/>
        </w:rPr>
      </w:pPr>
      <w:r>
        <w:rPr/>
        <w:t>À titre de développeur Web, M. João Tavares avait la responsabilité d’intégrer la partie frontend du site avec le backend développé. Plus spécifiquement, M. João Tavares devait s’acquitter des tâches suivantes :</w:t>
      </w:r>
    </w:p>
    <w:p>
      <w:pPr>
        <w:pStyle w:val="L-CV-Puce1"/>
        <w:numPr>
          <w:ilvl w:val="0"/>
          <w:numId w:val="3"/>
        </w:numPr>
        <w:ind w:hanging="357" w:left="357"/>
        <w:rPr>
          <w:lang w:val="en-US"/>
        </w:rPr>
      </w:pPr>
      <w:r>
        <w:rPr/>
        <w:t>Créer un système pour l’administration des données</w:t>
      </w:r>
    </w:p>
    <w:p>
      <w:pPr>
        <w:pStyle w:val="L-CV-Puce1"/>
        <w:numPr>
          <w:ilvl w:val="0"/>
          <w:numId w:val="3"/>
        </w:numPr>
        <w:ind w:hanging="357" w:left="357"/>
        <w:rPr>
          <w:lang w:val="en-US"/>
        </w:rPr>
      </w:pPr>
      <w:r>
        <w:rPr/>
        <w:t xml:space="preserve">Relié le frontend à la base de données d’administration et faire afficher les informations dans le site publique </w:t>
      </w:r>
    </w:p>
    <w:p>
      <w:pPr>
        <w:pStyle w:val="L-CV-Puce1"/>
        <w:numPr>
          <w:ilvl w:val="0"/>
          <w:numId w:val="3"/>
        </w:numPr>
        <w:ind w:hanging="357" w:left="357"/>
        <w:rPr>
          <w:lang w:val="en-US"/>
        </w:rPr>
      </w:pPr>
      <w:r>
        <w:rPr/>
        <w:t>Ajouter des informations reliées aux besoins du client</w:t>
      </w:r>
    </w:p>
    <w:p>
      <w:pPr>
        <w:pStyle w:val="L-CV-Puce1"/>
        <w:numPr>
          <w:ilvl w:val="0"/>
          <w:numId w:val="3"/>
        </w:numPr>
        <w:ind w:hanging="357" w:left="357"/>
        <w:rPr>
          <w:lang w:val="en-US"/>
        </w:rPr>
      </w:pPr>
      <w:r>
        <w:rPr/>
        <w:t>Programmer le site selon les besoins du client</w:t>
      </w:r>
    </w:p>
    <w:p>
      <w:pPr>
        <w:pStyle w:val="L-CV-Puce1"/>
        <w:numPr>
          <w:ilvl w:val="0"/>
          <w:numId w:val="3"/>
        </w:numPr>
        <w:ind w:hanging="357" w:left="357"/>
        <w:rPr>
          <w:lang w:val="en-US"/>
        </w:rPr>
      </w:pPr>
      <w:r>
        <w:rPr/>
        <w:t>Installer le système dans une plateforme Web (heroku)</w:t>
      </w:r>
    </w:p>
    <w:p>
      <w:pPr>
        <w:pStyle w:val="L-CV-PuceDERNIERE"/>
        <w:numPr>
          <w:ilvl w:val="0"/>
          <w:numId w:val="3"/>
        </w:numPr>
        <w:ind w:hanging="340" w:left="340"/>
        <w:rPr>
          <w:lang w:val="en-US"/>
        </w:rPr>
      </w:pPr>
      <w:r>
        <w:rPr/>
        <w:t>Mettre à jour le code de programmation dans le github</w:t>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rFonts w:cs="Arial"/>
                <w:color w:themeColor="background1" w:val="FFFFFF"/>
                <w:szCs w:val="20"/>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themeColor="background1" w:val="FFFFFF"/>
                <w:szCs w:val="20"/>
              </w:rPr>
            </w:pPr>
            <w:ins w:id="155" w:author="Autor desconhecido" w:date="2020-02-24T10:25:00Z">
              <w:r>
                <w:rPr>
                  <w:rFonts w:cs="Arial"/>
                  <w:color w:themeColor="background1" w:val="FFFFFF"/>
                  <w:szCs w:val="20"/>
                </w:rPr>
                <w:t>6</w:t>
              </w:r>
            </w:ins>
            <w:del w:id="156" w:author="Autor desconhecido" w:date="2020-02-24T10:25:00Z">
              <w:r>
                <w:rPr>
                  <w:rFonts w:cs="Arial"/>
                  <w:color w:themeColor="background1" w:val="FFFFFF"/>
                  <w:szCs w:val="20"/>
                </w:rPr>
                <w:delText>4</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eastAsia="fr-CA"/>
              </w:rPr>
              <w:t>Portal www.acessoaeducacao.com.br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Programmer le backend</w:t>
            </w:r>
            <w:ins w:id="157" w:author="Autor desconhecido" w:date="2020-02-24T10:33:00Z">
              <w:r>
                <w:rPr>
                  <w:b/>
                  <w:bCs/>
                  <w:lang w:eastAsia="fr-CA"/>
                </w:rPr>
                <w:t>/frontend</w:t>
              </w:r>
            </w:ins>
            <w:r>
              <w:rPr>
                <w:b/>
                <w:bCs/>
                <w:lang w:eastAsia="fr-CA"/>
              </w:rPr>
              <w:t xml:space="preserve">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Web</w:t>
            </w:r>
            <w:ins w:id="158" w:author="Autor desconhecido" w:date="2020-02-24T10:33: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themeColor="text1" w:val="000000"/>
              </w:rPr>
              <w:t>07-2017 à 12-2017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Développement avec la pile MEAN</w:t>
            </w:r>
            <w:ins w:id="159" w:author="Autor desconhecido" w:date="2020-02-24T10:35:00Z">
              <w:r>
                <w:rPr/>
                <w:t xml:space="preserve"> (MONGODB, EXPREssjs, angularjs, nodejs)</w:t>
              </w:r>
            </w:ins>
            <w:r>
              <w:rPr/>
              <w:t>, git, github, heroku et mlab</w:t>
            </w:r>
            <w:del w:id="160" w:author="Autor desconhecido" w:date="2020-02-24T10:35:00Z">
              <w:r>
                <w:rPr/>
                <w:delText xml:space="preserve"> (mongodb)</w:delText>
              </w:r>
            </w:del>
          </w:p>
        </w:tc>
      </w:tr>
    </w:tbl>
    <w:p>
      <w:pPr>
        <w:pStyle w:val="L-CV-Sous-titre1"/>
        <w:rPr>
          <w:lang w:val="en-US"/>
        </w:rPr>
      </w:pPr>
      <w:r>
        <w:rPr/>
        <w:t>Description du mandat</w:t>
      </w:r>
    </w:p>
    <w:p>
      <w:pPr>
        <w:pStyle w:val="L-CV-NORMAL"/>
        <w:rPr>
          <w:lang w:val="en-US"/>
        </w:rPr>
      </w:pPr>
      <w:r>
        <w:rPr/>
        <w:t>Le projet du site Web www.acessoaeducacao.com.br consistait à développer la plateforme backend du site, qui avait pour but d’enregistrer des informations liées aux thérapeutes spécialisés dans le domaine du coaching et de l’éducation.</w:t>
      </w:r>
    </w:p>
    <w:p>
      <w:pPr>
        <w:pStyle w:val="L-CV-Sous-titre1"/>
        <w:rPr>
          <w:lang w:val="en-US"/>
        </w:rPr>
      </w:pPr>
      <w:r>
        <w:rPr/>
        <w:t xml:space="preserve">Rôle et responsabilités </w:t>
      </w:r>
    </w:p>
    <w:p>
      <w:pPr>
        <w:pStyle w:val="L-CV-NORMAL"/>
        <w:rPr>
          <w:lang w:val="en-US"/>
        </w:rPr>
      </w:pPr>
      <w:r>
        <w:rPr/>
        <w:t>À titre de développeur Web, M. João Tavares avait la responsabilité d’intégrer la partie frontend du site avec le backend développé. Plus spécifiquement, M. João Tavares devait s’acquitter des tâches suivantes :</w:t>
      </w:r>
    </w:p>
    <w:p>
      <w:pPr>
        <w:pStyle w:val="L-CV-Puce1"/>
        <w:numPr>
          <w:ilvl w:val="0"/>
          <w:numId w:val="3"/>
        </w:numPr>
        <w:ind w:hanging="357" w:left="357"/>
        <w:rPr>
          <w:lang w:val="en-US"/>
        </w:rPr>
      </w:pPr>
      <w:r>
        <w:rPr/>
        <w:t>Créer un système pour l’administration de données</w:t>
      </w:r>
    </w:p>
    <w:p>
      <w:pPr>
        <w:pStyle w:val="L-CV-Puce1"/>
        <w:numPr>
          <w:ilvl w:val="0"/>
          <w:numId w:val="3"/>
        </w:numPr>
        <w:ind w:hanging="357" w:left="357"/>
        <w:rPr>
          <w:lang w:val="en-US"/>
        </w:rPr>
      </w:pPr>
      <w:r>
        <w:rPr/>
        <w:t xml:space="preserve">Connecter le frontend à la base de données d’administration et faire afficher des informations dans le site public </w:t>
      </w:r>
    </w:p>
    <w:p>
      <w:pPr>
        <w:pStyle w:val="L-CV-Puce1"/>
        <w:numPr>
          <w:ilvl w:val="0"/>
          <w:numId w:val="3"/>
        </w:numPr>
        <w:ind w:hanging="357" w:left="357"/>
        <w:rPr>
          <w:lang w:val="en-US"/>
        </w:rPr>
      </w:pPr>
      <w:r>
        <w:rPr/>
        <w:t>Ajouter des informations reliées aux besoins du client</w:t>
      </w:r>
    </w:p>
    <w:p>
      <w:pPr>
        <w:pStyle w:val="L-CV-Puce1"/>
        <w:numPr>
          <w:ilvl w:val="0"/>
          <w:numId w:val="3"/>
        </w:numPr>
        <w:ind w:hanging="357" w:left="357"/>
        <w:rPr>
          <w:lang w:val="en-US"/>
        </w:rPr>
      </w:pPr>
      <w:r>
        <w:rPr/>
        <w:t>Programmer le site selon les besoins du client</w:t>
      </w:r>
    </w:p>
    <w:p>
      <w:pPr>
        <w:pStyle w:val="L-CV-Puce1"/>
        <w:numPr>
          <w:ilvl w:val="0"/>
          <w:numId w:val="3"/>
        </w:numPr>
        <w:ind w:hanging="357" w:left="357"/>
        <w:rPr>
          <w:lang w:val="en-US"/>
        </w:rPr>
      </w:pPr>
      <w:r>
        <w:rPr/>
        <w:t>Installer le système dans une plateforme Web (heroku)</w:t>
      </w:r>
    </w:p>
    <w:p>
      <w:pPr>
        <w:pStyle w:val="L-CV-PuceDERNIERE"/>
        <w:numPr>
          <w:ilvl w:val="0"/>
          <w:numId w:val="3"/>
        </w:numPr>
        <w:ind w:hanging="340" w:left="340"/>
        <w:rPr>
          <w:lang w:val="en-US"/>
        </w:rPr>
      </w:pPr>
      <w:r>
        <w:rPr>
          <w:lang w:eastAsia="en-US"/>
        </w:rPr>
        <w:t>Mettre à jour le code de programmation dans le github</w:t>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PuceDERNIERE"/>
        <w:ind w:hanging="340" w:left="340"/>
        <w:rPr>
          <w:lang w:val="en-US"/>
        </w:rPr>
      </w:pPr>
      <w:r>
        <w:rPr>
          <w:lang w:val="en-US"/>
        </w:rPr>
      </w:r>
    </w:p>
    <w:p>
      <w:pPr>
        <w:pStyle w:val="L-CV-Employeur"/>
        <w:shd w:val="clear" w:color="auto" w:fill="E7E6E6"/>
        <w:ind w:hanging="0" w:left="0"/>
        <w:rPr>
          <w:lang w:val="pt-BR"/>
          <w:ins w:id="163" w:author="Autor desconhecido" w:date="2020-02-24T10:25:00Z"/>
        </w:rPr>
      </w:pPr>
      <w:r>
        <w:rPr>
          <w:lang w:val="pt-BR"/>
        </w:rPr>
        <w:t>Ministério Público do Distrito Federal e Territórios - MPDFT</w:t>
        <w:tab/>
        <w:t>1999 à 201</w:t>
      </w:r>
      <w:del w:id="161" w:author="Autor desconhecido" w:date="2020-02-24T10:25:00Z">
        <w:r>
          <w:rPr>
            <w:lang w:val="pt-BR"/>
          </w:rPr>
          <w:delText>7</w:delText>
        </w:r>
      </w:del>
      <w:ins w:id="162" w:author="Autor desconhecido" w:date="2020-02-24T10:25:00Z">
        <w:r>
          <w:rPr>
            <w:lang w:val="pt-BR"/>
          </w:rPr>
          <w:t>8</w:t>
        </w:r>
      </w:ins>
    </w:p>
    <w:p>
      <w:pPr>
        <w:pStyle w:val="L-CV-Employeur-Rle"/>
        <w:rPr>
          <w:lang w:val="en-US"/>
        </w:rPr>
      </w:pPr>
      <w:ins w:id="164" w:author="Autor desconhecido" w:date="2020-02-24T10:25:00Z">
        <w:r>
          <w:rPr>
            <w:rFonts w:eastAsia="Calibri"/>
            <w:lang w:eastAsia="en-US"/>
          </w:rPr>
          <w:t>Développeur Web</w:t>
        </w:r>
      </w:ins>
      <w:ins w:id="165" w:author="Autor desconhecido" w:date="2020-02-24T10:27:00Z">
        <w:r>
          <w:rPr>
            <w:rFonts w:eastAsia="Calibri"/>
            <w:lang w:eastAsia="en-US"/>
          </w:rPr>
          <w:t xml:space="preserve"> - PHP/Angular </w:t>
        </w:r>
      </w:ins>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ins w:id="166" w:author="Autor desconhecido" w:date="2020-02-24T10:27:00Z">
              <w:r>
                <w:rPr>
                  <w:rFonts w:cs="Arial"/>
                  <w:color w:themeColor="background1" w:val="FFFFFF"/>
                  <w:szCs w:val="20"/>
                </w:rPr>
                <w:t>No</w:t>
              </w:r>
            </w:ins>
            <w:ins w:id="167" w:author="Autor desconhecido" w:date="2020-02-24T10:27:00Z">
              <w:r>
                <w:rPr>
                  <w:rFonts w:cs="Arial"/>
                  <w:color w:themeColor="background1" w:val="FFFFFF"/>
                  <w:szCs w:val="20"/>
                  <w:vertAlign w:val="superscript"/>
                </w:rPr>
                <w:t> </w:t>
              </w:r>
            </w:ins>
            <w:ins w:id="168" w:author="Autor desconhecido" w:date="2020-02-24T10:27:00Z">
              <w:r>
                <w:rPr>
                  <w:rFonts w:cs="Arial"/>
                  <w:color w:themeColor="background1" w:val="FFFFFF"/>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69" w:author="Autor desconhecido" w:date="2020-02-24T10:27:00Z">
              <w:r>
                <w:rPr>
                  <w:rFonts w:cs="Arial"/>
                  <w:color w:themeColor="background1" w:val="FFFFFF"/>
                  <w:szCs w:val="20"/>
                </w:rPr>
                <w:t>5</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70" w:author="Autor desconhecido" w:date="2020-02-24T10:27:00Z">
              <w:r>
                <w:rPr>
                  <w:rFonts w:cs="Arial"/>
                  <w:b/>
                  <w:szCs w:val="20"/>
                </w:rPr>
                <w:t>Client</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71"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72" w:author="Autor desconhecido" w:date="2020-02-24T10:27:00Z">
              <w:r>
                <w:rPr>
                  <w:rFonts w:cs="Arial"/>
                  <w:b/>
                  <w:szCs w:val="20"/>
                </w:rPr>
                <w:t>Mandat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ins w:id="173" w:author="Autor desconhecido" w:date="2020-02-24T10:27:00Z">
              <w:r>
                <w:rPr>
                  <w:b/>
                  <w:bCs/>
                  <w:szCs w:val="20"/>
                </w:rPr>
                <w:t>Développement du Back-end PHP du système PARCEIRO</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74" w:author="Autor desconhecido" w:date="2020-02-24T10:27:00Z">
              <w:r>
                <w:rPr>
                  <w:rFonts w:cs="Arial"/>
                  <w:szCs w:val="20"/>
                </w:rPr>
                <w:t>Rôle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szCs w:val="20"/>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75" w:author="Autor desconhecido" w:date="2020-02-24T10:26:00Z">
              <w:r>
                <w:rPr>
                  <w:rFonts w:cs="Arial"/>
                  <w:szCs w:val="20"/>
                </w:rPr>
                <w:t>Envergure (j-p)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6" w:author="Autor desconhecido" w:date="2020-02-24T10:26:00Z">
              <w:r>
                <w:rPr/>
                <w:t>200</w:t>
              </w:r>
            </w:ins>
            <w:r>
              <w:rPr/>
              <w:t>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77" w:author="Autor desconhecido" w:date="2020-02-24T10:26:00Z">
              <w:r>
                <w:rPr>
                  <w:rFonts w:cs="Arial"/>
                  <w:szCs w:val="20"/>
                </w:rPr>
                <w:t>Période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8" w:author="Autor desconhecido" w:date="2020-02-24T10:26:00Z">
              <w:r>
                <w:rPr/>
                <w:t>01-2018 à 10-201</w:t>
              </w:r>
            </w:ins>
            <w:ins w:id="179" w:author="Autor desconhecido" w:date="2020-02-24T10:36:00Z">
              <w:r>
                <w:rPr/>
                <w:t>8</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80" w:author="Autor desconhecido" w:date="2020-02-24T10:26:00Z">
              <w:r>
                <w:rPr>
                  <w:rFonts w:cs="Arial"/>
                  <w:szCs w:val="20"/>
                </w:rPr>
                <w:t>Expérience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81" w:author="Autor desconhecido" w:date="2020-02-24T10:37:00Z">
              <w:r>
                <w:rPr/>
                <w:t>6</w:t>
              </w:r>
            </w:ins>
            <w:ins w:id="182" w:author="Autor desconhecido" w:date="2020-02-24T10:26:00Z">
              <w:r>
                <w:rPr/>
                <w:t xml:space="preserve"> mois-personnes</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83" w:author="Autor desconhecido" w:date="2020-02-24T10:26:00Z">
              <w:r>
                <w:rPr>
                  <w:rFonts w:cs="Arial"/>
                  <w:szCs w:val="20"/>
                </w:rPr>
                <w:t>Référence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84" w:author="Autor desconhecido" w:date="2020-02-24T10:26: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185" w:author="Autor desconhecido" w:date="2020-02-24T10:26:00Z">
              <w:r>
                <w:rPr>
                  <w:rFonts w:cs="Arial"/>
                  <w:szCs w:val="20"/>
                </w:rPr>
                <w:t>Environnement technologique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86" w:author="Autor desconhecido" w:date="2020-02-24T10:26:00Z">
              <w:r>
                <w:rPr/>
                <w:t>Base de données MS SQL Server, PHP, Windows 7, Linux, Laravel, HTML/CSS/Javascript, AngularJS, Gulp, SVN, vscode, Tortoise svn, JOOMLA</w:t>
              </w:r>
            </w:ins>
            <w:ins w:id="187" w:author="Autor desconhecido" w:date="2020-02-24T10:50:00Z">
              <w:r>
                <w:rPr/>
                <w:t>, APACHE</w:t>
              </w:r>
            </w:ins>
          </w:p>
        </w:tc>
      </w:tr>
    </w:tbl>
    <w:p>
      <w:pPr>
        <w:pStyle w:val="L-CV-Sous-titre1"/>
        <w:rPr>
          <w:lang w:val="en-US"/>
          <w:ins w:id="189" w:author="Autor desconhecido" w:date="2020-02-24T10:26:00Z"/>
        </w:rPr>
      </w:pPr>
      <w:ins w:id="188" w:author="Autor desconhecido" w:date="2020-02-24T10:26:00Z">
        <w:r>
          <w:rPr/>
          <w:t>Description du mandat</w:t>
        </w:r>
      </w:ins>
    </w:p>
    <w:p>
      <w:pPr>
        <w:pStyle w:val="L-CV-NORMAL"/>
        <w:rPr>
          <w:lang w:val="en-US"/>
          <w:ins w:id="193" w:author="Autor desconhecido" w:date="2020-02-24T10:26:00Z"/>
        </w:rPr>
      </w:pPr>
      <w:ins w:id="190" w:author="Autor desconhecido" w:date="2020-02-24T10:26:00Z">
        <w:r>
          <w:rPr/>
          <w:t xml:space="preserve">Développement du système PARCEIRO en PHP/Laravel/Angular, et il était chargé d’obtenir de la rétroaction des institutions partenaires du MPDFT à propos d’application des mesures alternatives à la prison. Pour ce projet, il a </w:t>
        </w:r>
      </w:ins>
      <w:r>
        <w:rPr/>
        <w:t>ef</w:t>
      </w:r>
      <w:ins w:id="191" w:author="Autor desconhecido" w:date="2020-02-24T10:26:00Z">
        <w:r>
          <w:rPr/>
          <w:t>fectué la prise de besoins du client, l’analyse fonct</w:t>
        </w:r>
      </w:ins>
      <w:r>
        <w:rPr/>
        <w:t>i</w:t>
      </w:r>
      <w:ins w:id="192" w:author="Autor desconhecido" w:date="2020-02-24T10:26:00Z">
        <w:r>
          <w:rPr/>
          <w:t>onnel et développement de la solution.</w:t>
        </w:r>
      </w:ins>
    </w:p>
    <w:p>
      <w:pPr>
        <w:pStyle w:val="L-CV-Sous-titre1"/>
        <w:rPr>
          <w:lang w:val="en-US"/>
          <w:ins w:id="195" w:author="Autor desconhecido" w:date="2020-02-24T10:26:00Z"/>
        </w:rPr>
      </w:pPr>
      <w:ins w:id="194" w:author="Autor desconhecido" w:date="2020-02-24T10:26:00Z">
        <w:r>
          <w:rPr/>
          <w:t xml:space="preserve">Rôle et responsabilités </w:t>
        </w:r>
      </w:ins>
    </w:p>
    <w:p>
      <w:pPr>
        <w:pStyle w:val="L-CV-NORMAL"/>
        <w:rPr>
          <w:lang w:val="en-US"/>
          <w:ins w:id="197" w:author="Autor desconhecido" w:date="2020-02-24T10:26:00Z"/>
        </w:rPr>
      </w:pPr>
      <w:ins w:id="196" w:author="Autor desconhecido" w:date="2020-02-24T10:26:00Z">
        <w:r>
          <w:rPr/>
          <w:t>À titre de chef du secteur de consolidation de données et développeur web - backend, M. João Tavares avait la responsabilité de programmer toutes les applications reliées au métier d’applications de mesures alternatives à la prison, ainsi que:</w:t>
        </w:r>
      </w:ins>
    </w:p>
    <w:p>
      <w:pPr>
        <w:pStyle w:val="L-CV-Puce1"/>
        <w:numPr>
          <w:ilvl w:val="0"/>
          <w:numId w:val="3"/>
        </w:numPr>
        <w:ind w:hanging="357" w:left="357"/>
        <w:rPr>
          <w:lang w:val="en-US"/>
          <w:ins w:id="199" w:author="Autor desconhecido" w:date="2020-02-24T10:26:00Z"/>
        </w:rPr>
      </w:pPr>
      <w:ins w:id="198" w:author="Autor desconhecido" w:date="2020-02-24T10:26:00Z">
        <w:r>
          <w:rPr/>
          <w:t>Administrer les bases de données SQL SERVER</w:t>
        </w:r>
      </w:ins>
    </w:p>
    <w:p>
      <w:pPr>
        <w:pStyle w:val="L-CV-Puce1"/>
        <w:numPr>
          <w:ilvl w:val="0"/>
          <w:numId w:val="3"/>
        </w:numPr>
        <w:ind w:hanging="357" w:left="357"/>
        <w:rPr>
          <w:lang w:val="en-US"/>
          <w:ins w:id="203" w:author="Autor desconhecido" w:date="2020-02-24T10:26:00Z"/>
        </w:rPr>
      </w:pPr>
      <w:ins w:id="200" w:author="Autor desconhecido" w:date="2020-02-24T10:26:00Z">
        <w:r>
          <w:rPr/>
          <w:t>Créer du backend de l</w:t>
        </w:r>
      </w:ins>
      <w:ins w:id="201" w:author="Autor desconhecido" w:date="2020-02-24T10:51:00Z">
        <w:r>
          <w:rPr/>
          <w:t>’application PARCEIRO sur</w:t>
        </w:r>
      </w:ins>
      <w:ins w:id="202" w:author="Autor desconhecido" w:date="2020-02-24T10:26:00Z">
        <w:r>
          <w:rPr/>
          <w:t xml:space="preserve"> l’internet du ministère</w:t>
        </w:r>
      </w:ins>
    </w:p>
    <w:p>
      <w:pPr>
        <w:pStyle w:val="L-CV-Puce1"/>
        <w:numPr>
          <w:ilvl w:val="0"/>
          <w:numId w:val="3"/>
        </w:numPr>
        <w:ind w:hanging="357" w:left="357"/>
        <w:rPr>
          <w:lang w:val="en-US"/>
        </w:rPr>
      </w:pPr>
      <w:ins w:id="204" w:author="Autor desconhecido" w:date="2020-02-24T10:26:00Z">
        <w:r>
          <w:rPr/>
          <w:t>Créer de APIs REST de l</w:t>
        </w:r>
      </w:ins>
      <w:ins w:id="205" w:author="Autor desconhecido" w:date="2020-02-24T11:06:00Z">
        <w:r>
          <w:rPr/>
          <w:t>’application</w:t>
        </w:r>
      </w:ins>
    </w:p>
    <w:p>
      <w:pPr>
        <w:pStyle w:val="L-CV-Puce1"/>
        <w:numPr>
          <w:ilvl w:val="0"/>
          <w:numId w:val="3"/>
        </w:numPr>
        <w:ind w:hanging="357" w:left="357"/>
        <w:rPr>
          <w:lang w:val="en-US"/>
        </w:rPr>
      </w:pPr>
      <w:ins w:id="206" w:author="Autor desconhecido" w:date="2020-02-24T10:26:00Z">
        <w:r>
          <w:rPr/>
          <w:t>Administrer l’intranet du secteur en utilisant Joomla</w:t>
        </w:r>
      </w:ins>
      <w:r>
        <w:rPr/>
        <w:t xml:space="preserve"> </w:t>
      </w:r>
      <w:bookmarkStart w:id="6" w:name="__DdeLink__1131_2442216067"/>
      <w:r>
        <w:rPr/>
        <w:t>(Similaire au Sharepoint)</w:t>
      </w:r>
      <w:bookmarkEnd w:id="6"/>
    </w:p>
    <w:p>
      <w:pPr>
        <w:pStyle w:val="L-CV-Puce1"/>
        <w:numPr>
          <w:ilvl w:val="0"/>
          <w:numId w:val="3"/>
        </w:numPr>
        <w:ind w:hanging="357" w:left="357"/>
        <w:rPr>
          <w:lang w:val="en-US"/>
          <w:ins w:id="208" w:author="Autor desconhecido" w:date="2020-02-24T10:26:00Z"/>
        </w:rPr>
      </w:pPr>
      <w:ins w:id="207" w:author="Autor desconhecido" w:date="2020-02-24T10:26:00Z">
        <w:r>
          <w:rPr/>
          <w:t>Conception et développement du système PARCEIRO, en utilisant PHP/Laravel/AngularJS</w:t>
        </w:r>
      </w:ins>
    </w:p>
    <w:p>
      <w:pPr>
        <w:pStyle w:val="L-CV-Puce1"/>
        <w:numPr>
          <w:ilvl w:val="0"/>
          <w:numId w:val="3"/>
        </w:numPr>
        <w:ind w:hanging="357" w:left="357"/>
        <w:rPr>
          <w:lang w:val="en-US"/>
          <w:ins w:id="210" w:author="Autor desconhecido" w:date="2020-02-24T10:26:00Z"/>
        </w:rPr>
      </w:pPr>
      <w:ins w:id="209" w:author="Autor desconhecido" w:date="2020-02-24T10:26:00Z">
        <w:r>
          <w:rPr/>
          <w:t>Réaliser l’entrainement des nouveaux utilisateurs du PARCEIRO</w:t>
        </w:r>
      </w:ins>
    </w:p>
    <w:p>
      <w:pPr>
        <w:pStyle w:val="L-CV-Puce1"/>
        <w:numPr>
          <w:ilvl w:val="0"/>
          <w:numId w:val="3"/>
        </w:numPr>
        <w:ind w:hanging="357" w:left="357"/>
        <w:rPr>
          <w:lang w:val="en-US"/>
          <w:ins w:id="213" w:author="Autor desconhecido" w:date="2020-02-24T10:26:00Z"/>
        </w:rPr>
      </w:pPr>
      <w:ins w:id="211" w:author="Autor desconhecido" w:date="2020-02-24T10:26:00Z">
        <w:r>
          <w:rPr/>
          <w:t>Collaborer avec les chefs des secteurs régionales de mesures alternatives pour créer de nouve</w:t>
        </w:r>
      </w:ins>
      <w:r>
        <w:rPr/>
        <w:t>aux</w:t>
      </w:r>
      <w:ins w:id="212" w:author="Autor desconhecido" w:date="2020-02-24T10:26:00Z">
        <w:r>
          <w:rPr/>
          <w:t xml:space="preserve"> partenariats</w:t>
        </w:r>
      </w:ins>
    </w:p>
    <w:p>
      <w:pPr>
        <w:pStyle w:val="L-CV-PuceDERNIERE"/>
        <w:numPr>
          <w:ilvl w:val="0"/>
          <w:numId w:val="3"/>
        </w:numPr>
        <w:ind w:hanging="340" w:left="340"/>
        <w:rPr>
          <w:lang w:val="en-US"/>
          <w:ins w:id="215" w:author="Autor desconhecido" w:date="2020-02-24T10:26:00Z"/>
        </w:rPr>
      </w:pPr>
      <w:ins w:id="214" w:author="Autor desconhecido" w:date="2020-02-24T10:26:00Z">
        <w:r>
          <w:rPr>
            <w:rFonts w:eastAsia="Calibri"/>
            <w:lang w:eastAsia="en-US"/>
          </w:rPr>
          <w:t>Mettre à jour le code de programmation dans le SVN</w:t>
        </w:r>
      </w:ins>
    </w:p>
    <w:p>
      <w:pPr>
        <w:pStyle w:val="L-CV-PuceDERNIERE"/>
        <w:ind w:hanging="340" w:left="340"/>
        <w:rPr>
          <w:rFonts w:eastAsia="Calibri"/>
          <w:lang w:eastAsia="en-US"/>
          <w:ins w:id="217" w:author="Autor desconhecido" w:date="2020-02-24T10:26:00Z"/>
        </w:rPr>
      </w:pPr>
      <w:ins w:id="216" w:author="Autor desconhecido" w:date="2020-02-24T10:26:00Z">
        <w:r>
          <w:rPr>
            <w:rFonts w:eastAsia="Calibri"/>
            <w:lang w:eastAsia="en-US"/>
          </w:rPr>
        </w:r>
      </w:ins>
    </w:p>
    <w:p>
      <w:pPr>
        <w:pStyle w:val="L-CV-PuceDERNIERE"/>
        <w:ind w:hanging="340" w:left="340"/>
        <w:rPr>
          <w:rFonts w:eastAsia="Calibri"/>
          <w:lang w:eastAsia="en-US"/>
          <w:ins w:id="219" w:author="Autor desconhecido" w:date="2020-02-24T10:26:00Z"/>
        </w:rPr>
      </w:pPr>
      <w:ins w:id="218" w:author="Autor desconhecido" w:date="2020-02-24T10:26:00Z">
        <w:r>
          <w:rPr>
            <w:rFonts w:eastAsia="Calibri"/>
            <w:lang w:eastAsia="en-US"/>
          </w:rPr>
        </w:r>
      </w:ins>
    </w:p>
    <w:p>
      <w:pPr>
        <w:pStyle w:val="L-CV-PuceDERNIERE"/>
        <w:ind w:hanging="340" w:left="340"/>
        <w:rPr>
          <w:rFonts w:eastAsia="Calibri"/>
          <w:lang w:eastAsia="en-US"/>
          <w:ins w:id="221" w:author="Autor desconhecido" w:date="2020-02-24T10:26:00Z"/>
        </w:rPr>
      </w:pPr>
      <w:ins w:id="220" w:author="Autor desconhecido" w:date="2020-02-24T10:26:00Z">
        <w:r>
          <w:rPr>
            <w:rFonts w:eastAsia="Calibri"/>
            <w:lang w:eastAsia="en-US"/>
          </w:rPr>
        </w:r>
      </w:ins>
    </w:p>
    <w:p>
      <w:pPr>
        <w:pStyle w:val="L-CV-PuceDERNIERE"/>
        <w:ind w:hanging="340" w:left="340"/>
        <w:rPr>
          <w:rFonts w:eastAsia="Calibri"/>
          <w:lang w:eastAsia="en-US"/>
          <w:ins w:id="223" w:author="Autor desconhecido" w:date="2020-02-24T10:26:00Z"/>
        </w:rPr>
      </w:pPr>
      <w:ins w:id="222" w:author="Autor desconhecido" w:date="2020-02-24T10:26:00Z">
        <w:r>
          <w:rPr>
            <w:rFonts w:eastAsia="Calibri"/>
            <w:lang w:eastAsia="en-US"/>
          </w:rPr>
        </w:r>
      </w:ins>
    </w:p>
    <w:p>
      <w:pPr>
        <w:pStyle w:val="L-CV-PuceDERNIERE"/>
        <w:ind w:hanging="340" w:left="340"/>
        <w:rPr>
          <w:rFonts w:eastAsia="Calibri"/>
          <w:lang w:eastAsia="en-US"/>
          <w:ins w:id="225" w:author="Autor desconhecido" w:date="2020-02-24T10:26:00Z"/>
        </w:rPr>
      </w:pPr>
      <w:ins w:id="224" w:author="Autor desconhecido" w:date="2020-02-24T10:26:00Z">
        <w:r>
          <w:rPr>
            <w:rFonts w:eastAsia="Calibri"/>
            <w:lang w:eastAsia="en-US"/>
          </w:rPr>
        </w:r>
      </w:ins>
    </w:p>
    <w:p>
      <w:pPr>
        <w:pStyle w:val="L-CV-PuceDERNIERE"/>
        <w:ind w:hanging="340" w:left="340"/>
        <w:rPr>
          <w:rFonts w:eastAsia="Calibri"/>
          <w:lang w:eastAsia="en-US"/>
          <w:ins w:id="227" w:author="Autor desconhecido" w:date="2020-02-24T10:26:00Z"/>
        </w:rPr>
      </w:pPr>
      <w:ins w:id="226" w:author="Autor desconhecido" w:date="2020-02-24T10:26:00Z">
        <w:r>
          <w:rPr>
            <w:rFonts w:eastAsia="Calibri"/>
            <w:lang w:eastAsia="en-US"/>
          </w:rPr>
        </w:r>
      </w:ins>
    </w:p>
    <w:p>
      <w:pPr>
        <w:pStyle w:val="L-CV-PuceDERNIERE"/>
        <w:ind w:hanging="0" w:left="357"/>
        <w:rPr>
          <w:rFonts w:eastAsia="Calibri"/>
          <w:lang w:eastAsia="en-US"/>
        </w:rPr>
      </w:pPr>
      <w:del w:id="228" w:author="Autor desconhecido" w:date="2020-02-24T10:57:00Z">
        <w:r>
          <w:rPr>
            <w:rFonts w:eastAsia="Calibri"/>
            <w:lang w:eastAsia="en-US"/>
          </w:rPr>
          <w:delText>Chef du secteur de consolidation de données, développeur de logiciels, support technique</w:delText>
        </w:r>
      </w:del>
    </w:p>
    <w:p>
      <w:pPr>
        <w:pStyle w:val="L-CV-Employeur-Rle"/>
        <w:rPr>
          <w:lang w:val="en-US"/>
        </w:rPr>
      </w:pPr>
      <w:ins w:id="229" w:author="Autor desconhecido" w:date="2020-02-24T11:02:00Z">
        <w:r>
          <w:rPr>
            <w:rFonts w:eastAsia="Calibri"/>
            <w:lang w:eastAsia="en-US"/>
          </w:rPr>
          <w:t xml:space="preserve">Développeur Web - PHP/Angular </w:t>
        </w:r>
      </w:ins>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ins w:id="230" w:author="Autor desconhecido" w:date="2020-02-24T10:27:00Z">
              <w:r>
                <w:rPr>
                  <w:rFonts w:cs="Arial"/>
                  <w:color w:themeColor="background1" w:val="FFFFFF"/>
                  <w:szCs w:val="20"/>
                </w:rPr>
                <w:t>No</w:t>
              </w:r>
            </w:ins>
            <w:ins w:id="231" w:author="Autor desconhecido" w:date="2020-02-24T10:27:00Z">
              <w:r>
                <w:rPr>
                  <w:rFonts w:cs="Arial"/>
                  <w:color w:themeColor="background1" w:val="FFFFFF"/>
                  <w:szCs w:val="20"/>
                  <w:vertAlign w:val="superscript"/>
                </w:rPr>
                <w:t> </w:t>
              </w:r>
            </w:ins>
            <w:ins w:id="232" w:author="Autor desconhecido" w:date="2020-02-24T10:27:00Z">
              <w:r>
                <w:rPr>
                  <w:rFonts w:cs="Arial"/>
                  <w:color w:themeColor="background1" w:val="FFFFFF"/>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233" w:author="Autor desconhecido" w:date="2020-02-24T10:27:00Z">
              <w:r>
                <w:rPr>
                  <w:rFonts w:cs="Arial"/>
                  <w:color w:themeColor="background1" w:val="FFFFFF"/>
                  <w:szCs w:val="20"/>
                </w:rPr>
                <w:t>4</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34" w:author="Autor desconhecido" w:date="2020-02-24T10:27:00Z">
              <w:r>
                <w:rPr>
                  <w:rFonts w:cs="Arial"/>
                  <w:b/>
                  <w:szCs w:val="20"/>
                </w:rPr>
                <w:t>Client</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235"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36" w:author="Autor desconhecido" w:date="2020-02-24T10:27:00Z">
              <w:r>
                <w:rPr>
                  <w:rFonts w:cs="Arial"/>
                  <w:b/>
                  <w:szCs w:val="20"/>
                </w:rPr>
                <w:t>Mandat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ins w:id="237" w:author="Autor desconhecido" w:date="2020-02-24T10:29:00Z">
              <w:r>
                <w:rPr>
                  <w:b/>
                  <w:bCs/>
                  <w:szCs w:val="20"/>
                </w:rPr>
                <w:t xml:space="preserve">Développement du Front-end </w:t>
              </w:r>
            </w:ins>
            <w:r>
              <w:rPr>
                <w:b/>
                <w:bCs/>
                <w:szCs w:val="20"/>
              </w:rPr>
              <w:t>Angular</w:t>
            </w:r>
            <w:ins w:id="238" w:author="Autor desconhecido" w:date="2020-02-24T10:29:00Z">
              <w:r>
                <w:rPr>
                  <w:b/>
                  <w:bCs/>
                  <w:szCs w:val="20"/>
                </w:rPr>
                <w:t xml:space="preserve"> du système PARCEIRO</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eastAsia="Calibri" w:cs="Arial"/>
                <w:szCs w:val="20"/>
                <w:lang w:eastAsia="en-US"/>
              </w:rPr>
            </w:pPr>
            <w:ins w:id="239" w:author="Autor desconhecido" w:date="2020-02-24T10:27:00Z">
              <w:r>
                <w:rPr>
                  <w:rFonts w:cs="Arial"/>
                  <w:szCs w:val="20"/>
                </w:rPr>
                <w:t>Rôle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40" w:author="Autor desconhecido" w:date="2020-02-24T10:27:00Z">
              <w:r>
                <w:rPr>
                  <w:rFonts w:cs="Arial"/>
                  <w:szCs w:val="20"/>
                </w:rPr>
                <w:t>Envergure (j-p)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41" w:author="Autor desconhecido" w:date="2020-02-24T10:27:00Z">
              <w:r>
                <w:rPr>
                  <w:rFonts w:cs="Arial"/>
                  <w:szCs w:val="20"/>
                </w:rPr>
                <w:t>Période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42" w:author="Autor desconhecido" w:date="2020-02-24T10:27:00Z">
              <w:r>
                <w:rPr/>
                <w:t>01-2009 à 06-2017</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43" w:author="Autor desconhecido" w:date="2020-02-24T10:27:00Z">
              <w:r>
                <w:rPr>
                  <w:rFonts w:cs="Arial"/>
                  <w:szCs w:val="20"/>
                </w:rPr>
                <w:t>Expérience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44" w:author="Autor desconhecido" w:date="2020-02-24T10:27:00Z">
              <w:r>
                <w:rPr/>
                <w:t>102 mois-personnes</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45" w:author="Autor desconhecido" w:date="2020-02-24T10:27:00Z">
              <w:r>
                <w:rPr>
                  <w:rFonts w:cs="Arial"/>
                  <w:szCs w:val="20"/>
                </w:rPr>
                <w:t>Référence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46" w:author="Autor desconhecido" w:date="2020-02-24T10:27: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ins w:id="247" w:author="Autor desconhecido" w:date="2020-02-24T10:27:00Z">
              <w:r>
                <w:rPr>
                  <w:rFonts w:cs="Arial"/>
                  <w:szCs w:val="20"/>
                </w:rPr>
                <w:t>Environnement technologique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248" w:author="Autor desconhecido" w:date="2020-02-24T10:27:00Z">
              <w:r>
                <w:rPr/>
                <w:t>Base de données MS SQL Server, PHP, Windows 7, Linux, Laravel, HTML/CSS/Javascript, AngularJS, Gulp, SVN, vscode, Tortoise svn, JOOMLA</w:t>
              </w:r>
            </w:ins>
            <w:ins w:id="249" w:author="Autor desconhecido" w:date="2020-02-24T10:58:00Z">
              <w:r>
                <w:rPr/>
                <w:t>, APACHE</w:t>
              </w:r>
            </w:ins>
          </w:p>
        </w:tc>
      </w:tr>
    </w:tbl>
    <w:p>
      <w:pPr>
        <w:pStyle w:val="L-CV-Sous-titre1"/>
        <w:rPr>
          <w:lang w:val="en-US"/>
        </w:rPr>
      </w:pPr>
      <w:ins w:id="250" w:author="Autor desconhecido" w:date="2020-02-24T10:58:00Z">
        <w:r>
          <w:rPr/>
          <w:t>Description du mandat</w:t>
        </w:r>
      </w:ins>
    </w:p>
    <w:p>
      <w:pPr>
        <w:pStyle w:val="L-CV-NORMAL"/>
        <w:rPr>
          <w:lang w:val="en-US"/>
          <w:ins w:id="255" w:author="Autor desconhecido" w:date="2020-02-24T10:57:00Z"/>
        </w:rPr>
      </w:pPr>
      <w:r>
        <w:rPr/>
        <w:t>Développement du système PARCEIRO en PHP/Laravel/Angular, et il était chargé d’obtenir d</w:t>
      </w:r>
      <w:ins w:id="251" w:author="Autor desconhecido" w:date="2020-02-24T10:57:00Z">
        <w:r>
          <w:rPr/>
          <w:t xml:space="preserve">e la rétroaction des institutions partenaires du MPDFT à propos d’application des mesures alternatives à la prison. Pour ce projet, il a </w:t>
        </w:r>
      </w:ins>
      <w:r>
        <w:rPr/>
        <w:t>ef</w:t>
      </w:r>
      <w:ins w:id="252" w:author="Autor desconhecido" w:date="2020-02-24T10:57:00Z">
        <w:r>
          <w:rPr/>
          <w:t>fectué la prise de besoins du client, l’analyse fonct</w:t>
        </w:r>
      </w:ins>
      <w:r>
        <w:rPr/>
        <w:t>i</w:t>
      </w:r>
      <w:ins w:id="253" w:author="Autor desconhecido" w:date="2020-02-24T10:57:00Z">
        <w:r>
          <w:rPr/>
          <w:t>o</w:t>
        </w:r>
      </w:ins>
      <w:r>
        <w:rPr/>
        <w:t>n</w:t>
      </w:r>
      <w:ins w:id="254" w:author="Autor desconhecido" w:date="2020-02-24T10:57:00Z">
        <w:r>
          <w:rPr/>
          <w:t>nel et développement de la solution.</w:t>
        </w:r>
      </w:ins>
    </w:p>
    <w:p>
      <w:pPr>
        <w:pStyle w:val="L-CV-Sous-titre1"/>
        <w:rPr>
          <w:lang w:val="en-US"/>
          <w:ins w:id="257" w:author="Autor desconhecido" w:date="2020-02-24T10:57:00Z"/>
        </w:rPr>
      </w:pPr>
      <w:ins w:id="256" w:author="Autor desconhecido" w:date="2020-02-24T10:57:00Z">
        <w:r>
          <w:rPr/>
          <w:t xml:space="preserve">Rôle et responsabilités </w:t>
        </w:r>
      </w:ins>
    </w:p>
    <w:p>
      <w:pPr>
        <w:pStyle w:val="L-CV-NORMAL"/>
        <w:rPr>
          <w:lang w:val="en-US"/>
          <w:ins w:id="259" w:author="Autor desconhecido" w:date="2020-02-24T10:57:00Z"/>
        </w:rPr>
      </w:pPr>
      <w:ins w:id="258" w:author="Autor desconhecido" w:date="2020-02-24T10:57:00Z">
        <w:r>
          <w:rPr/>
          <w:t>À titre de chef du secteur de consolidation de données et développeur web - frontend, M. João Tavares avait la responsabilité de programmer toutes les applications reliées au métier d’applications de mesures alternatives à la prison, ainsi que:</w:t>
        </w:r>
      </w:ins>
    </w:p>
    <w:p>
      <w:pPr>
        <w:pStyle w:val="L-CV-Puce1"/>
        <w:numPr>
          <w:ilvl w:val="0"/>
          <w:numId w:val="3"/>
        </w:numPr>
        <w:ind w:hanging="357" w:left="357"/>
        <w:rPr>
          <w:lang w:val="en-US"/>
          <w:ins w:id="261" w:author="Autor desconhecido" w:date="2020-02-24T10:57:00Z"/>
        </w:rPr>
      </w:pPr>
      <w:ins w:id="260" w:author="Autor desconhecido" w:date="2020-02-24T10:57:00Z">
        <w:r>
          <w:rPr/>
          <w:t>Administrer les bases de données SQL SERVER</w:t>
        </w:r>
      </w:ins>
    </w:p>
    <w:p>
      <w:pPr>
        <w:pStyle w:val="L-CV-Puce1"/>
        <w:numPr>
          <w:ilvl w:val="0"/>
          <w:numId w:val="3"/>
        </w:numPr>
        <w:ind w:hanging="357" w:left="357"/>
        <w:rPr>
          <w:lang w:val="en-US"/>
          <w:ins w:id="263" w:author="Autor desconhecido" w:date="2020-02-24T10:57:00Z"/>
        </w:rPr>
      </w:pPr>
      <w:ins w:id="262" w:author="Autor desconhecido" w:date="2020-02-24T10:57:00Z">
        <w:r>
          <w:rPr/>
          <w:t>Créer du backend de l’application PARCEIRO sur l’internet du ministère</w:t>
        </w:r>
      </w:ins>
    </w:p>
    <w:p>
      <w:pPr>
        <w:pStyle w:val="L-CV-Puce1"/>
        <w:numPr>
          <w:ilvl w:val="0"/>
          <w:numId w:val="3"/>
        </w:numPr>
        <w:ind w:hanging="357" w:left="357"/>
        <w:rPr>
          <w:lang w:val="en-US"/>
        </w:rPr>
      </w:pPr>
      <w:ins w:id="264" w:author="Autor desconhecido" w:date="2020-02-24T10:57:00Z">
        <w:r>
          <w:rPr/>
          <w:t>Administrer l’intranet du secteur en utilisant Joomla</w:t>
        </w:r>
      </w:ins>
      <w:r>
        <w:rPr/>
        <w:t xml:space="preserve"> (Similar to Sharepoint)</w:t>
      </w:r>
    </w:p>
    <w:p>
      <w:pPr>
        <w:pStyle w:val="L-CV-Puce1"/>
        <w:numPr>
          <w:ilvl w:val="0"/>
          <w:numId w:val="3"/>
        </w:numPr>
        <w:ind w:hanging="357" w:left="357"/>
        <w:rPr>
          <w:lang w:val="en-US"/>
          <w:ins w:id="266" w:author="Autor desconhecido" w:date="2020-02-24T10:57:00Z"/>
        </w:rPr>
      </w:pPr>
      <w:ins w:id="265" w:author="Autor desconhecido" w:date="2020-02-24T10:57:00Z">
        <w:r>
          <w:rPr/>
          <w:t>Conception et développement du système PARCEIRO, en utilisant PHP/Laravel/AngularJS</w:t>
        </w:r>
      </w:ins>
    </w:p>
    <w:p>
      <w:pPr>
        <w:pStyle w:val="L-CV-Puce1"/>
        <w:numPr>
          <w:ilvl w:val="0"/>
          <w:numId w:val="3"/>
        </w:numPr>
        <w:ind w:hanging="357" w:left="357"/>
        <w:rPr>
          <w:lang w:val="en-US"/>
          <w:ins w:id="268" w:author="Autor desconhecido" w:date="2020-02-24T10:57:00Z"/>
        </w:rPr>
      </w:pPr>
      <w:ins w:id="267" w:author="Autor desconhecido" w:date="2020-02-24T10:57:00Z">
        <w:r>
          <w:rPr/>
          <w:t>Réaliser l’entrainement des nouveaux utilisateurs du PARCEIRO</w:t>
        </w:r>
      </w:ins>
    </w:p>
    <w:p>
      <w:pPr>
        <w:pStyle w:val="L-CV-Puce1"/>
        <w:numPr>
          <w:ilvl w:val="0"/>
          <w:numId w:val="3"/>
        </w:numPr>
        <w:ind w:hanging="357" w:left="357"/>
        <w:rPr>
          <w:lang w:val="en-US"/>
          <w:ins w:id="271" w:author="Autor desconhecido" w:date="2020-02-24T10:57:00Z"/>
        </w:rPr>
      </w:pPr>
      <w:ins w:id="269" w:author="Autor desconhecido" w:date="2020-02-24T10:57:00Z">
        <w:r>
          <w:rPr/>
          <w:t>Collaborer avec les chefs des secteurs régionales de mesures alternatives pour créer de nouve</w:t>
        </w:r>
      </w:ins>
      <w:r>
        <w:rPr/>
        <w:t>aux</w:t>
      </w:r>
      <w:ins w:id="270" w:author="Autor desconhecido" w:date="2020-02-24T10:57:00Z">
        <w:r>
          <w:rPr/>
          <w:t xml:space="preserve"> partenariats</w:t>
        </w:r>
      </w:ins>
    </w:p>
    <w:p>
      <w:pPr>
        <w:pStyle w:val="L-CV-PuceDERNIERE"/>
        <w:numPr>
          <w:ilvl w:val="0"/>
          <w:numId w:val="3"/>
        </w:numPr>
        <w:ind w:hanging="340" w:left="340"/>
        <w:rPr>
          <w:lang w:val="en-US"/>
        </w:rPr>
      </w:pPr>
      <w:ins w:id="272" w:author="Autor desconhecido" w:date="2020-02-24T10:57:00Z">
        <w:r>
          <w:rPr>
            <w:rFonts w:eastAsia="Calibri"/>
            <w:lang w:eastAsia="en-US"/>
          </w:rPr>
          <w:t>Mettre à jour le code de programmation dans le SVN</w:t>
        </w:r>
      </w:ins>
    </w:p>
    <w:p>
      <w:pPr>
        <w:pStyle w:val="L-CV-PuceDERNIERE"/>
        <w:numPr>
          <w:ilvl w:val="0"/>
          <w:numId w:val="3"/>
        </w:numPr>
        <w:ind w:hanging="340" w:left="340"/>
        <w:rPr>
          <w:lang w:val="en-US"/>
          <w:ins w:id="274" w:author="Autor desconhecido" w:date="2020-02-24T10:57:00Z"/>
        </w:rPr>
      </w:pPr>
      <w:r>
        <w:rPr>
          <w:rFonts w:eastAsia="Calibri"/>
          <w:lang w:eastAsia="en-US"/>
        </w:rPr>
        <w:t>E</w:t>
      </w:r>
      <w:ins w:id="273" w:author="Autor desconhecido" w:date="2020-02-24T10:57:00Z">
        <w:r>
          <w:rPr>
            <w:rFonts w:eastAsia="Calibri"/>
            <w:lang w:eastAsia="en-US"/>
          </w:rPr>
          <w:t>ffectuer la prise de besoins du client</w:t>
        </w:r>
      </w:ins>
    </w:p>
    <w:p>
      <w:pPr>
        <w:pStyle w:val="L-CV-PuceDERNIERE"/>
        <w:numPr>
          <w:ilvl w:val="0"/>
          <w:numId w:val="3"/>
        </w:numPr>
        <w:spacing w:before="0" w:after="12"/>
        <w:ind w:hanging="340" w:left="340"/>
        <w:rPr>
          <w:lang w:val="en-US"/>
          <w:ins w:id="277" w:author="Autor desconhecido" w:date="2020-02-24T11:00:00Z"/>
        </w:rPr>
      </w:pPr>
      <w:ins w:id="275" w:author="Autor desconhecido" w:date="2020-02-24T10:57:00Z">
        <w:r>
          <w:rPr>
            <w:rFonts w:eastAsia="Calibri"/>
            <w:lang w:eastAsia="en-US"/>
          </w:rPr>
          <w:t>Réaliser l</w:t>
        </w:r>
      </w:ins>
      <w:ins w:id="276" w:author="Autor desconhecido" w:date="2020-02-24T11:00:00Z">
        <w:r>
          <w:rPr>
            <w:rFonts w:eastAsia="Calibri"/>
            <w:lang w:eastAsia="en-US"/>
          </w:rPr>
          <w:t>’analyse fonctionnel du système PARCEIRO</w:t>
        </w:r>
      </w:ins>
    </w:p>
    <w:p>
      <w:pPr>
        <w:pStyle w:val="L-CV-PuceDERNIERE"/>
        <w:numPr>
          <w:ilvl w:val="0"/>
          <w:numId w:val="3"/>
        </w:numPr>
        <w:spacing w:before="0" w:after="12"/>
        <w:ind w:hanging="340" w:left="340"/>
        <w:rPr>
          <w:lang w:val="en-US"/>
          <w:ins w:id="279" w:author="Autor desconhecido" w:date="2020-02-24T11:00:00Z"/>
        </w:rPr>
      </w:pPr>
      <w:ins w:id="278" w:author="Autor desconhecido" w:date="2020-02-24T11:00:00Z">
        <w:r>
          <w:rPr>
            <w:rFonts w:eastAsia="Calibri"/>
            <w:lang w:eastAsia="en-US"/>
          </w:rPr>
          <w:t>Créer des mocks et prototypes de la solution</w:t>
        </w:r>
      </w:ins>
    </w:p>
    <w:p>
      <w:pPr>
        <w:pStyle w:val="L-CV-PuceDERNIERE"/>
        <w:numPr>
          <w:ilvl w:val="0"/>
          <w:numId w:val="3"/>
        </w:numPr>
        <w:spacing w:before="0" w:after="12"/>
        <w:ind w:hanging="340" w:left="340"/>
        <w:rPr>
          <w:lang w:val="en-US"/>
        </w:rPr>
      </w:pPr>
      <w:ins w:id="280" w:author="Autor desconhecido" w:date="2020-02-24T11:00:00Z">
        <w:r>
          <w:rPr>
            <w:rFonts w:eastAsia="Calibri"/>
            <w:lang w:eastAsia="en-US"/>
          </w:rPr>
          <w:t>Développer la solution réquise</w:t>
        </w:r>
      </w:ins>
      <w:ins w:id="281" w:author="Autor desconhecido" w:date="2020-02-24T11:03:00Z">
        <w:r>
          <w:rPr>
            <w:rFonts w:eastAsia="Calibri"/>
            <w:lang w:eastAsia="en-US"/>
          </w:rPr>
          <w:t xml:space="preserve"> après validation de besoins</w:t>
        </w:r>
      </w:ins>
    </w:p>
    <w:p>
      <w:pPr>
        <w:pStyle w:val="L-CV-PuceDERNIERE"/>
        <w:ind w:hanging="340" w:left="340"/>
        <w:rPr>
          <w:rFonts w:eastAsia="Calibri"/>
          <w:lang w:eastAsia="en-US"/>
          <w:ins w:id="283" w:author="Autor desconhecido" w:date="2020-02-24T10:57:00Z"/>
        </w:rPr>
      </w:pPr>
      <w:ins w:id="282" w:author="Autor desconhecido" w:date="2020-02-24T10:57:00Z">
        <w:r>
          <w:rPr>
            <w:rFonts w:eastAsia="Calibri"/>
            <w:lang w:eastAsia="en-US"/>
          </w:rPr>
        </w:r>
      </w:ins>
    </w:p>
    <w:p>
      <w:pPr>
        <w:pStyle w:val="L-CV-PuceDERNIERE"/>
        <w:ind w:hanging="340" w:left="340"/>
        <w:rPr>
          <w:rFonts w:eastAsia="Calibri"/>
          <w:lang w:eastAsia="en-US"/>
          <w:ins w:id="285" w:author="Autor desconhecido" w:date="2020-02-24T10:57:00Z"/>
        </w:rPr>
      </w:pPr>
      <w:ins w:id="284" w:author="Autor desconhecido" w:date="2020-02-24T10:57:00Z">
        <w:r>
          <w:rPr>
            <w:rFonts w:eastAsia="Calibri"/>
            <w:lang w:eastAsia="en-US"/>
          </w:rPr>
        </w:r>
      </w:ins>
    </w:p>
    <w:p>
      <w:pPr>
        <w:pStyle w:val="L-CV-PuceDERNIERE"/>
        <w:ind w:hanging="340" w:left="340"/>
        <w:rPr>
          <w:rFonts w:eastAsia="Calibri"/>
          <w:lang w:eastAsia="en-US"/>
          <w:ins w:id="287" w:author="Autor desconhecido" w:date="2020-02-24T10:57:00Z"/>
        </w:rPr>
      </w:pPr>
      <w:ins w:id="286" w:author="Autor desconhecido" w:date="2020-02-24T10:57:00Z">
        <w:r>
          <w:rPr>
            <w:rFonts w:eastAsia="Calibri"/>
            <w:lang w:eastAsia="en-US"/>
          </w:rPr>
        </w:r>
      </w:ins>
    </w:p>
    <w:p>
      <w:pPr>
        <w:pStyle w:val="L-CV-PuceDERNIERE"/>
        <w:ind w:hanging="340" w:left="340"/>
        <w:rPr>
          <w:rFonts w:eastAsia="Calibri"/>
          <w:lang w:eastAsia="en-US"/>
          <w:ins w:id="289" w:author="Autor desconhecido" w:date="2020-02-24T10:57:00Z"/>
        </w:rPr>
      </w:pPr>
      <w:ins w:id="288" w:author="Autor desconhecido" w:date="2020-02-24T10:57:00Z">
        <w:r>
          <w:rPr>
            <w:rFonts w:eastAsia="Calibri"/>
            <w:lang w:eastAsia="en-US"/>
          </w:rPr>
        </w:r>
      </w:ins>
    </w:p>
    <w:p>
      <w:pPr>
        <w:pStyle w:val="L-CV-PuceDERNIERE"/>
        <w:ind w:hanging="340" w:left="340"/>
        <w:rPr>
          <w:rFonts w:eastAsia="Calibri"/>
          <w:lang w:eastAsia="en-US"/>
          <w:ins w:id="291" w:author="Autor desconhecido" w:date="2020-02-24T10:57:00Z"/>
        </w:rPr>
      </w:pPr>
      <w:ins w:id="290" w:author="Autor desconhecido" w:date="2020-02-24T10:57:00Z">
        <w:r>
          <w:rPr>
            <w:rFonts w:eastAsia="Calibri"/>
            <w:lang w:eastAsia="en-US"/>
          </w:rPr>
        </w:r>
      </w:ins>
    </w:p>
    <w:p>
      <w:pPr>
        <w:pStyle w:val="L-CV-PuceDERNIERE"/>
        <w:ind w:hanging="340" w:left="340"/>
        <w:rPr>
          <w:rFonts w:eastAsia="Calibri"/>
          <w:lang w:eastAsia="en-US"/>
          <w:ins w:id="293" w:author="Autor desconhecido" w:date="2020-02-24T10:57:00Z"/>
        </w:rPr>
      </w:pPr>
      <w:ins w:id="292" w:author="Autor desconhecido" w:date="2020-02-24T10:57:00Z">
        <w:r>
          <w:rPr>
            <w:rFonts w:eastAsia="Calibri"/>
            <w:lang w:eastAsia="en-US"/>
          </w:rPr>
        </w:r>
      </w:ins>
    </w:p>
    <w:p>
      <w:pPr>
        <w:pStyle w:val="L-CV-PuceDERNIERE"/>
        <w:ind w:hanging="340" w:left="340"/>
        <w:rPr>
          <w:lang w:val="en-US"/>
        </w:rPr>
      </w:pPr>
      <w:ins w:id="294" w:author="Autor desconhecido" w:date="2020-02-24T10:57:00Z">
        <w:r>
          <w:rPr>
            <w:rFonts w:eastAsia="Calibri"/>
            <w:lang w:eastAsia="en-US"/>
          </w:rPr>
          <w:t>Chef du secteur de consolidation de données, développeur de logiciels, support technique</w:t>
        </w:r>
      </w:ins>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rPr>
              <w:t>Développement des systèmes liés à l’application de mesures alternatives à la prison et publication des données à la population de Brasília.</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01-2009 à 06-2017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102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Cláudia Reis (55 61 3315-9750)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Base de données MS SQL Server, Delphi 7, ASP, PHP, Windows 7, Linux, Laravel, HTML/CSS/Javascript, AngularJS, Gulp, SVN</w:t>
            </w:r>
            <w:ins w:id="295" w:author="Autor desconhecido" w:date="2020-01-06T14:03:00Z">
              <w:r>
                <w:rPr/>
                <w:t>, vscode</w:t>
              </w:r>
            </w:ins>
            <w:ins w:id="296" w:author="Autor desconhecido" w:date="2020-02-24T08:58:00Z">
              <w:r>
                <w:rPr/>
                <w:t>, Tortoise</w:t>
              </w:r>
            </w:ins>
            <w:ins w:id="297" w:author="Autor desconhecido" w:date="2020-02-24T09:02:00Z">
              <w:r>
                <w:rPr/>
                <w:t xml:space="preserve"> </w:t>
              </w:r>
            </w:ins>
            <w:ins w:id="298" w:author="Autor desconhecido" w:date="2020-02-24T09:00:00Z">
              <w:r>
                <w:rPr/>
                <w:t>svn</w:t>
              </w:r>
            </w:ins>
            <w:ins w:id="299" w:author="Autor desconhecido" w:date="2020-02-24T09:38:00Z">
              <w:r>
                <w:rPr/>
                <w:t>, JOOMLA</w:t>
              </w:r>
            </w:ins>
          </w:p>
        </w:tc>
      </w:tr>
    </w:tbl>
    <w:p>
      <w:pPr>
        <w:pStyle w:val="L-CV-Sous-titre1"/>
        <w:rPr>
          <w:lang w:val="en-US"/>
        </w:rPr>
      </w:pPr>
      <w:r>
        <w:rPr/>
        <w:t>Description du mandat</w:t>
      </w:r>
    </w:p>
    <w:p>
      <w:pPr>
        <w:pStyle w:val="L-CV-NORMAL"/>
        <w:rPr>
          <w:lang w:val="en-US"/>
        </w:rPr>
      </w:pPr>
      <w:r>
        <w:rPr/>
        <w:t>Parmi plusieurs projets exécutés, il y avait le développement continu du système de mesures alternatives – SMA - responsable pour contrôler l’application de mesures alternatives dans la région métropolitaine de Brasília. Ce système a été programmé en Delphi et MS SQL Server.</w:t>
      </w:r>
    </w:p>
    <w:p>
      <w:pPr>
        <w:pStyle w:val="L-CV-NORMAL"/>
        <w:rPr>
          <w:lang w:val="en-US"/>
        </w:rPr>
      </w:pPr>
      <w:r>
        <w:rPr/>
        <w:t>Les autres systèmes dérivaient des données enregistrées sur la base de données du SMA.</w:t>
      </w:r>
    </w:p>
    <w:p>
      <w:pPr>
        <w:pStyle w:val="L-CV-NORMAL"/>
        <w:rPr>
          <w:lang w:val="en-US"/>
        </w:rPr>
      </w:pPr>
      <w:r>
        <w:rPr/>
        <w:t>Autre système majeur développé lors de cette période, le module PARCEIRO</w:t>
      </w:r>
      <w:ins w:id="300" w:author="Autor desconhecido" w:date="2020-02-24T08:54:00Z">
        <w:r>
          <w:rPr/>
          <w:t xml:space="preserve"> (300 jours-personnes)</w:t>
        </w:r>
      </w:ins>
      <w:r>
        <w:rPr/>
        <w:t>, fait en PHP/Laravel/Angular, et il était chargé d’obtenir de la rétroaction des institutions partenaires du MPDFT à propos d’application des mesures alternatives à la prison.</w:t>
      </w:r>
      <w:ins w:id="301" w:author="Autor desconhecido" w:date="2020-02-24T08:55:00Z">
        <w:r>
          <w:rPr/>
          <w:t xml:space="preserve"> Pour ce projet, il a </w:t>
        </w:r>
      </w:ins>
      <w:r>
        <w:rPr/>
        <w:t>e</w:t>
      </w:r>
      <w:ins w:id="302" w:author="Autor desconhecido" w:date="2020-02-24T08:55:00Z">
        <w:r>
          <w:rPr/>
          <w:t>f</w:t>
        </w:r>
      </w:ins>
      <w:r>
        <w:rPr/>
        <w:t>f</w:t>
      </w:r>
      <w:ins w:id="303" w:author="Autor desconhecido" w:date="2020-02-24T08:55:00Z">
        <w:r>
          <w:rPr/>
          <w:t>ectué la prise de besoins du client, l’analyse fonct</w:t>
        </w:r>
      </w:ins>
      <w:r>
        <w:rPr/>
        <w:t>i</w:t>
      </w:r>
      <w:ins w:id="304" w:author="Autor desconhecido" w:date="2020-02-24T08:56:00Z">
        <w:r>
          <w:rPr/>
          <w:t>onnel et développement de la solution.</w:t>
        </w:r>
      </w:ins>
    </w:p>
    <w:p>
      <w:pPr>
        <w:pStyle w:val="L-CV-Sous-titre1"/>
        <w:rPr>
          <w:lang w:val="en-US"/>
        </w:rPr>
      </w:pPr>
      <w:r>
        <w:rPr/>
        <w:t xml:space="preserve">Rôle et responsabilités </w:t>
      </w:r>
    </w:p>
    <w:p>
      <w:pPr>
        <w:pStyle w:val="L-CV-NORMAL"/>
        <w:rPr>
          <w:lang w:val="en-US"/>
        </w:rPr>
      </w:pPr>
      <w:r>
        <w:rPr/>
        <w:t>À titre d’</w:t>
      </w:r>
      <w:r>
        <w:rPr>
          <w:szCs w:val="20"/>
        </w:rPr>
        <w:t>Architecte Organique</w:t>
      </w:r>
      <w:r>
        <w:rPr/>
        <w:t xml:space="preserve"> et chef du secteur de consolidation de données du Minist</w:t>
      </w:r>
      <w:r>
        <w:rPr>
          <w:lang w:val="fr-FR"/>
        </w:rPr>
        <w:t>ère Publique du District Fédéral et Territoires</w:t>
      </w:r>
      <w:r>
        <w:rPr/>
        <w:t>, M. João Tavares avait la responsabilité de programmer toutes les applications reliées au métier d’applications de mesures alternatives à la prison, ainsi que:</w:t>
      </w:r>
    </w:p>
    <w:p>
      <w:pPr>
        <w:pStyle w:val="L-CV-Puce1"/>
        <w:numPr>
          <w:ilvl w:val="0"/>
          <w:numId w:val="3"/>
        </w:numPr>
        <w:ind w:hanging="357" w:left="357"/>
        <w:rPr>
          <w:lang w:val="en-US"/>
        </w:rPr>
      </w:pPr>
      <w:r>
        <w:rPr/>
        <w:t>Administrer les bases de données</w:t>
      </w:r>
      <w:ins w:id="305" w:author="Autor desconhecido" w:date="2020-02-24T08:51:00Z">
        <w:r>
          <w:rPr/>
          <w:t xml:space="preserve"> SQL SERVER</w:t>
        </w:r>
      </w:ins>
    </w:p>
    <w:p>
      <w:pPr>
        <w:pStyle w:val="L-CV-Puce1"/>
        <w:numPr>
          <w:ilvl w:val="0"/>
          <w:numId w:val="3"/>
        </w:numPr>
        <w:ind w:hanging="357" w:left="357"/>
        <w:rPr>
          <w:lang w:val="en-US"/>
        </w:rPr>
      </w:pPr>
      <w:r>
        <w:rPr/>
        <w:t>Créer des systèmes pour l’intranet et l’internet du ministère afin de publique des informations relatives aux mesures alternatives</w:t>
      </w:r>
    </w:p>
    <w:p>
      <w:pPr>
        <w:pStyle w:val="L-CV-Puce1"/>
        <w:numPr>
          <w:ilvl w:val="0"/>
          <w:numId w:val="3"/>
        </w:numPr>
        <w:ind w:hanging="357" w:left="357"/>
        <w:rPr>
          <w:lang w:val="en-US"/>
        </w:rPr>
      </w:pPr>
      <w:ins w:id="306" w:author="Autor desconhecido" w:date="2020-02-24T09:38:00Z">
        <w:r>
          <w:rPr/>
          <w:t>Administrer l’intranet du secteur en utilisant Joomla</w:t>
        </w:r>
      </w:ins>
    </w:p>
    <w:p>
      <w:pPr>
        <w:pStyle w:val="L-CV-Puce1"/>
        <w:numPr>
          <w:ilvl w:val="0"/>
          <w:numId w:val="3"/>
        </w:numPr>
        <w:ind w:hanging="357" w:left="357"/>
        <w:rPr>
          <w:lang w:val="en-US"/>
        </w:rPr>
      </w:pPr>
      <w:ins w:id="307" w:author="Autor desconhecido" w:date="2020-02-24T08:52:00Z">
        <w:r>
          <w:rPr/>
          <w:t>Conception et développement du système PARCEIRO, en utilisant PHP/Laravel/AngularJS</w:t>
        </w:r>
      </w:ins>
    </w:p>
    <w:p>
      <w:pPr>
        <w:pStyle w:val="L-CV-Puce1"/>
        <w:numPr>
          <w:ilvl w:val="0"/>
          <w:numId w:val="3"/>
        </w:numPr>
        <w:ind w:hanging="357" w:left="357"/>
        <w:rPr>
          <w:lang w:val="en-US"/>
        </w:rPr>
      </w:pPr>
      <w:r>
        <w:rPr/>
        <w:t>Réaliser l’entrainement des nouveaux utilisateurs du SMA</w:t>
      </w:r>
    </w:p>
    <w:p>
      <w:pPr>
        <w:pStyle w:val="L-CV-Puce1"/>
        <w:numPr>
          <w:ilvl w:val="0"/>
          <w:numId w:val="3"/>
        </w:numPr>
        <w:ind w:hanging="357" w:left="357"/>
        <w:rPr>
          <w:lang w:val="en-US"/>
        </w:rPr>
      </w:pPr>
      <w:r>
        <w:rPr/>
        <w:t>Collaborer avec les chefs des secteurs régionales de mesures alternatives pour obtenir des rapports mensuels</w:t>
      </w:r>
    </w:p>
    <w:p>
      <w:pPr>
        <w:pStyle w:val="L-CV-Puce1"/>
        <w:numPr>
          <w:ilvl w:val="0"/>
          <w:numId w:val="3"/>
        </w:numPr>
        <w:ind w:hanging="357" w:left="357"/>
        <w:rPr>
          <w:lang w:val="en-US"/>
        </w:rPr>
      </w:pPr>
      <w:r>
        <w:rPr/>
        <w:t xml:space="preserve">Soutenir des utilisateurs du SMA et des systèmes dérivés </w:t>
      </w:r>
    </w:p>
    <w:p>
      <w:pPr>
        <w:pStyle w:val="L-CV-PuceDERNIERE"/>
        <w:numPr>
          <w:ilvl w:val="0"/>
          <w:numId w:val="3"/>
        </w:numPr>
        <w:ind w:hanging="340" w:left="340"/>
        <w:rPr>
          <w:rFonts w:eastAsia="Calibri"/>
          <w:lang w:eastAsia="en-US"/>
        </w:rPr>
      </w:pPr>
      <w:r>
        <w:rPr>
          <w:lang w:eastAsia="en-US"/>
        </w:rPr>
        <w:t>Mettre à jour le code de programmation dans le SVN</w:t>
      </w:r>
    </w:p>
    <w:p>
      <w:pPr>
        <w:pStyle w:val="L-CV-espace2mandat"/>
        <w:rPr>
          <w:lang w:val="en-US"/>
        </w:rPr>
      </w:pPr>
      <w:r>
        <w:rPr>
          <w:lang w:val="en-US"/>
        </w:rPr>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rPr>
              <w:t>Développement plusieurs types de systèmes destinés aux fonctionnaires du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de Logiciels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1 584</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01-2003 à 12-2008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72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Rodrigo Castro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Base de données MS SQL Server, JAVA, Spring, Struts, XP, Junit, Tomcat, Jboss, Hibernate, EJB, Delphi 7, ASP, PHP, Windows XP, Linux, HTML/CSS/Javascript, SVN, VSS</w:t>
            </w:r>
          </w:p>
        </w:tc>
      </w:tr>
    </w:tbl>
    <w:p>
      <w:pPr>
        <w:pStyle w:val="Normal"/>
        <w:rPr>
          <w:lang w:val="en-US"/>
        </w:rPr>
      </w:pPr>
      <w:r>
        <w:rPr>
          <w:b/>
          <w:smallCaps/>
          <w:lang w:eastAsia="fr-CA"/>
        </w:rPr>
        <w:t>Description du mandat</w:t>
      </w:r>
    </w:p>
    <w:p>
      <w:pPr>
        <w:pStyle w:val="Normal"/>
        <w:rPr>
          <w:lang w:val="en-US"/>
        </w:rPr>
      </w:pPr>
      <w:r>
        <w:rPr/>
        <w:t>Développement et entretien de systèmes programmés dans divers langages de programmation, tels que Java, ASP et Delphi, et reliées aux bases de données MS-SQL Server. À son apogée, une moyenne de 30 systèmes étaient maintenus simultanément.</w:t>
      </w:r>
    </w:p>
    <w:p>
      <w:pPr>
        <w:pStyle w:val="Normal1"/>
        <w:spacing w:before="120" w:after="60"/>
        <w:rPr>
          <w:lang w:val="en-US"/>
        </w:rPr>
      </w:pPr>
      <w:r>
        <w:rPr>
          <w:rFonts w:cs="Arial" w:ascii="Arial" w:hAnsi="Arial"/>
          <w:b/>
          <w:smallCaps/>
          <w:sz w:val="20"/>
          <w:szCs w:val="20"/>
        </w:rPr>
        <w:t xml:space="preserve">Rôle et responsabilités </w:t>
      </w:r>
    </w:p>
    <w:p>
      <w:pPr>
        <w:pStyle w:val="Normal"/>
        <w:spacing w:before="0" w:after="60"/>
        <w:rPr>
          <w:lang w:val="en-US"/>
        </w:rPr>
      </w:pPr>
      <w:r>
        <w:rPr/>
        <w:t>À titre de développeur de logiciels, M. João Tavares avait la responsabilité de programmer toutes les applications reliées aux activités du MPDFT, ainsi que:</w:t>
      </w:r>
    </w:p>
    <w:p>
      <w:pPr>
        <w:pStyle w:val="L-CV-Puce1"/>
        <w:numPr>
          <w:ilvl w:val="0"/>
          <w:numId w:val="3"/>
        </w:numPr>
        <w:ind w:hanging="357" w:left="357"/>
        <w:rPr>
          <w:lang w:val="en-US"/>
        </w:rPr>
      </w:pPr>
      <w:r>
        <w:rPr/>
        <w:t>Administrer les bases de données</w:t>
      </w:r>
    </w:p>
    <w:p>
      <w:pPr>
        <w:pStyle w:val="L-CV-Puce1"/>
        <w:numPr>
          <w:ilvl w:val="0"/>
          <w:numId w:val="3"/>
        </w:numPr>
        <w:ind w:hanging="357" w:left="357"/>
        <w:rPr>
          <w:lang w:val="en-US"/>
        </w:rPr>
      </w:pPr>
      <w:r>
        <w:rPr/>
        <w:t>Créer des systèmes pour l’intranet et l’internet du ministère</w:t>
      </w:r>
    </w:p>
    <w:p>
      <w:pPr>
        <w:pStyle w:val="L-CV-Puce1"/>
        <w:numPr>
          <w:ilvl w:val="0"/>
          <w:numId w:val="3"/>
        </w:numPr>
        <w:ind w:hanging="357" w:left="357"/>
        <w:rPr>
          <w:lang w:val="en-US"/>
        </w:rPr>
      </w:pPr>
      <w:r>
        <w:rPr/>
        <w:t>Réaliser l’entrainement des nouveaux utilisateurs des systèmes</w:t>
      </w:r>
    </w:p>
    <w:p>
      <w:pPr>
        <w:pStyle w:val="L-CV-Puce1"/>
        <w:numPr>
          <w:ilvl w:val="0"/>
          <w:numId w:val="3"/>
        </w:numPr>
        <w:ind w:hanging="357" w:left="357"/>
        <w:rPr>
          <w:lang w:val="en-US"/>
        </w:rPr>
      </w:pPr>
      <w:r>
        <w:rPr/>
        <w:t>Réaliser l’entretien des systèmes allégés</w:t>
      </w:r>
    </w:p>
    <w:p>
      <w:pPr>
        <w:pStyle w:val="L-CV-Puce1"/>
        <w:numPr>
          <w:ilvl w:val="0"/>
          <w:numId w:val="3"/>
        </w:numPr>
        <w:ind w:hanging="357" w:left="357"/>
        <w:rPr>
          <w:lang w:val="en-US"/>
        </w:rPr>
      </w:pPr>
      <w:r>
        <w:rPr/>
        <w:t xml:space="preserve">Soutenir des utilisateurs des différents systèmes </w:t>
      </w:r>
    </w:p>
    <w:p>
      <w:pPr>
        <w:pStyle w:val="L-CV-Puce1"/>
        <w:numPr>
          <w:ilvl w:val="0"/>
          <w:numId w:val="3"/>
        </w:numPr>
        <w:ind w:hanging="357" w:left="357"/>
        <w:rPr>
          <w:lang w:val="en-US"/>
        </w:rPr>
      </w:pPr>
      <w:r>
        <w:rPr>
          <w:lang w:eastAsia="en-US"/>
        </w:rPr>
        <w:t>Mettre à jour le code de programmation sur le SVN et VSS</w:t>
      </w:r>
    </w:p>
    <w:p>
      <w:pPr>
        <w:pStyle w:val="L-CV-PuceDERNIERE"/>
        <w:numPr>
          <w:ilvl w:val="0"/>
          <w:numId w:val="3"/>
        </w:numPr>
        <w:ind w:hanging="340" w:left="340"/>
        <w:rPr>
          <w:lang w:val="en-US"/>
        </w:rPr>
      </w:pPr>
      <w:r>
        <w:rPr>
          <w:lang w:eastAsia="en-US"/>
        </w:rPr>
        <w:t>Installer de nouveaux systèmes aux utilisateurs</w:t>
      </w:r>
    </w:p>
    <w:p>
      <w:pPr>
        <w:pStyle w:val="L-CV-espace2mandat"/>
        <w:rPr>
          <w:lang w:val="en-US"/>
        </w:rPr>
      </w:pPr>
      <w:r>
        <w:rPr>
          <w:lang w:val="en-US"/>
        </w:rPr>
      </w:r>
      <w:r>
        <w:br w:type="page"/>
      </w:r>
    </w:p>
    <w:tbl>
      <w:tblPr>
        <w:tblW w:w="999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pageBreakBefore/>
              <w:spacing w:lineRule="auto" w:line="240" w:before="0" w:after="40"/>
              <w:ind w:hanging="0" w:left="-55"/>
              <w:rPr>
                <w:lang w:val="en-US"/>
              </w:rPr>
            </w:pPr>
            <w:r>
              <w:rPr>
                <w:rFonts w:cs="Arial"/>
                <w:color w:themeColor="background1" w:val="FFFFFF"/>
                <w:szCs w:val="20"/>
              </w:rPr>
              <w:t>No</w:t>
            </w:r>
            <w:r>
              <w:rPr>
                <w:rFonts w:cs="Arial"/>
                <w:color w:themeColor="background1" w:val="FFFFFF"/>
                <w:szCs w:val="20"/>
                <w:vertAlign w:val="superscript"/>
              </w:rPr>
              <w:t> </w:t>
            </w:r>
            <w:r>
              <w:rPr>
                <w:rFonts w:cs="Arial"/>
                <w:color w:themeColor="background1" w:val="FFFFFF"/>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themeColor="background1" w:val="FFFFFF"/>
                <w:szCs w:val="20"/>
              </w:rPr>
              <w:t>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lang w:val="pt-BR"/>
              </w:rPr>
            </w:pPr>
            <w:r>
              <w:rPr>
                <w:b/>
                <w:bCs/>
                <w:lang w:val="pt-BR" w:eastAsia="fr-CA"/>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Cs/>
              </w:rPr>
            </w:pPr>
            <w:r>
              <w:rPr>
                <w:b/>
                <w:bCs/>
                <w:lang w:eastAsia="fr-CA"/>
              </w:rPr>
              <w:t>Soutien informatique aux utilisateurs de l’organisation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Technicien de support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858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10-1999 à 12-2002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39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Elmo Sampaio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hanging="0" w:left="-55"/>
              <w:rPr>
                <w:lang w:val="en-US"/>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Windows 95/98/XP/NT, MS OFFICE, Backups, Entretien de Hardware, VNC</w:t>
            </w:r>
          </w:p>
        </w:tc>
      </w:tr>
    </w:tbl>
    <w:p>
      <w:pPr>
        <w:pStyle w:val="L-CV-Sous-titre1"/>
        <w:rPr>
          <w:lang w:val="en-US"/>
        </w:rPr>
      </w:pPr>
      <w:r>
        <w:rPr/>
        <w:t xml:space="preserve">Description du mandat </w:t>
      </w:r>
    </w:p>
    <w:p>
      <w:pPr>
        <w:pStyle w:val="L-CV-NORMAL"/>
        <w:rPr>
          <w:lang w:val="en-US"/>
        </w:rPr>
      </w:pPr>
      <w:r>
        <w:rPr/>
        <w:t>Divers types de services et d'entretien ont été effectués, tels que le</w:t>
      </w:r>
      <w:bookmarkStart w:id="7" w:name="__DdeLink__1294_302243603"/>
      <w:r>
        <w:rPr/>
        <w:t xml:space="preserve"> formatage de micro-ordinateurs</w:t>
      </w:r>
      <w:bookmarkEnd w:id="7"/>
      <w:r>
        <w:rPr/>
        <w:t>, la création d'images HD, l'installation et la mise en place de logiciels antivirus, la réparation des imprimantes, créer et restaurer des backups. Les activités d’assistance technique ont été réalisées localement et à distance via VNC.</w:t>
      </w:r>
    </w:p>
    <w:p>
      <w:pPr>
        <w:pStyle w:val="L-CV-Sous-titre1"/>
        <w:rPr>
          <w:lang w:val="en-US"/>
        </w:rPr>
      </w:pPr>
      <w:r>
        <w:rPr/>
        <w:t xml:space="preserve">Rôle et responsabilités </w:t>
      </w:r>
    </w:p>
    <w:p>
      <w:pPr>
        <w:pStyle w:val="L-CV-NORMAL"/>
        <w:rPr>
          <w:lang w:val="en-US"/>
        </w:rPr>
      </w:pPr>
      <w:r>
        <w:rPr/>
        <w:t>À titre de technique de support, M. João Tavares avait la responsabilité d’effectuer le soutien informatique auprès des fonctionnaires du MPDFT, ainsi que:</w:t>
      </w:r>
    </w:p>
    <w:p>
      <w:pPr>
        <w:pStyle w:val="L-CV-Puce1"/>
        <w:numPr>
          <w:ilvl w:val="0"/>
          <w:numId w:val="3"/>
        </w:numPr>
        <w:ind w:hanging="357" w:left="357"/>
        <w:rPr>
          <w:lang w:val="en-US"/>
        </w:rPr>
      </w:pPr>
      <w:r>
        <w:rPr/>
        <w:t>Formatage de micro-ordinateurs</w:t>
      </w:r>
    </w:p>
    <w:p>
      <w:pPr>
        <w:pStyle w:val="L-CV-Puce1"/>
        <w:numPr>
          <w:ilvl w:val="0"/>
          <w:numId w:val="3"/>
        </w:numPr>
        <w:ind w:hanging="357" w:left="357"/>
        <w:rPr>
          <w:lang w:val="en-US"/>
        </w:rPr>
      </w:pPr>
      <w:r>
        <w:rPr/>
        <w:t>Création d’images HD</w:t>
      </w:r>
    </w:p>
    <w:p>
      <w:pPr>
        <w:pStyle w:val="L-CV-Puce1"/>
        <w:numPr>
          <w:ilvl w:val="0"/>
          <w:numId w:val="3"/>
        </w:numPr>
        <w:ind w:hanging="357" w:left="357"/>
        <w:rPr>
          <w:lang w:val="en-US"/>
        </w:rPr>
      </w:pPr>
      <w:r>
        <w:rPr/>
        <w:t>Installation et mise en place d’antivirus</w:t>
      </w:r>
    </w:p>
    <w:p>
      <w:pPr>
        <w:pStyle w:val="L-CV-Puce1"/>
        <w:numPr>
          <w:ilvl w:val="0"/>
          <w:numId w:val="3"/>
        </w:numPr>
        <w:ind w:hanging="357" w:left="357"/>
        <w:rPr>
          <w:lang w:val="en-US"/>
        </w:rPr>
      </w:pPr>
      <w:r>
        <w:rPr/>
        <w:t>Réparation d’imprimantes</w:t>
      </w:r>
    </w:p>
    <w:p>
      <w:pPr>
        <w:pStyle w:val="L-CV-Puce1"/>
        <w:numPr>
          <w:ilvl w:val="0"/>
          <w:numId w:val="3"/>
        </w:numPr>
        <w:ind w:hanging="357" w:left="357"/>
        <w:rPr>
          <w:lang w:val="en-US"/>
        </w:rPr>
      </w:pPr>
      <w:r>
        <w:rPr/>
        <w:t xml:space="preserve">Création et restauration de backups </w:t>
      </w:r>
    </w:p>
    <w:p>
      <w:pPr>
        <w:pStyle w:val="L-CV-PuceDERNIERE"/>
        <w:numPr>
          <w:ilvl w:val="0"/>
          <w:numId w:val="3"/>
        </w:numPr>
        <w:ind w:hanging="340" w:left="340"/>
        <w:rPr>
          <w:lang w:val="en-US"/>
        </w:rPr>
      </w:pPr>
      <w:r>
        <w:rPr>
          <w:lang w:eastAsia="en-US"/>
        </w:rPr>
        <w:t>Support à distance via VNC</w:t>
      </w:r>
    </w:p>
    <w:p>
      <w:pPr>
        <w:pStyle w:val="L-CV-espace2mandat"/>
        <w:spacing w:before="120" w:after="120"/>
        <w:rPr>
          <w:lang w:val="en-US"/>
        </w:rPr>
      </w:pPr>
      <w:r>
        <w:rPr>
          <w:lang w:val="en-US"/>
        </w:rPr>
      </w:r>
    </w:p>
    <w:sectPr>
      <w:headerReference w:type="default" r:id="rId4"/>
      <w:footerReference w:type="default" r:id="rId5"/>
      <w:type w:val="nextPage"/>
      <w:pgSz w:w="12240" w:h="15840"/>
      <w:pgMar w:left="1134" w:right="1134" w:gutter="0" w:header="425" w:top="482" w:footer="737"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Gras">
    <w:charset w:val="01"/>
    <w:family w:val="roman"/>
    <w:pitch w:val="variable"/>
  </w:font>
  <w:font w:name="Arial Narrow Gr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22488146"/>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xml:space="preserve"> PAGE </w:instrText>
        </w:r>
        <w:r>
          <w:rPr>
            <w:b/>
            <w:szCs w:val="18"/>
            <w:bCs/>
            <w:rFonts w:ascii="Arial Narrow" w:hAnsi="Arial Narrow"/>
          </w:rPr>
          <w:fldChar w:fldCharType="separate"/>
        </w:r>
        <w:r>
          <w:rPr>
            <w:b/>
            <w:szCs w:val="18"/>
            <w:bCs/>
            <w:rFonts w:ascii="Arial Narrow" w:hAnsi="Arial Narrow"/>
          </w:rPr>
          <w:t>2</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xml:space="preserve"> NUMPAGES </w:instrText>
        </w:r>
        <w:r>
          <w:rPr>
            <w:b/>
            <w:szCs w:val="18"/>
            <w:bCs/>
            <w:rFonts w:ascii="Arial Narrow" w:hAnsi="Arial Narrow"/>
          </w:rPr>
          <w:fldChar w:fldCharType="separate"/>
        </w:r>
        <w:r>
          <w:rPr>
            <w:b/>
            <w:szCs w:val="18"/>
            <w:bCs/>
            <w:rFonts w:ascii="Arial Narrow" w:hAnsi="Arial Narrow"/>
          </w:rPr>
          <w:t>19</w:t>
        </w:r>
        <w:r>
          <w:rPr>
            <w:b/>
            <w:szCs w:val="18"/>
            <w:bCs/>
            <w:rFonts w:ascii="Arial Narrow" w:hAnsi="Arial Narrow"/>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98871978"/>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xml:space="preserve"> PAGE </w:instrText>
        </w:r>
        <w:r>
          <w:rPr>
            <w:b/>
            <w:szCs w:val="18"/>
            <w:bCs/>
            <w:rFonts w:ascii="Arial Narrow" w:hAnsi="Arial Narrow"/>
          </w:rPr>
          <w:fldChar w:fldCharType="separate"/>
        </w:r>
        <w:r>
          <w:rPr>
            <w:b/>
            <w:szCs w:val="18"/>
            <w:bCs/>
            <w:rFonts w:ascii="Arial Narrow" w:hAnsi="Arial Narrow"/>
          </w:rPr>
          <w:t>19</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xml:space="preserve"> NUMPAGES </w:instrText>
        </w:r>
        <w:r>
          <w:rPr>
            <w:b/>
            <w:szCs w:val="18"/>
            <w:bCs/>
            <w:rFonts w:ascii="Arial Narrow" w:hAnsi="Arial Narrow"/>
          </w:rPr>
          <w:fldChar w:fldCharType="separate"/>
        </w:r>
        <w:r>
          <w:rPr>
            <w:b/>
            <w:szCs w:val="18"/>
            <w:bCs/>
            <w:rFonts w:ascii="Arial Narrow" w:hAnsi="Arial Narrow"/>
          </w:rPr>
          <w:t>19</w:t>
        </w:r>
        <w:r>
          <w:rPr>
            <w:b/>
            <w:szCs w:val="18"/>
            <w:bCs/>
            <w:rFonts w:ascii="Arial Narrow" w:hAnsi="Arial Narrow"/>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367" w:type="dxa"/>
      <w:jc w:val="left"/>
      <w:tblInd w:w="-141" w:type="dxa"/>
      <w:tblLayout w:type="fixed"/>
      <w:tblCellMar>
        <w:top w:w="0" w:type="dxa"/>
        <w:left w:w="108" w:type="dxa"/>
        <w:bottom w:w="0" w:type="dxa"/>
        <w:right w:w="108" w:type="dxa"/>
      </w:tblCellMar>
      <w:tblLook w:val="04a0" w:noHBand="0" w:noVBand="1" w:firstColumn="1" w:lastRow="0" w:lastColumn="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0" w:name="_Hlk10797740"/>
          <w:bookmarkStart w:id="1" w:name="_Hlk10797741"/>
          <w:bookmarkEnd w:id="0"/>
          <w:bookmarkEnd w:id="1"/>
          <w:r>
            <w:rPr>
              <w:color w:val="EC9BA4"/>
              <w:lang w:val="pt-BR"/>
            </w:rPr>
            <w:t>J</w:t>
          </w:r>
          <w:r>
            <w:rPr>
              <w:lang w:val="pt-BR"/>
            </w:rPr>
            <w:t>oão Tavares Filho Segundo</w:t>
          </w:r>
        </w:p>
        <w:p>
          <w:pPr>
            <w:pStyle w:val="L-CV-en-tteRle"/>
            <w:rPr>
              <w:lang w:val="pt-BR"/>
            </w:rPr>
          </w:pPr>
          <w:r>
            <w:rPr>
              <w:lang w:val="pt-BR"/>
            </w:rPr>
            <w:t>Ingénieur-Architecte de Logiciels</w:t>
          </w:r>
        </w:p>
      </w:tc>
      <w:tc>
        <w:tcPr>
          <w:tcW w:w="5551" w:type="dxa"/>
          <w:tcBorders/>
          <w:shd w:color="auto" w:fill="auto" w:val="clear"/>
          <w:vAlign w:val="center"/>
        </w:tcPr>
        <w:p>
          <w:pPr>
            <w:pStyle w:val="Normal"/>
            <w:spacing w:before="120" w:after="0"/>
            <w:jc w:val="right"/>
            <w:rPr>
              <w:rFonts w:ascii="Arial Narrow" w:hAnsi="Arial Narrow" w:cs="Arial"/>
              <w:b/>
              <w:smallCaps/>
              <w:color w:val="515151"/>
              <w:sz w:val="18"/>
              <w:szCs w:val="18"/>
            </w:rPr>
          </w:pPr>
          <w:r>
            <w:rPr>
              <w:rFonts w:eastAsia="Times New Roman" w:cs="Arial" w:ascii="Arial Narrow" w:hAnsi="Arial Narrow"/>
              <w:b/>
              <w:smallCaps/>
              <w:color w:val="515151"/>
              <w:kern w:val="0"/>
              <w:sz w:val="18"/>
              <w:szCs w:val="18"/>
              <w:lang w:val="fr-CA" w:eastAsia="fr-FR" w:bidi="ar-SA"/>
            </w:rPr>
            <w:t>tauvares@gmail.com</w:t>
          </w:r>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smallCaps/>
              <w:color w:val="515151"/>
              <w:sz w:val="18"/>
              <w:szCs w:val="18"/>
              <w:lang w:val="fr-CA" w:eastAsia="fr-FR"/>
              <w:del w:id="27"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29" w:author="Autor desconhecido" w:date="2020-01-06T14:47:00Z"/>
            </w:rPr>
          </w:pPr>
          <w:del w:id="28" w:author="Autor desconhecido" w:date="2020-01-06T14:47:00Z">
            <w:r>
              <w:rPr/>
            </w:r>
          </w:del>
        </w:p>
        <w:p>
          <w:pPr>
            <w:pStyle w:val="Sansinterligne1"/>
            <w:jc w:val="right"/>
            <w:rPr>
              <w:rFonts w:ascii="Arial Narrow" w:hAnsi="Arial Narrow" w:cs="Arial"/>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rFonts w:ascii="Calibri" w:hAnsi="Calibri"/>
        <w:sz w:val="24"/>
        <w:szCs w:val="24"/>
      </w:rPr>
    </w:pPr>
    <w:r>
      <w:rPr>
        <w:rFonts w:ascii="Calibri" w:hAnsi="Calibri"/>
        <w:sz w:val="24"/>
        <w:szCs w:val="24"/>
      </w:rPr>
    </w:r>
    <w:bookmarkStart w:id="2" w:name="_Hlk107977401"/>
    <w:bookmarkStart w:id="3" w:name="_Hlk107977411"/>
    <w:bookmarkStart w:id="4" w:name="_Hlk107977401"/>
    <w:bookmarkStart w:id="5" w:name="_Hlk107977411"/>
    <w:bookmarkEnd w:id="4"/>
    <w:bookmarkEnd w:id="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87"/>
      <w:gridCol w:w="4707"/>
    </w:tblGrid>
    <w:tr>
      <w:trPr>
        <w:trHeight w:val="413" w:hRule="atLeast"/>
      </w:trPr>
      <w:tc>
        <w:tcPr>
          <w:tcW w:w="5387" w:type="dxa"/>
          <w:tcBorders/>
          <w:shd w:color="auto" w:fill="auto" w:val="clear"/>
          <w:vAlign w:val="center"/>
        </w:tcPr>
        <w:p>
          <w:pPr>
            <w:pStyle w:val="L-CV-en-tteNom"/>
            <w:rPr>
              <w:color w:val="A33939"/>
            </w:rPr>
          </w:pPr>
          <w:bookmarkStart w:id="8" w:name="_Hlk10797884"/>
          <w:bookmarkStart w:id="9" w:name="_Hlk10797885"/>
          <w:bookmarkEnd w:id="8"/>
          <w:bookmarkEnd w:id="9"/>
          <w:r>
            <w:rPr>
              <w:color w:val="EC9BA4"/>
            </w:rPr>
            <w:t>R</w:t>
          </w:r>
          <w:r>
            <w:rPr/>
            <w:t>éalisations professionnelles</w:t>
          </w:r>
        </w:p>
      </w:tc>
      <w:tc>
        <w:tcPr>
          <w:tcW w:w="4707" w:type="dxa"/>
          <w:tcBorders/>
          <w:shd w:color="auto" w:fill="auto" w:val="clear"/>
        </w:tcPr>
        <w:p>
          <w:pPr>
            <w:pStyle w:val="Normal"/>
            <w:spacing w:before="120" w:after="0"/>
            <w:jc w:val="right"/>
            <w:rPr>
              <w:rFonts w:ascii="Arial Narrow" w:hAnsi="Arial Narrow" w:cs="Arial"/>
              <w:b/>
              <w:smallCaps/>
              <w:color w:val="515151"/>
              <w:sz w:val="18"/>
              <w:szCs w:val="18"/>
            </w:rPr>
          </w:pPr>
          <w:r>
            <w:rPr>
              <w:rFonts w:eastAsia="Times New Roman" w:cs="Arial" w:ascii="Arial Narrow" w:hAnsi="Arial Narrow"/>
              <w:b/>
              <w:smallCaps/>
              <w:color w:val="515151"/>
              <w:kern w:val="0"/>
              <w:sz w:val="18"/>
              <w:szCs w:val="18"/>
              <w:lang w:val="fr-CA" w:eastAsia="fr-FR" w:bidi="ar-SA"/>
            </w:rPr>
            <w:t>tauvares@gmail.com</w:t>
          </w:r>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spacing w:before="120" w:after="0"/>
            <w:jc w:val="right"/>
            <w:rPr>
              <w:rFonts w:ascii="Arial Narrow" w:hAnsi="Arial Narrow" w:cs="Arial"/>
              <w:b/>
              <w:smallCaps/>
              <w:color w:val="515151"/>
              <w:sz w:val="18"/>
              <w:szCs w:val="18"/>
              <w:lang w:val="fr-CA" w:eastAsia="fr-FR"/>
              <w:del w:id="308" w:author="Autor desconhecido" w:date="2020-01-06T14:49:00Z"/>
            </w:rPr>
          </w:pPr>
          <w:r>
            <w:rPr>
              <w:rFonts w:cs="Arial" w:ascii="Arial Narrow" w:hAnsi="Arial Narrow"/>
              <w:b/>
              <w:smallCaps/>
              <w:color w:val="515151"/>
              <w:sz w:val="18"/>
              <w:szCs w:val="18"/>
              <w:lang w:val="fr-CA" w:eastAsia="fr-FR"/>
            </w:rPr>
            <w:t>https://www.jtdev.com.br</w:t>
          </w:r>
        </w:p>
        <w:p>
          <w:pPr>
            <w:pStyle w:val="Sansinterligne1"/>
            <w:rPr>
              <w:del w:id="310" w:author="Autor desconhecido" w:date="2020-01-06T14:49:00Z"/>
            </w:rPr>
          </w:pPr>
          <w:del w:id="309" w:author="Autor desconhecido" w:date="2020-01-06T14:49:00Z">
            <w:r>
              <w:rPr/>
            </w:r>
          </w:del>
        </w:p>
        <w:p>
          <w:pPr>
            <w:pStyle w:val="Sansinterligne1"/>
            <w:spacing w:before="120" w:after="0"/>
            <w:jc w:val="right"/>
            <w:rPr>
              <w:rFonts w:ascii="Arial Narrow" w:hAnsi="Arial Narrow" w:cs="Arial"/>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pPr>
    <w:r>
      <w:rPr/>
    </w:r>
    <w:bookmarkStart w:id="10" w:name="_Hlk107978841"/>
    <w:bookmarkStart w:id="11" w:name="_Hlk107978851"/>
    <w:bookmarkStart w:id="12" w:name="_Hlk107978841"/>
    <w:bookmarkStart w:id="13" w:name="_Hlk107978851"/>
    <w:bookmarkEnd w:id="12"/>
    <w:bookmarkEnd w:id="13"/>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502" w:hanging="360"/>
      </w:pPr>
      <w:rPr>
        <w:rFonts w:ascii="Wingdings" w:hAnsi="Wingdings" w:cs="Wingdings" w:hint="default"/>
        <w:sz w:val="16"/>
        <w:szCs w:val="16"/>
        <w:color w:val="EC9BA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502" w:hanging="360"/>
      </w:pPr>
      <w:rPr>
        <w:rFonts w:ascii="Wingdings" w:hAnsi="Wingdings" w:cs="Wingdings" w:hint="default"/>
        <w:sz w:val="16"/>
        <w:szCs w:val="16"/>
        <w:color w:val="EC9BA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278b"/>
    <w:pPr>
      <w:widowControl/>
      <w:suppressAutoHyphens w:val="true"/>
      <w:bidi w:val="0"/>
      <w:spacing w:lineRule="auto" w:line="276" w:before="120" w:after="0"/>
      <w:jc w:val="both"/>
    </w:pPr>
    <w:rPr>
      <w:rFonts w:ascii="Arial" w:hAnsi="Arial" w:eastAsia="Times New Roman" w:cs="Times New Roman"/>
      <w:color w:val="auto"/>
      <w:kern w:val="0"/>
      <w:sz w:val="20"/>
      <w:szCs w:val="22"/>
      <w:lang w:val="fr-CA" w:eastAsia="fr-FR" w:bidi="ar-SA"/>
    </w:rPr>
  </w:style>
  <w:style w:type="paragraph" w:styleId="Heading1">
    <w:name w:val="Heading 1"/>
    <w:basedOn w:val="Normal"/>
    <w:next w:val="Normal"/>
    <w:link w:val="Ttulo1Char"/>
    <w:uiPriority w:val="9"/>
    <w:qFormat/>
    <w:rsid w:val="00ce4e4d"/>
    <w:pPr>
      <w:keepNext w:val="true"/>
      <w:numPr>
        <w:ilvl w:val="0"/>
        <w:numId w:val="1"/>
      </w:numPr>
      <w:spacing w:before="240" w:after="60"/>
      <w:outlineLvl w:val="0"/>
    </w:pPr>
    <w:rPr>
      <w:rFonts w:ascii="Cambria" w:hAnsi="Cambria"/>
      <w:b/>
      <w:bCs/>
      <w:kern w:val="2"/>
      <w:sz w:val="32"/>
      <w:szCs w:val="32"/>
    </w:rPr>
  </w:style>
  <w:style w:type="paragraph" w:styleId="Heading2">
    <w:name w:val="Heading 2"/>
    <w:basedOn w:val="Normal"/>
    <w:next w:val="Normal"/>
    <w:link w:val="Ttulo2Char"/>
    <w:uiPriority w:val="9"/>
    <w:unhideWhenUsed/>
    <w:qFormat/>
    <w:rsid w:val="00ce4e4d"/>
    <w:pPr>
      <w:keepNext w:val="true"/>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Ttulo3Char"/>
    <w:uiPriority w:val="9"/>
    <w:unhideWhenUsed/>
    <w:qFormat/>
    <w:rsid w:val="006902bd"/>
    <w:pPr>
      <w:keepNext w:val="true"/>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Ttulo4Char"/>
    <w:uiPriority w:val="9"/>
    <w:unhideWhenUsed/>
    <w:qFormat/>
    <w:rsid w:val="00f91f4e"/>
    <w:pPr>
      <w:keepNext w:val="true"/>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Ttulo5Char"/>
    <w:uiPriority w:val="9"/>
    <w:semiHidden/>
    <w:unhideWhenUsed/>
    <w:qFormat/>
    <w:rsid w:val="00f91f4e"/>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Ttulo6Char"/>
    <w:uiPriority w:val="9"/>
    <w:semiHidden/>
    <w:unhideWhenUsed/>
    <w:qFormat/>
    <w:rsid w:val="00f91f4e"/>
    <w:pPr>
      <w:numPr>
        <w:ilvl w:val="5"/>
        <w:numId w:val="1"/>
      </w:numPr>
      <w:spacing w:before="240" w:after="60"/>
      <w:outlineLvl w:val="5"/>
    </w:pPr>
    <w:rPr>
      <w:rFonts w:ascii="Calibri" w:hAnsi="Calibri"/>
      <w:b/>
      <w:bCs/>
      <w:sz w:val="22"/>
    </w:rPr>
  </w:style>
  <w:style w:type="paragraph" w:styleId="Heading7">
    <w:name w:val="Heading 7"/>
    <w:basedOn w:val="Normal"/>
    <w:next w:val="Normal"/>
    <w:link w:val="Ttulo7Char"/>
    <w:uiPriority w:val="9"/>
    <w:semiHidden/>
    <w:unhideWhenUsed/>
    <w:qFormat/>
    <w:rsid w:val="00f91f4e"/>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Ttulo8Char"/>
    <w:uiPriority w:val="9"/>
    <w:semiHidden/>
    <w:unhideWhenUsed/>
    <w:qFormat/>
    <w:rsid w:val="00f91f4e"/>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Ttulo9Char"/>
    <w:uiPriority w:val="9"/>
    <w:semiHidden/>
    <w:unhideWhenUsed/>
    <w:qFormat/>
    <w:rsid w:val="00f91f4e"/>
    <w:pPr>
      <w:numPr>
        <w:ilvl w:val="8"/>
        <w:numId w:val="1"/>
      </w:numPr>
      <w:spacing w:before="240" w:after="60"/>
      <w:outlineLvl w:val="8"/>
    </w:pPr>
    <w:rPr>
      <w:rFonts w:ascii="Cambria" w:hAnsi="Cambria"/>
      <w:sz w:val="22"/>
    </w:rPr>
  </w:style>
  <w:style w:type="character" w:styleId="DefaultParagraphFont" w:default="1">
    <w:name w:val="Default Paragraph Font"/>
    <w:uiPriority w:val="1"/>
    <w:semiHidden/>
    <w:unhideWhenUsed/>
    <w:qFormat/>
    <w:rPr/>
  </w:style>
  <w:style w:type="character" w:styleId="En-tteCar" w:customStyle="1">
    <w:name w:val="En-tête Car"/>
    <w:uiPriority w:val="99"/>
    <w:qFormat/>
    <w:rsid w:val="00d25bce"/>
    <w:rPr>
      <w:rFonts w:ascii="Arial" w:hAnsi="Arial"/>
      <w:szCs w:val="22"/>
      <w:lang w:eastAsia="fr-FR"/>
    </w:rPr>
  </w:style>
  <w:style w:type="character" w:styleId="RodapChar" w:customStyle="1">
    <w:name w:val="Rodapé Char"/>
    <w:uiPriority w:val="99"/>
    <w:qFormat/>
    <w:rsid w:val="00d25bce"/>
    <w:rPr>
      <w:rFonts w:ascii="Arial" w:hAnsi="Arial"/>
      <w:szCs w:val="22"/>
      <w:lang w:eastAsia="fr-FR"/>
    </w:rPr>
  </w:style>
  <w:style w:type="character" w:styleId="Ttulo1Char" w:customStyle="1">
    <w:name w:val="Título 1 Char"/>
    <w:uiPriority w:val="9"/>
    <w:qFormat/>
    <w:rsid w:val="00ce4e4d"/>
    <w:rPr>
      <w:rFonts w:ascii="Cambria" w:hAnsi="Cambria"/>
      <w:b/>
      <w:bCs/>
      <w:kern w:val="2"/>
      <w:sz w:val="32"/>
      <w:szCs w:val="32"/>
      <w:lang w:eastAsia="fr-FR"/>
    </w:rPr>
  </w:style>
  <w:style w:type="character" w:styleId="Ttulo2Char" w:customStyle="1">
    <w:name w:val="Título 2 Char"/>
    <w:uiPriority w:val="9"/>
    <w:qFormat/>
    <w:rsid w:val="00ce4e4d"/>
    <w:rPr>
      <w:rFonts w:ascii="Cambria" w:hAnsi="Cambria"/>
      <w:b/>
      <w:bCs/>
      <w:i/>
      <w:iCs/>
      <w:sz w:val="28"/>
      <w:szCs w:val="28"/>
      <w:lang w:eastAsia="fr-FR"/>
    </w:rPr>
  </w:style>
  <w:style w:type="character" w:styleId="Ttulo3Char" w:customStyle="1">
    <w:name w:val="Título 3 Char"/>
    <w:uiPriority w:val="9"/>
    <w:qFormat/>
    <w:rsid w:val="006902bd"/>
    <w:rPr>
      <w:rFonts w:ascii="Cambria" w:hAnsi="Cambria"/>
      <w:b/>
      <w:bCs/>
      <w:sz w:val="26"/>
      <w:szCs w:val="26"/>
      <w:lang w:eastAsia="fr-FR"/>
    </w:rPr>
  </w:style>
  <w:style w:type="character" w:styleId="Ttulo4Char" w:customStyle="1">
    <w:name w:val="Título 4 Char"/>
    <w:uiPriority w:val="9"/>
    <w:qFormat/>
    <w:rsid w:val="00f91f4e"/>
    <w:rPr>
      <w:rFonts w:ascii="Calibri" w:hAnsi="Calibri"/>
      <w:b/>
      <w:bCs/>
      <w:sz w:val="28"/>
      <w:szCs w:val="28"/>
      <w:lang w:eastAsia="fr-FR"/>
    </w:rPr>
  </w:style>
  <w:style w:type="character" w:styleId="Ttulo5Char" w:customStyle="1">
    <w:name w:val="Título 5 Char"/>
    <w:uiPriority w:val="9"/>
    <w:semiHidden/>
    <w:qFormat/>
    <w:rsid w:val="00f91f4e"/>
    <w:rPr>
      <w:rFonts w:ascii="Calibri" w:hAnsi="Calibri"/>
      <w:b/>
      <w:bCs/>
      <w:i/>
      <w:iCs/>
      <w:sz w:val="26"/>
      <w:szCs w:val="26"/>
      <w:lang w:eastAsia="fr-FR"/>
    </w:rPr>
  </w:style>
  <w:style w:type="character" w:styleId="Ttulo6Char" w:customStyle="1">
    <w:name w:val="Título 6 Char"/>
    <w:uiPriority w:val="9"/>
    <w:semiHidden/>
    <w:qFormat/>
    <w:rsid w:val="00f91f4e"/>
    <w:rPr>
      <w:rFonts w:ascii="Calibri" w:hAnsi="Calibri"/>
      <w:b/>
      <w:bCs/>
      <w:sz w:val="22"/>
      <w:szCs w:val="22"/>
      <w:lang w:eastAsia="fr-FR"/>
    </w:rPr>
  </w:style>
  <w:style w:type="character" w:styleId="Ttulo7Char" w:customStyle="1">
    <w:name w:val="Título 7 Char"/>
    <w:uiPriority w:val="9"/>
    <w:semiHidden/>
    <w:qFormat/>
    <w:rsid w:val="00f91f4e"/>
    <w:rPr>
      <w:rFonts w:ascii="Calibri" w:hAnsi="Calibri"/>
      <w:sz w:val="24"/>
      <w:szCs w:val="24"/>
      <w:lang w:eastAsia="fr-FR"/>
    </w:rPr>
  </w:style>
  <w:style w:type="character" w:styleId="Ttulo8Char" w:customStyle="1">
    <w:name w:val="Título 8 Char"/>
    <w:uiPriority w:val="9"/>
    <w:semiHidden/>
    <w:qFormat/>
    <w:rsid w:val="00f91f4e"/>
    <w:rPr>
      <w:rFonts w:ascii="Calibri" w:hAnsi="Calibri"/>
      <w:i/>
      <w:iCs/>
      <w:sz w:val="24"/>
      <w:szCs w:val="24"/>
      <w:lang w:eastAsia="fr-FR"/>
    </w:rPr>
  </w:style>
  <w:style w:type="character" w:styleId="Ttulo9Char" w:customStyle="1">
    <w:name w:val="Título 9 Char"/>
    <w:uiPriority w:val="9"/>
    <w:semiHidden/>
    <w:qFormat/>
    <w:rsid w:val="00f91f4e"/>
    <w:rPr>
      <w:rFonts w:ascii="Cambria" w:hAnsi="Cambria"/>
      <w:sz w:val="22"/>
      <w:szCs w:val="22"/>
      <w:lang w:eastAsia="fr-FR"/>
    </w:rPr>
  </w:style>
  <w:style w:type="character" w:styleId="Puce1Car" w:customStyle="1">
    <w:name w:val="Puce 1 Car"/>
    <w:link w:val="Puce1"/>
    <w:qFormat/>
    <w:rsid w:val="00d3754e"/>
    <w:rPr>
      <w:rFonts w:ascii="Arial" w:hAnsi="Arial"/>
      <w:lang w:eastAsia="fr-FR"/>
    </w:rPr>
  </w:style>
  <w:style w:type="character" w:styleId="Hyperlink" w:customStyle="1">
    <w:name w:val="Hyperlink"/>
    <w:basedOn w:val="DefaultParagraphFont"/>
    <w:uiPriority w:val="99"/>
    <w:semiHidden/>
    <w:unhideWhenUsed/>
    <w:rsid w:val="00cc537e"/>
    <w:rPr>
      <w:color w:val="0000FF"/>
      <w:u w:val="single"/>
    </w:rPr>
  </w:style>
  <w:style w:type="character" w:styleId="Normal2Car1" w:customStyle="1">
    <w:name w:val="Normal2 Car1"/>
    <w:link w:val="Normal2"/>
    <w:qFormat/>
    <w:rsid w:val="00f541cf"/>
    <w:rPr>
      <w:rFonts w:ascii="Arial" w:hAnsi="Arial"/>
      <w:lang w:eastAsia="fr-FR"/>
    </w:rPr>
  </w:style>
  <w:style w:type="character" w:styleId="Caracteresdenotaderodap" w:customStyle="1">
    <w:name w:val="Caracteres de nota de rodapé"/>
    <w:qFormat/>
    <w:rPr>
      <w:vertAlign w:val="superscript"/>
    </w:rPr>
  </w:style>
  <w:style w:type="character" w:styleId="FootnoteReference">
    <w:name w:val="Footnote Reference"/>
    <w:rPr>
      <w:vertAlign w:val="superscript"/>
    </w:rPr>
  </w:style>
  <w:style w:type="character" w:styleId="FootnoteCharacters" w:customStyle="1">
    <w:name w:val="Footnote Characters"/>
    <w:qFormat/>
    <w:rsid w:val="00da1215"/>
    <w:rPr>
      <w:vertAlign w:val="superscript"/>
    </w:rPr>
  </w:style>
  <w:style w:type="character" w:styleId="TextodenotaderodapChar" w:customStyle="1">
    <w:name w:val="Texto de nota de rodapé Char"/>
    <w:qFormat/>
    <w:rsid w:val="00da1215"/>
    <w:rPr>
      <w:lang w:eastAsia="fr-FR"/>
    </w:rPr>
  </w:style>
  <w:style w:type="character" w:styleId="Nfase1" w:customStyle="1">
    <w:name w:val="Ênfase1"/>
    <w:qFormat/>
    <w:rsid w:val="00246cb5"/>
    <w:rPr>
      <w:i/>
      <w:iCs/>
    </w:rPr>
  </w:style>
  <w:style w:type="character" w:styleId="TextodebaloChar" w:customStyle="1">
    <w:name w:val="Texto de balão Char"/>
    <w:uiPriority w:val="99"/>
    <w:semiHidden/>
    <w:qFormat/>
    <w:rsid w:val="00885023"/>
    <w:rPr>
      <w:rFonts w:ascii="Tahoma" w:hAnsi="Tahoma" w:cs="Tahoma"/>
      <w:sz w:val="16"/>
      <w:szCs w:val="16"/>
      <w:lang w:eastAsia="fr-FR"/>
    </w:rPr>
  </w:style>
  <w:style w:type="character" w:styleId="Normal1Car1" w:customStyle="1">
    <w:name w:val="Normal1 Car1"/>
    <w:link w:val="Normal1"/>
    <w:qFormat/>
    <w:rsid w:val="00c41342"/>
    <w:rPr>
      <w:sz w:val="22"/>
      <w:szCs w:val="22"/>
      <w:lang w:eastAsia="fr-FR"/>
    </w:rPr>
  </w:style>
  <w:style w:type="character" w:styleId="CorpodetextoChar" w:customStyle="1">
    <w:name w:val="Corpo de texto Char"/>
    <w:qFormat/>
    <w:rsid w:val="00c85d5a"/>
    <w:rPr>
      <w:caps/>
      <w:color w:val="000000"/>
      <w:sz w:val="22"/>
      <w:szCs w:val="22"/>
      <w:lang w:eastAsia="fr-FR"/>
    </w:rPr>
  </w:style>
  <w:style w:type="character" w:styleId="TEXTE11Car" w:customStyle="1">
    <w:name w:val="TEXTE 1.1 Car"/>
    <w:link w:val="TEXTE11"/>
    <w:qFormat/>
    <w:rsid w:val="00c85d5a"/>
    <w:rPr>
      <w:rFonts w:ascii="Arial" w:hAnsi="Arial"/>
      <w:sz w:val="21"/>
      <w:lang w:val="fr-FR" w:eastAsia="x-none"/>
    </w:rPr>
  </w:style>
  <w:style w:type="character" w:styleId="Puce2Car" w:customStyle="1">
    <w:name w:val="Puce 2 Car"/>
    <w:link w:val="Puce2"/>
    <w:qFormat/>
    <w:rsid w:val="0096375d"/>
    <w:rPr>
      <w:rFonts w:ascii="Arial" w:hAnsi="Arial"/>
      <w:lang w:eastAsia="fr-FR"/>
    </w:rPr>
  </w:style>
  <w:style w:type="character" w:styleId="L-CV-Puce1Car" w:customStyle="1">
    <w:name w:val="L - CV - Puce 1 Car"/>
    <w:qFormat/>
    <w:rsid w:val="00944270"/>
    <w:rPr>
      <w:rFonts w:ascii="Arial" w:hAnsi="Arial"/>
      <w:lang w:eastAsia="fr-FR"/>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link w:val="CorpodetextoChar"/>
    <w:rsid w:val="00c85d5a"/>
    <w:pPr>
      <w:spacing w:lineRule="auto" w:line="240" w:before="0" w:after="0"/>
    </w:pPr>
    <w:rPr>
      <w:rFonts w:ascii="Times New Roman" w:hAnsi="Times New Roman"/>
      <w:caps/>
      <w:color w:val="000000"/>
      <w:sz w:val="22"/>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tulo1" w:customStyle="1">
    <w:name w:val="Título1"/>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Caption1">
    <w:name w:val="caption1"/>
    <w:basedOn w:val="Normal"/>
    <w:qFormat/>
    <w:pPr>
      <w:suppressLineNumbers/>
      <w:spacing w:before="120" w:after="120"/>
    </w:pPr>
    <w:rPr>
      <w:rFonts w:cs="Droid Sans Devanagari"/>
      <w:i/>
      <w:iCs/>
      <w:sz w:val="24"/>
      <w:szCs w:val="24"/>
    </w:rPr>
  </w:style>
  <w:style w:type="paragraph" w:styleId="Default" w:customStyle="1">
    <w:name w:val="Default"/>
    <w:qFormat/>
    <w:rsid w:val="00d25bce"/>
    <w:pPr>
      <w:widowControl/>
      <w:suppressAutoHyphens w:val="true"/>
      <w:bidi w:val="0"/>
      <w:spacing w:before="0" w:after="0"/>
      <w:jc w:val="left"/>
    </w:pPr>
    <w:rPr>
      <w:rFonts w:ascii="Arial" w:hAnsi="Arial" w:eastAsia="Times New Roman" w:cs="Arial"/>
      <w:color w:val="000000"/>
      <w:kern w:val="0"/>
      <w:sz w:val="24"/>
      <w:szCs w:val="24"/>
      <w:lang w:val="fr-CA" w:eastAsia="fr-CA" w:bidi="ar-SA"/>
    </w:rPr>
  </w:style>
  <w:style w:type="paragraph" w:styleId="CabealhoeRodap" w:customStyle="1">
    <w:name w:val="Cabeçalho e Rodapé"/>
    <w:basedOn w:val="Normal"/>
    <w:qFormat/>
    <w:pPr/>
    <w:rPr/>
  </w:style>
  <w:style w:type="paragraph" w:styleId="Header">
    <w:name w:val="Header"/>
    <w:basedOn w:val="Normal"/>
    <w:uiPriority w:val="99"/>
    <w:unhideWhenUsed/>
    <w:rsid w:val="00d25bce"/>
    <w:pPr>
      <w:tabs>
        <w:tab w:val="clear" w:pos="708"/>
        <w:tab w:val="center" w:pos="4320" w:leader="none"/>
        <w:tab w:val="right" w:pos="8640" w:leader="none"/>
      </w:tabs>
    </w:pPr>
    <w:rPr/>
  </w:style>
  <w:style w:type="paragraph" w:styleId="Footer">
    <w:name w:val="Footer"/>
    <w:basedOn w:val="Normal"/>
    <w:link w:val="RodapChar"/>
    <w:uiPriority w:val="99"/>
    <w:unhideWhenUsed/>
    <w:qFormat/>
    <w:rsid w:val="00d25bce"/>
    <w:pPr>
      <w:tabs>
        <w:tab w:val="clear" w:pos="708"/>
        <w:tab w:val="center" w:pos="4320" w:leader="none"/>
        <w:tab w:val="right" w:pos="8640" w:leader="none"/>
      </w:tabs>
    </w:pPr>
    <w:rPr/>
  </w:style>
  <w:style w:type="paragraph" w:styleId="NormalWeb">
    <w:name w:val="Normal (Web)"/>
    <w:basedOn w:val="Normal"/>
    <w:uiPriority w:val="99"/>
    <w:qFormat/>
    <w:rsid w:val="007a48b1"/>
    <w:pPr>
      <w:spacing w:lineRule="auto" w:line="240" w:beforeAutospacing="1" w:afterAutospacing="1"/>
      <w:jc w:val="left"/>
    </w:pPr>
    <w:rPr>
      <w:rFonts w:ascii="Times New Roman" w:hAnsi="Times New Roman"/>
      <w:sz w:val="24"/>
      <w:szCs w:val="24"/>
      <w:lang w:val="en-US" w:eastAsia="en-US"/>
    </w:rPr>
  </w:style>
  <w:style w:type="paragraph" w:styleId="Puce1" w:customStyle="1">
    <w:name w:val="Puce 1"/>
    <w:basedOn w:val="Normal"/>
    <w:link w:val="Puce1Car"/>
    <w:qFormat/>
    <w:rsid w:val="00d3754e"/>
    <w:pPr>
      <w:spacing w:before="0" w:after="0"/>
      <w:ind w:hanging="357" w:left="357"/>
    </w:pPr>
    <w:rPr>
      <w:szCs w:val="20"/>
    </w:rPr>
  </w:style>
  <w:style w:type="paragraph" w:styleId="TOC1">
    <w:name w:val="TOC 1"/>
    <w:basedOn w:val="Normal"/>
    <w:next w:val="Normal"/>
    <w:autoRedefine/>
    <w:uiPriority w:val="39"/>
    <w:unhideWhenUsed/>
    <w:rsid w:val="00923e77"/>
    <w:pPr>
      <w:tabs>
        <w:tab w:val="clear" w:pos="708"/>
        <w:tab w:val="left" w:pos="400" w:leader="none"/>
        <w:tab w:val="right" w:pos="9396" w:leader="dot"/>
      </w:tabs>
      <w:ind w:hanging="0" w:left="200"/>
    </w:pPr>
    <w:rPr/>
  </w:style>
  <w:style w:type="paragraph" w:styleId="TOC2">
    <w:name w:val="TOC 2"/>
    <w:basedOn w:val="Normal"/>
    <w:next w:val="Normal"/>
    <w:autoRedefine/>
    <w:uiPriority w:val="39"/>
    <w:unhideWhenUsed/>
    <w:rsid w:val="001045fa"/>
    <w:pPr>
      <w:ind w:hanging="0" w:left="200"/>
    </w:pPr>
    <w:rPr/>
  </w:style>
  <w:style w:type="paragraph" w:styleId="TOC3">
    <w:name w:val="TOC 3"/>
    <w:basedOn w:val="Normal"/>
    <w:next w:val="Normal"/>
    <w:autoRedefine/>
    <w:uiPriority w:val="39"/>
    <w:unhideWhenUsed/>
    <w:rsid w:val="001045fa"/>
    <w:pPr>
      <w:ind w:hanging="0" w:left="400"/>
    </w:pPr>
    <w:rPr/>
  </w:style>
  <w:style w:type="paragraph" w:styleId="Normal2" w:customStyle="1">
    <w:name w:val="Normal2"/>
    <w:basedOn w:val="Normal"/>
    <w:link w:val="Normal2Car1"/>
    <w:qFormat/>
    <w:rsid w:val="00f541cf"/>
    <w:pPr>
      <w:spacing w:before="0" w:after="120"/>
      <w:ind w:hanging="0" w:left="567"/>
    </w:pPr>
    <w:rPr>
      <w:szCs w:val="20"/>
    </w:rPr>
  </w:style>
  <w:style w:type="paragraph" w:styleId="Texte1" w:customStyle="1">
    <w:name w:val="Texte 1"/>
    <w:basedOn w:val="Normal"/>
    <w:qFormat/>
    <w:rsid w:val="003f4d72"/>
    <w:pPr>
      <w:spacing w:lineRule="auto" w:line="240" w:before="0" w:after="360"/>
      <w:ind w:hanging="0" w:left="720"/>
    </w:pPr>
    <w:rPr>
      <w:rFonts w:ascii="Tahoma" w:hAnsi="Tahoma"/>
      <w:szCs w:val="20"/>
    </w:rPr>
  </w:style>
  <w:style w:type="paragraph" w:styleId="ListParagraph">
    <w:name w:val="List Paragraph"/>
    <w:basedOn w:val="Normal"/>
    <w:uiPriority w:val="34"/>
    <w:qFormat/>
    <w:rsid w:val="008c35ca"/>
    <w:pPr>
      <w:ind w:hanging="0" w:left="708"/>
    </w:pPr>
    <w:rPr/>
  </w:style>
  <w:style w:type="paragraph" w:styleId="FootnoteText">
    <w:name w:val="Footnote Text"/>
    <w:basedOn w:val="Normal"/>
    <w:link w:val="TextodenotaderodapChar"/>
    <w:rsid w:val="00da1215"/>
    <w:pPr/>
    <w:rPr>
      <w:rFonts w:ascii="Times New Roman" w:hAnsi="Times New Roman"/>
      <w:szCs w:val="20"/>
    </w:rPr>
  </w:style>
  <w:style w:type="paragraph" w:styleId="BalloonText">
    <w:name w:val="Balloon Text"/>
    <w:basedOn w:val="Normal"/>
    <w:link w:val="TextodebaloChar"/>
    <w:uiPriority w:val="99"/>
    <w:semiHidden/>
    <w:unhideWhenUsed/>
    <w:qFormat/>
    <w:rsid w:val="00885023"/>
    <w:pPr>
      <w:spacing w:lineRule="auto" w:line="240" w:before="0" w:after="0"/>
    </w:pPr>
    <w:rPr>
      <w:rFonts w:ascii="Tahoma" w:hAnsi="Tahoma" w:cs="Tahoma"/>
      <w:sz w:val="16"/>
      <w:szCs w:val="16"/>
    </w:rPr>
  </w:style>
  <w:style w:type="paragraph" w:styleId="Amorce" w:customStyle="1">
    <w:name w:val="amorce"/>
    <w:basedOn w:val="Normal"/>
    <w:qFormat/>
    <w:rsid w:val="00eb3359"/>
    <w:pPr>
      <w:spacing w:lineRule="auto" w:line="240" w:beforeAutospacing="1" w:afterAutospacing="1"/>
      <w:jc w:val="left"/>
    </w:pPr>
    <w:rPr>
      <w:rFonts w:ascii="Times New Roman" w:hAnsi="Times New Roman"/>
      <w:sz w:val="24"/>
      <w:szCs w:val="24"/>
      <w:lang w:eastAsia="fr-CA"/>
    </w:rPr>
  </w:style>
  <w:style w:type="paragraph" w:styleId="Normal1" w:customStyle="1">
    <w:name w:val="Normal1"/>
    <w:basedOn w:val="Normal"/>
    <w:link w:val="Normal1Car1"/>
    <w:qFormat/>
    <w:rsid w:val="00c41342"/>
    <w:pPr>
      <w:spacing w:before="0" w:after="0"/>
    </w:pPr>
    <w:rPr>
      <w:rFonts w:ascii="Times New Roman" w:hAnsi="Times New Roman"/>
      <w:sz w:val="22"/>
    </w:rPr>
  </w:style>
  <w:style w:type="paragraph" w:styleId="TEXTE11" w:customStyle="1">
    <w:name w:val="TEXTE 1.1"/>
    <w:basedOn w:val="Normal"/>
    <w:link w:val="TEXTE11Car"/>
    <w:qFormat/>
    <w:rsid w:val="00c85d5a"/>
    <w:pPr>
      <w:spacing w:lineRule="auto" w:line="288" w:before="0" w:after="160"/>
      <w:ind w:hanging="0" w:right="-11"/>
      <w:textAlignment w:val="baseline"/>
    </w:pPr>
    <w:rPr>
      <w:sz w:val="21"/>
      <w:szCs w:val="20"/>
      <w:lang w:val="fr-FR" w:eastAsia="x-none"/>
    </w:rPr>
  </w:style>
  <w:style w:type="paragraph" w:styleId="Sansinterligne1" w:customStyle="1">
    <w:name w:val="Sans interligne1"/>
    <w:qFormat/>
    <w:rsid w:val="008a08ec"/>
    <w:pPr>
      <w:widowControl/>
      <w:suppressAutoHyphens w:val="true"/>
      <w:bidi w:val="0"/>
      <w:spacing w:before="0" w:after="0"/>
      <w:jc w:val="left"/>
    </w:pPr>
    <w:rPr>
      <w:rFonts w:ascii="Calibri" w:hAnsi="Calibri" w:eastAsia="Times New Roman" w:cs="Times New Roman"/>
      <w:color w:val="auto"/>
      <w:kern w:val="0"/>
      <w:sz w:val="22"/>
      <w:szCs w:val="22"/>
      <w:lang w:val="fr-FR" w:eastAsia="en-US" w:bidi="ar-SA"/>
    </w:rPr>
  </w:style>
  <w:style w:type="paragraph" w:styleId="NoSpacing">
    <w:name w:val="No Spacing"/>
    <w:uiPriority w:val="3"/>
    <w:qFormat/>
    <w:rsid w:val="00481c3f"/>
    <w:pPr>
      <w:widowControl/>
      <w:suppressAutoHyphens w:val="true"/>
      <w:bidi w:val="0"/>
      <w:spacing w:before="0" w:after="0"/>
      <w:jc w:val="left"/>
    </w:pPr>
    <w:rPr>
      <w:rFonts w:ascii="Arial" w:hAnsi="Arial" w:eastAsia="SimSun" w:cs="Times New Roman"/>
      <w:color w:val="auto"/>
      <w:kern w:val="0"/>
      <w:sz w:val="18"/>
      <w:szCs w:val="18"/>
      <w:lang w:val="en-US" w:eastAsia="ja-JP" w:bidi="ar-SA"/>
    </w:rPr>
  </w:style>
  <w:style w:type="paragraph" w:styleId="Puce2" w:customStyle="1">
    <w:name w:val="Puce 2"/>
    <w:basedOn w:val="Normal"/>
    <w:link w:val="Puce2Car"/>
    <w:qFormat/>
    <w:rsid w:val="0096375d"/>
    <w:pPr>
      <w:spacing w:before="0" w:after="0"/>
      <w:ind w:hanging="357" w:left="714"/>
    </w:pPr>
    <w:rPr>
      <w:szCs w:val="20"/>
    </w:rPr>
  </w:style>
  <w:style w:type="paragraph" w:styleId="Contedodatabela" w:customStyle="1">
    <w:name w:val="Conteúdo da tabela"/>
    <w:basedOn w:val="Normal"/>
    <w:qFormat/>
    <w:pPr/>
    <w:rPr/>
  </w:style>
  <w:style w:type="paragraph" w:styleId="Ttulodetabela" w:customStyle="1">
    <w:name w:val="Título de tabela"/>
    <w:basedOn w:val="Normal"/>
    <w:qFormat/>
    <w:rsid w:val="0015210f"/>
    <w:pPr>
      <w:suppressLineNumbers/>
      <w:jc w:val="center"/>
    </w:pPr>
    <w:rPr>
      <w:b/>
      <w:bCs/>
    </w:rPr>
  </w:style>
  <w:style w:type="paragraph" w:styleId="L-CV-Grillenormal" w:customStyle="1">
    <w:name w:val="L - CV - Grille normal"/>
    <w:basedOn w:val="Normal"/>
    <w:qFormat/>
    <w:rsid w:val="00944270"/>
    <w:pPr>
      <w:spacing w:lineRule="auto" w:line="240" w:before="40" w:after="40"/>
      <w:jc w:val="left"/>
    </w:pPr>
    <w:rPr/>
  </w:style>
  <w:style w:type="paragraph" w:styleId="L-CV-Diplome" w:customStyle="1">
    <w:name w:val="L - CV - Diplome"/>
    <w:basedOn w:val="L-CV-Grillenormal"/>
    <w:qFormat/>
    <w:rsid w:val="00944270"/>
    <w:pPr>
      <w:tabs>
        <w:tab w:val="clear" w:pos="708"/>
        <w:tab w:val="right" w:pos="8137" w:leader="none"/>
      </w:tabs>
    </w:pPr>
    <w:rPr/>
  </w:style>
  <w:style w:type="paragraph" w:styleId="L-CV-en-tteNom" w:customStyle="1">
    <w:name w:val="L - CV - en-tête Nom"/>
    <w:basedOn w:val="Normal"/>
    <w:qFormat/>
    <w:rsid w:val="00944270"/>
    <w:pPr>
      <w:spacing w:before="0" w:after="0"/>
      <w:jc w:val="left"/>
    </w:pPr>
    <w:rPr>
      <w:rFonts w:ascii="Arial Narrow" w:hAnsi="Arial Narrow" w:cs="Arial"/>
      <w:b/>
      <w:smallCaps/>
      <w:color w:themeColor="text2" w:val="55575D"/>
      <w:sz w:val="40"/>
      <w:szCs w:val="40"/>
    </w:rPr>
  </w:style>
  <w:style w:type="paragraph" w:styleId="L-CV-en-tteRle" w:customStyle="1">
    <w:name w:val="L - CV - en-tête Rôle"/>
    <w:basedOn w:val="L-CV-en-tteNom"/>
    <w:qFormat/>
    <w:rsid w:val="00944270"/>
    <w:pPr/>
    <w:rPr>
      <w:sz w:val="24"/>
      <w:szCs w:val="24"/>
    </w:rPr>
  </w:style>
  <w:style w:type="paragraph" w:styleId="L-CV-en-tteAdresse" w:customStyle="1">
    <w:name w:val="L - CV - en-tête Adresse"/>
    <w:basedOn w:val="Normal"/>
    <w:qFormat/>
    <w:rsid w:val="00944270"/>
    <w:pPr>
      <w:spacing w:lineRule="auto" w:line="240" w:before="0" w:after="0"/>
      <w:jc w:val="right"/>
    </w:pPr>
    <w:rPr>
      <w:rFonts w:ascii="Arial Narrow" w:hAnsi="Arial Narrow" w:cs="Arial"/>
      <w:b/>
      <w:smallCaps/>
      <w:color w:themeColor="text2" w:val="55575D"/>
      <w:sz w:val="16"/>
      <w:szCs w:val="20"/>
    </w:rPr>
  </w:style>
  <w:style w:type="paragraph" w:styleId="L-CV-espace1tableau" w:customStyle="1">
    <w:name w:val="L - CV - espace 1 (tableau)"/>
    <w:basedOn w:val="L-CV-NORMAL"/>
    <w:qFormat/>
    <w:rsid w:val="00944270"/>
    <w:pPr>
      <w:spacing w:lineRule="auto" w:line="240" w:before="0" w:after="0"/>
    </w:pPr>
    <w:rPr/>
  </w:style>
  <w:style w:type="paragraph" w:styleId="L-CV-Employeur" w:customStyle="1">
    <w:name w:val="L - CV - Employeur"/>
    <w:basedOn w:val="Heading3"/>
    <w:next w:val="Normal"/>
    <w:qFormat/>
    <w:rsid w:val="00944270"/>
    <w:pPr>
      <w:numPr>
        <w:ilvl w:val="0"/>
        <w:numId w:val="0"/>
      </w:numPr>
      <w:shd w:val="clear" w:color="auto" w:fill="E7E6E6" w:themeFill="background2"/>
      <w:tabs>
        <w:tab w:val="clear" w:pos="708"/>
        <w:tab w:val="right" w:pos="9923" w:leader="none"/>
      </w:tabs>
      <w:spacing w:before="360" w:after="60"/>
    </w:pPr>
    <w:rPr>
      <w:rFonts w:ascii="Arial Gras" w:hAnsi="Arial Gras" w:eastAsia="Calibri" w:cs="Arial"/>
      <w:bCs w:val="false"/>
      <w:sz w:val="22"/>
      <w:szCs w:val="22"/>
      <w:lang w:eastAsia="en-US"/>
    </w:rPr>
  </w:style>
  <w:style w:type="paragraph" w:styleId="L-CV-Employeur-Rle" w:customStyle="1">
    <w:name w:val="L - CV - Employeur-Rôle"/>
    <w:basedOn w:val="Normal"/>
    <w:next w:val="Normal"/>
    <w:qFormat/>
    <w:rsid w:val="00944270"/>
    <w:pPr>
      <w:spacing w:before="0" w:after="240"/>
      <w:jc w:val="left"/>
    </w:pPr>
    <w:rPr>
      <w:rFonts w:cs="Arial"/>
      <w:bCs/>
      <w:i/>
      <w:szCs w:val="20"/>
    </w:rPr>
  </w:style>
  <w:style w:type="paragraph" w:styleId="L-CV-Environnementtechno" w:customStyle="1">
    <w:name w:val="L - CV - Environnement techno"/>
    <w:basedOn w:val="Normal"/>
    <w:qFormat/>
    <w:rsid w:val="00944270"/>
    <w:pPr>
      <w:keepNext w:val="true"/>
      <w:spacing w:lineRule="auto" w:line="240" w:before="40" w:after="40"/>
    </w:pPr>
    <w:rPr>
      <w:rFonts w:ascii="Arial Narrow" w:hAnsi="Arial Narrow" w:cs="Arial"/>
      <w:caps/>
      <w:sz w:val="16"/>
      <w:szCs w:val="20"/>
    </w:rPr>
  </w:style>
  <w:style w:type="paragraph" w:styleId="L-CV-NORMAL" w:customStyle="1">
    <w:name w:val="L - CV - NORMAL"/>
    <w:basedOn w:val="Normal"/>
    <w:qFormat/>
    <w:rsid w:val="00944270"/>
    <w:pPr>
      <w:spacing w:before="120" w:after="60"/>
    </w:pPr>
    <w:rPr/>
  </w:style>
  <w:style w:type="paragraph" w:styleId="L-CV-espace2mandat" w:customStyle="1">
    <w:name w:val="L - CV - espace 2 (mandat)"/>
    <w:basedOn w:val="L-CV-NORMAL"/>
    <w:qFormat/>
    <w:rsid w:val="00944270"/>
    <w:pPr>
      <w:spacing w:before="120" w:after="120"/>
    </w:pPr>
    <w:rPr>
      <w:lang w:eastAsia="en-US"/>
    </w:rPr>
  </w:style>
  <w:style w:type="paragraph" w:styleId="L-CV-Grille-sous-titre" w:customStyle="1">
    <w:name w:val="L - CV - Grille - sous-titre"/>
    <w:basedOn w:val="Normal"/>
    <w:qFormat/>
    <w:rsid w:val="00944270"/>
    <w:pPr>
      <w:keepNext w:val="true"/>
      <w:spacing w:lineRule="auto" w:line="240" w:before="40" w:after="40"/>
      <w:ind w:hanging="0" w:left="-57"/>
    </w:pPr>
    <w:rPr>
      <w:rFonts w:cs="Arial"/>
      <w:szCs w:val="20"/>
    </w:rPr>
  </w:style>
  <w:style w:type="paragraph" w:styleId="L-CV-GSynth-Bleu" w:customStyle="1">
    <w:name w:val="L - CV - GSynth - Bleu"/>
    <w:basedOn w:val="Normal"/>
    <w:qFormat/>
    <w:rsid w:val="00944270"/>
    <w:pPr>
      <w:widowControl w:val="false"/>
      <w:spacing w:lineRule="auto" w:line="240" w:before="120" w:after="120"/>
      <w:jc w:val="center"/>
    </w:pPr>
    <w:rPr>
      <w:rFonts w:ascii="Arial Narrow" w:hAnsi="Arial Narrow" w:cs="Arial"/>
      <w:b/>
      <w:i/>
      <w:smallCaps/>
      <w:color w:themeColor="background1" w:val="FFFFFF"/>
      <w:lang w:val="fr-FR"/>
    </w:rPr>
  </w:style>
  <w:style w:type="paragraph" w:styleId="L-CV-GSynth-normal" w:customStyle="1">
    <w:name w:val="L - CV - GSynth - normal"/>
    <w:basedOn w:val="Normal"/>
    <w:qFormat/>
    <w:rsid w:val="00944270"/>
    <w:pPr>
      <w:widowControl w:val="false"/>
      <w:spacing w:lineRule="auto" w:line="240" w:before="40" w:after="40"/>
      <w:jc w:val="center"/>
    </w:pPr>
    <w:rPr>
      <w:rFonts w:cs="Arial"/>
      <w:sz w:val="16"/>
      <w:szCs w:val="16"/>
    </w:rPr>
  </w:style>
  <w:style w:type="paragraph" w:styleId="L-CV-GSynth-Vert" w:customStyle="1">
    <w:name w:val="L - CV - GSynth - Vert"/>
    <w:basedOn w:val="Normal"/>
    <w:qFormat/>
    <w:rsid w:val="00944270"/>
    <w:pPr>
      <w:widowControl w:val="false"/>
      <w:tabs>
        <w:tab w:val="clear" w:pos="708"/>
        <w:tab w:val="center" w:pos="5454" w:leader="none"/>
      </w:tabs>
      <w:spacing w:lineRule="auto" w:line="240" w:before="40" w:after="40"/>
    </w:pPr>
    <w:rPr>
      <w:rFonts w:cs="Arial"/>
      <w:b/>
      <w:smallCaps/>
      <w:color w:themeColor="background1" w:val="FFFFFF"/>
      <w:szCs w:val="20"/>
    </w:rPr>
  </w:style>
  <w:style w:type="paragraph" w:styleId="L-CV-Misejour" w:customStyle="1">
    <w:name w:val="L - CV - Mise à jour"/>
    <w:basedOn w:val="L-CV-NORMAL"/>
    <w:qFormat/>
    <w:rsid w:val="00944270"/>
    <w:pPr>
      <w:spacing w:lineRule="auto" w:line="240" w:before="0" w:after="120"/>
      <w:ind w:hanging="0" w:right="-516"/>
      <w:jc w:val="right"/>
    </w:pPr>
    <w:rPr>
      <w:rFonts w:ascii="Arial Narrow" w:hAnsi="Arial Narrow"/>
      <w:b/>
      <w:i/>
    </w:rPr>
  </w:style>
  <w:style w:type="paragraph" w:styleId="L-CV-Numro" w:customStyle="1">
    <w:name w:val="L - CV - Numéro"/>
    <w:basedOn w:val="Normal"/>
    <w:qFormat/>
    <w:rsid w:val="00944270"/>
    <w:pPr>
      <w:keepNext w:val="true"/>
      <w:spacing w:lineRule="auto" w:line="240" w:before="40" w:after="40"/>
      <w:ind w:hanging="0" w:left="-55"/>
    </w:pPr>
    <w:rPr>
      <w:rFonts w:cs="Arial"/>
      <w:color w:themeColor="background1" w:val="FFFFFF"/>
      <w:szCs w:val="20"/>
    </w:rPr>
  </w:style>
  <w:style w:type="paragraph" w:styleId="L-CV-piedpageCVetNom" w:customStyle="1">
    <w:name w:val="L - CV - pied page CV et Nom"/>
    <w:basedOn w:val="Normal"/>
    <w:qFormat/>
    <w:rsid w:val="00944270"/>
    <w:pPr>
      <w:pBdr>
        <w:top w:val="single" w:sz="18" w:space="1" w:color="7F7F7F"/>
        <w:bottom w:val="single" w:sz="18" w:space="1" w:color="7F7F7F"/>
      </w:pBdr>
      <w:tabs>
        <w:tab w:val="clear" w:pos="708"/>
        <w:tab w:val="right" w:pos="9967" w:leader="none"/>
      </w:tabs>
      <w:jc w:val="left"/>
    </w:pPr>
    <w:rPr>
      <w:rFonts w:ascii="Arial Narrow" w:hAnsi="Arial Narrow"/>
    </w:rPr>
  </w:style>
  <w:style w:type="paragraph" w:styleId="L-CV-Puce1" w:customStyle="1">
    <w:name w:val="L - CV - Puce 1"/>
    <w:basedOn w:val="Normal"/>
    <w:qFormat/>
    <w:rsid w:val="00944270"/>
    <w:pPr>
      <w:spacing w:before="0" w:after="0"/>
      <w:ind w:hanging="357" w:left="357"/>
    </w:pPr>
    <w:rPr>
      <w:szCs w:val="20"/>
    </w:rPr>
  </w:style>
  <w:style w:type="paragraph" w:styleId="L-CV-PuceDERNIERE" w:customStyle="1">
    <w:name w:val="L - CV - Puce (DERNIERE)"/>
    <w:basedOn w:val="L-CV-Puce1"/>
    <w:qFormat/>
    <w:rsid w:val="00f66db0"/>
    <w:pPr>
      <w:spacing w:before="0" w:after="240"/>
    </w:pPr>
    <w:rPr/>
  </w:style>
  <w:style w:type="paragraph" w:styleId="L-CV-Puce2" w:customStyle="1">
    <w:name w:val="L - CV - Puce 2"/>
    <w:basedOn w:val="Normal"/>
    <w:qFormat/>
    <w:rsid w:val="00944270"/>
    <w:pPr>
      <w:spacing w:before="0" w:after="0"/>
    </w:pPr>
    <w:rPr/>
  </w:style>
  <w:style w:type="paragraph" w:styleId="L-CV-Sous-titre1" w:customStyle="1">
    <w:name w:val="L - CV - Sous-titre 1"/>
    <w:basedOn w:val="Normal"/>
    <w:qFormat/>
    <w:rsid w:val="00944270"/>
    <w:pPr>
      <w:spacing w:before="120" w:after="120"/>
    </w:pPr>
    <w:rPr>
      <w:b/>
      <w:smallCaps/>
      <w:lang w:eastAsia="fr-CA"/>
    </w:rPr>
  </w:style>
  <w:style w:type="paragraph" w:styleId="L-CV-Sous-titrefondbleu" w:customStyle="1">
    <w:name w:val="L - CV - Sous-titre fond bleu"/>
    <w:basedOn w:val="Normal"/>
    <w:qFormat/>
    <w:rsid w:val="00944270"/>
    <w:pPr>
      <w:tabs>
        <w:tab w:val="clear" w:pos="708"/>
        <w:tab w:val="left" w:pos="4678" w:leader="none"/>
      </w:tabs>
      <w:spacing w:lineRule="auto" w:line="240" w:before="80" w:after="80"/>
    </w:pPr>
    <w:rPr>
      <w:rFonts w:cs="Arial"/>
      <w:b/>
      <w:smallCaps/>
      <w:color w:themeColor="background1" w:val="FFFFFF"/>
      <w:spacing w:val="-2"/>
      <w:sz w:val="22"/>
    </w:rPr>
  </w:style>
  <w:style w:type="paragraph" w:styleId="TableParagraph">
    <w:name w:val="Table Paragraph"/>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25b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hème Office">
  <a:themeElements>
    <a:clrScheme name="levio 2019">
      <a:dk1>
        <a:srgbClr val="000000"/>
      </a:dk1>
      <a:lt1>
        <a:srgbClr val="ffffff"/>
      </a:lt1>
      <a:dk2>
        <a:srgbClr val="55575d"/>
      </a:dk2>
      <a:lt2>
        <a:srgbClr val="e7e6e6"/>
      </a:lt2>
      <a:accent1>
        <a:srgbClr val="8cc540"/>
      </a:accent1>
      <a:accent2>
        <a:srgbClr val="194e62"/>
      </a:accent2>
      <a:accent3>
        <a:srgbClr val="07929b"/>
      </a:accent3>
      <a:accent4>
        <a:srgbClr val="5bbcc0"/>
      </a:accent4>
      <a:accent5>
        <a:srgbClr val="ef5c6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E0E2B49699474CBCF555960313B830" ma:contentTypeVersion="3" ma:contentTypeDescription="Crée un document." ma:contentTypeScope="" ma:versionID="0037e90ad6a1c45902b830c58becdf56">
  <xsd:schema xmlns:xsd="http://www.w3.org/2001/XMLSchema" xmlns:xs="http://www.w3.org/2001/XMLSchema" xmlns:p="http://schemas.microsoft.com/office/2006/metadata/properties" xmlns:ns2="03a407b5-648d-4c3e-8a6d-3a27ed0f479e" targetNamespace="http://schemas.microsoft.com/office/2006/metadata/properties" ma:root="true" ma:fieldsID="d414433f08f173a57501d81768a2a61d" ns2:_="">
    <xsd:import namespace="03a407b5-648d-4c3e-8a6d-3a27ed0f479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407b5-648d-4c3e-8a6d-3a27ed0f479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4CDA1-736E-49B0-817F-7286C6F4C408}">
  <ds:schemaRefs>
    <ds:schemaRef ds:uri="http://schemas.openxmlformats.org/officeDocument/2006/bibliography"/>
  </ds:schemaRefs>
</ds:datastoreItem>
</file>

<file path=customXml/itemProps2.xml><?xml version="1.0" encoding="utf-8"?>
<ds:datastoreItem xmlns:ds="http://schemas.openxmlformats.org/officeDocument/2006/customXml" ds:itemID="{8D744AE9-79DC-467A-8429-0915740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407b5-648d-4c3e-8a6d-3a27ed0f4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E5E6-FAE5-4CC0-B4D9-07C8834E4F26}">
  <ds:schemaRefs>
    <ds:schemaRef ds:uri="http://schemas.microsoft.com/sharepoint/v3/contenttype/forms"/>
  </ds:schemaRefs>
</ds:datastoreItem>
</file>

<file path=customXml/itemProps4.xml><?xml version="1.0" encoding="utf-8"?>
<ds:datastoreItem xmlns:ds="http://schemas.openxmlformats.org/officeDocument/2006/customXml" ds:itemID="{D65FED99-C8B2-4128-B346-074862673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Manager>Caroline Gendron</Manager>
  <TotalTime>486</TotalTime>
  <Application>LibreOffice/7.6.2.1$Linux_X86_64 LibreOffice_project/60$Build-1</Application>
  <AppVersion>15.0000</AppVersion>
  <Pages>19</Pages>
  <Words>5807</Words>
  <Characters>27126</Characters>
  <CharactersWithSpaces>30996</CharactersWithSpaces>
  <Paragraphs>737</Paragraphs>
  <Company>Levio Conseils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2020-09-10T16:36:00Z</dcterms:created>
  <dc:creator>Catherine Rainville;Caroline Gendron</dc:creator>
  <dc:description/>
  <dc:language>pt-BR</dc:language>
  <cp:lastModifiedBy/>
  <cp:lastPrinted>2015-07-10T14:16:00Z</cp:lastPrinted>
  <dcterms:modified xsi:type="dcterms:W3CDTF">2023-11-22T03:52:38Z</dcterms:modified>
  <cp:revision>76</cp:revision>
  <dc:subject/>
  <dc:title>Gabarit Soumission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0x01010034E0E2B49699474CBCF555960313B830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