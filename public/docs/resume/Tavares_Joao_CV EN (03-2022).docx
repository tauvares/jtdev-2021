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9962" w:type="dxa"/>
        <w:jc w:val="left"/>
        <w:tblInd w:w="0" w:type="dxa"/>
        <w:tblCellMar>
          <w:top w:w="0" w:type="dxa"/>
          <w:left w:w="113" w:type="dxa"/>
          <w:bottom w:w="0" w:type="dxa"/>
          <w:right w:w="108" w:type="dxa"/>
        </w:tblCellMar>
        <w:tblLook w:val="04a0" w:noVBand="1" w:firstColumn="1" w:lastColumn="0" w:noHBand="0" w:lastRow="0" w:firstRow="1"/>
      </w:tblPr>
      <w:tblGrid>
        <w:gridCol w:w="1588"/>
        <w:gridCol w:w="8373"/>
      </w:tblGrid>
      <w:tr>
        <w:trPr/>
        <w:tc>
          <w:tcPr>
            <w:tcW w:w="1588"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3"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b/>
                <w:smallCaps/>
                <w:color w:val="FFFFFF" w:themeColor="background1"/>
                <w:spacing w:val="-2"/>
                <w:sz w:val="22"/>
              </w:rPr>
            </w:pPr>
            <w:r>
              <w:rPr>
                <w:rFonts w:cs="Arial"/>
                <w:b/>
                <w:smallCaps/>
                <w:color w:val="FFFFFF" w:themeColor="background1"/>
                <w:spacing w:val="-2"/>
                <w:sz w:val="22"/>
              </w:rPr>
              <w:t>Career summary</w:t>
            </w:r>
          </w:p>
        </w:tc>
      </w:tr>
    </w:tbl>
    <w:p>
      <w:pPr>
        <w:pStyle w:val="LCVNORMAL"/>
        <w:rPr>
          <w:del w:id="1" w:author="Autor desconhecido" w:date="2020-01-06T13:33:00Z"/>
        </w:rPr>
      </w:pPr>
      <w:del w:id="0" w:author="Autor desconhecido" w:date="2020-01-06T13:33:00Z">
        <w:r>
          <w:rPr/>
        </w:r>
      </w:del>
    </w:p>
    <w:p>
      <w:pPr>
        <w:pStyle w:val="LCVNORMAL"/>
        <w:rPr/>
      </w:pPr>
      <w:del w:id="2" w:author="Autor desconhecido" w:date="2020-01-06T13:32:00Z">
        <w:r>
          <w:rPr/>
          <w:delText>M. João Tavares cumule dix-huit (18) années d’expérience dans les domaines des technologies de l’information et de communication, surtout en développement de logiciels et en gestion de données.</w:delText>
        </w:r>
      </w:del>
      <w:r>
        <w:rPr/>
        <w:t>Mr. João Tavares has twenty (22) years of experience in the fields of information and communication technologies, mainly in software development and data management.</w:t>
      </w:r>
    </w:p>
    <w:p>
      <w:pPr>
        <w:pStyle w:val="LCVNORMAL"/>
        <w:rPr/>
      </w:pPr>
      <w:r>
        <w:rPr/>
        <w:t>Having worked in the government and private sectors, Mr. Tavares is able to carry out projects in both Front-end and Back-end development, in varied and complex contexts, both from a technological point of view and organizational.</w:t>
      </w:r>
    </w:p>
    <w:p>
      <w:pPr>
        <w:pStyle w:val="LCVNORMAL"/>
        <w:rPr/>
      </w:pPr>
      <w:r>
        <w:rPr/>
        <w:t xml:space="preserve">He notably worked at the Caisse Populaire Desjardins for the Next / Billing project, with the creation of responsive interfaces using </w:t>
      </w:r>
      <w:r>
        <w:rPr>
          <w:b/>
          <w:bCs/>
        </w:rPr>
        <w:t>React / Play Framework (Java)</w:t>
      </w:r>
      <w:r>
        <w:rPr/>
        <w:t xml:space="preserve">, and for the production support of the Husky / Escouade Madmat project using </w:t>
      </w:r>
      <w:r>
        <w:rPr>
          <w:b/>
          <w:bCs/>
        </w:rPr>
        <w:t>AngularJS / Spring (Java)</w:t>
      </w:r>
      <w:r>
        <w:rPr/>
        <w:t>. Each of the projects with a scale of more than 10,000 j-p. and a budget of more than $ 200 million.</w:t>
      </w:r>
    </w:p>
    <w:p>
      <w:pPr>
        <w:pStyle w:val="LCVNORMAL"/>
        <w:rPr/>
      </w:pPr>
      <w:r>
        <w:rPr/>
        <w:t xml:space="preserve">More recently, we must also mention </w:t>
      </w:r>
      <w:r>
        <w:rPr/>
        <w:t>his</w:t>
      </w:r>
      <w:r>
        <w:rPr/>
        <w:t xml:space="preserve"> contribution to the Ministry of the Family, with the Gazelles (</w:t>
      </w:r>
      <w:r>
        <w:rPr>
          <w:b/>
          <w:bCs/>
        </w:rPr>
        <w:t>Flutter /</w:t>
      </w:r>
      <w:r>
        <w:rPr/>
        <w:t xml:space="preserve"> </w:t>
      </w:r>
      <w:r>
        <w:rPr>
          <w:b/>
          <w:bCs/>
        </w:rPr>
        <w:t>API Design using</w:t>
      </w:r>
      <w:r>
        <w:rPr>
          <w:b/>
          <w:bCs/>
        </w:rPr>
        <w:t xml:space="preserve"> AWS </w:t>
      </w:r>
      <w:r>
        <w:rPr>
          <w:b/>
          <w:bCs/>
        </w:rPr>
        <w:t>Amp</w:t>
      </w:r>
      <w:r>
        <w:rPr>
          <w:b/>
          <w:bCs/>
        </w:rPr>
        <w:t>lify</w:t>
      </w:r>
      <w:r>
        <w:rPr/>
        <w:t xml:space="preserve">) and RSG projects which, among other systems, are responsible for controlling childcare services in Quebec and receive an annual budget per year. of about $ 2B, </w:t>
      </w:r>
      <w:r>
        <w:rPr/>
        <w:t xml:space="preserve">always in a context of </w:t>
      </w:r>
      <w:r>
        <w:rPr>
          <w:b/>
          <w:bCs/>
        </w:rPr>
        <w:t>agile ceremonies</w:t>
      </w:r>
      <w:r>
        <w:rPr/>
        <w:t>.</w:t>
      </w:r>
    </w:p>
    <w:p>
      <w:pPr>
        <w:pStyle w:val="LCVNORMAL"/>
        <w:rPr>
          <w:lang w:val="en-US"/>
        </w:rPr>
      </w:pPr>
      <w:r>
        <w:rPr>
          <w:lang w:val="en-US"/>
        </w:rPr>
        <w:t>In Brazil, he d</w:t>
      </w:r>
      <w:r>
        <w:rPr>
          <w:lang w:val="en-US"/>
        </w:rPr>
        <w:t>evelop</w:t>
      </w:r>
      <w:r>
        <w:rPr>
          <w:lang w:val="en-US"/>
        </w:rPr>
        <w:t>ed</w:t>
      </w:r>
      <w:r>
        <w:rPr>
          <w:lang w:val="en-US"/>
        </w:rPr>
        <w:t xml:space="preserve"> the PARCEIRO system in </w:t>
      </w:r>
      <w:r>
        <w:rPr>
          <w:b/>
          <w:bCs/>
          <w:lang w:val="en-US"/>
        </w:rPr>
        <w:t>PHP / Laravel / Angular</w:t>
      </w:r>
      <w:r>
        <w:rPr>
          <w:b/>
          <w:bCs/>
          <w:lang w:val="en-US"/>
        </w:rPr>
        <w:t>JS / Typescript / Sass / Bootstrap</w:t>
      </w:r>
      <w:r>
        <w:rPr>
          <w:lang w:val="en-US"/>
        </w:rPr>
        <w:t xml:space="preserve">, and he was responsible for obtaining feedback from partner institutions  </w:t>
      </w:r>
      <w:r>
        <w:rPr>
          <w:lang w:val="en-US"/>
        </w:rPr>
        <w:t xml:space="preserve">of Public Ministry of Federal District and Territories – </w:t>
      </w:r>
      <w:r>
        <w:rPr>
          <w:lang w:val="en-US"/>
        </w:rPr>
        <w:t>MPDFT - on the application of alternative measures to prison.</w:t>
      </w:r>
    </w:p>
    <w:p>
      <w:pPr>
        <w:pStyle w:val="LCVNORMAL"/>
        <w:rPr>
          <w:del w:id="3" w:author="Autor desconhecido" w:date="2020-01-06T13:33:00Z"/>
        </w:rPr>
      </w:pPr>
      <w:r>
        <w:rPr/>
        <w:t>In short, Mr. Tavares has strong skills not only to adapt to any development environment, but also to quickly deliver a variety of solutions.</w:t>
      </w:r>
    </w:p>
    <w:p>
      <w:pPr>
        <w:pStyle w:val="LCVNORMAL"/>
        <w:spacing w:before="240" w:after="0"/>
        <w:rPr>
          <w:del w:id="5" w:author="Autor desconhecido" w:date="2020-01-06T13:48:00Z"/>
        </w:rPr>
      </w:pPr>
      <w:del w:id="4" w:author="Autor desconhecido" w:date="2020-01-06T13:33:00Z">
        <w:r>
          <w:rPr/>
          <w:delText xml:space="preserve">Il dispose de fortes compétences techniques dans des environnements technologiques variés. </w:delText>
        </w:r>
      </w:del>
    </w:p>
    <w:p>
      <w:pPr>
        <w:pStyle w:val="LCVNORMAL"/>
        <w:spacing w:before="240" w:after="0"/>
        <w:rPr/>
      </w:pPr>
      <w:r>
        <w:rPr/>
      </w:r>
    </w:p>
    <w:tbl>
      <w:tblPr>
        <w:tblStyle w:val="Tabelacomgrade"/>
        <w:tblW w:w="9962" w:type="dxa"/>
        <w:jc w:val="left"/>
        <w:tblInd w:w="0" w:type="dxa"/>
        <w:tblCellMar>
          <w:top w:w="0" w:type="dxa"/>
          <w:left w:w="113" w:type="dxa"/>
          <w:bottom w:w="0" w:type="dxa"/>
          <w:right w:w="108" w:type="dxa"/>
        </w:tblCellMar>
        <w:tblLook w:val="04a0" w:noVBand="1" w:noHBand="0" w:lastColumn="0" w:firstColumn="1" w:lastRow="0" w:firstRow="1"/>
      </w:tblPr>
      <w:tblGrid>
        <w:gridCol w:w="1588"/>
        <w:gridCol w:w="8373"/>
      </w:tblGrid>
      <w:tr>
        <w:trPr/>
        <w:tc>
          <w:tcPr>
            <w:tcW w:w="1588"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3"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b/>
                <w:smallCaps/>
                <w:color w:val="FFFFFF" w:themeColor="background1"/>
                <w:spacing w:val="-2"/>
                <w:sz w:val="22"/>
              </w:rPr>
            </w:pPr>
            <w:r>
              <w:rPr>
                <w:rFonts w:cs="Arial"/>
                <w:b/>
                <w:smallCaps/>
                <w:color w:val="FFFFFF" w:themeColor="background1"/>
                <w:spacing w:val="-2"/>
                <w:sz w:val="22"/>
              </w:rPr>
              <w:t>Formation</w:t>
            </w:r>
          </w:p>
        </w:tc>
      </w:tr>
    </w:tbl>
    <w:p>
      <w:pPr>
        <w:pStyle w:val="LCVespace1tableau"/>
        <w:rPr/>
      </w:pPr>
      <w:r>
        <w:rPr/>
      </w:r>
    </w:p>
    <w:tbl>
      <w:tblPr>
        <w:tblW w:w="10188" w:type="dxa"/>
        <w:jc w:val="left"/>
        <w:tblInd w:w="0" w:type="dxa"/>
        <w:tblCellMar>
          <w:top w:w="0" w:type="dxa"/>
          <w:left w:w="108" w:type="dxa"/>
          <w:bottom w:w="0" w:type="dxa"/>
          <w:right w:w="108" w:type="dxa"/>
        </w:tblCellMar>
        <w:tblLook w:val="04a0" w:noVBand="1" w:noHBand="0" w:lastColumn="0" w:firstColumn="1" w:lastRow="0" w:firstRow="1"/>
      </w:tblPr>
      <w:tblGrid>
        <w:gridCol w:w="1573"/>
        <w:gridCol w:w="5338"/>
        <w:gridCol w:w="3277"/>
      </w:tblGrid>
      <w:tr>
        <w:trPr>
          <w:trHeight w:val="699" w:hRule="atLeast"/>
        </w:trPr>
        <w:tc>
          <w:tcPr>
            <w:tcW w:w="1573" w:type="dxa"/>
            <w:tcBorders/>
            <w:shd w:color="auto" w:fill="auto" w:val="clear"/>
          </w:tcPr>
          <w:p>
            <w:pPr>
              <w:pStyle w:val="LCVGrillenormal"/>
              <w:spacing w:lineRule="auto" w:line="240" w:before="40" w:after="40"/>
              <w:jc w:val="left"/>
              <w:rPr/>
            </w:pPr>
            <w:r>
              <w:rPr/>
              <w:t>2005</w:t>
            </w:r>
          </w:p>
          <w:p>
            <w:pPr>
              <w:pStyle w:val="LCVGrillenormal"/>
              <w:spacing w:lineRule="auto" w:line="240" w:before="40" w:after="40"/>
              <w:jc w:val="left"/>
              <w:rPr/>
            </w:pPr>
            <w:r>
              <w:rPr/>
            </w:r>
          </w:p>
        </w:tc>
        <w:tc>
          <w:tcPr>
            <w:tcW w:w="5338" w:type="dxa"/>
            <w:tcBorders/>
            <w:shd w:color="auto" w:fill="auto" w:val="clear"/>
          </w:tcPr>
          <w:p>
            <w:pPr>
              <w:pStyle w:val="LCVDiplome"/>
              <w:spacing w:before="40" w:after="40"/>
              <w:rPr/>
            </w:pPr>
            <w:r>
              <w:rPr>
                <w:b/>
              </w:rPr>
              <w:t>Bachelor degree</w:t>
            </w:r>
            <w:r>
              <w:rPr/>
              <w:tab/>
            </w:r>
          </w:p>
          <w:p>
            <w:pPr>
              <w:pStyle w:val="LCVDiplome"/>
              <w:tabs>
                <w:tab w:val="clear" w:pos="8137"/>
                <w:tab w:val="left" w:pos="7140" w:leader="none"/>
              </w:tabs>
              <w:spacing w:before="40" w:after="40"/>
              <w:rPr>
                <w:rFonts w:ascii="Arial" w:hAnsi="Arial" w:eastAsia="Times New Roman" w:cs="Times New Roman"/>
                <w:color w:val="auto"/>
                <w:kern w:val="0"/>
                <w:sz w:val="20"/>
                <w:szCs w:val="22"/>
                <w:lang w:val="fr-CA" w:eastAsia="fr-FR" w:bidi="ar-SA"/>
              </w:rPr>
            </w:pPr>
            <w:r>
              <w:rPr>
                <w:rFonts w:eastAsia="Times New Roman" w:cs="Times New Roman"/>
                <w:color w:val="auto"/>
                <w:kern w:val="0"/>
                <w:sz w:val="20"/>
                <w:szCs w:val="22"/>
                <w:lang w:val="fr-CA" w:eastAsia="fr-FR" w:bidi="ar-SA"/>
              </w:rPr>
              <w:t>Computing Science (BSc)</w:t>
            </w:r>
          </w:p>
        </w:tc>
        <w:tc>
          <w:tcPr>
            <w:tcW w:w="3277" w:type="dxa"/>
            <w:tcBorders/>
          </w:tcPr>
          <w:p>
            <w:pPr>
              <w:pStyle w:val="LCVDiplome"/>
              <w:spacing w:before="40" w:after="40"/>
              <w:rPr/>
            </w:pPr>
            <w:r>
              <w:rPr/>
              <w:t>Universidade de Brasilia</w:t>
            </w:r>
          </w:p>
        </w:tc>
      </w:tr>
    </w:tbl>
    <w:p>
      <w:pPr>
        <w:pStyle w:val="LCVespace1tableau"/>
        <w:rPr/>
      </w:pPr>
      <w:r>
        <w:rPr/>
      </w:r>
    </w:p>
    <w:tbl>
      <w:tblPr>
        <w:tblStyle w:val="Tabelacomgrade"/>
        <w:tblW w:w="9962" w:type="dxa"/>
        <w:jc w:val="left"/>
        <w:tblInd w:w="0" w:type="dxa"/>
        <w:tblCellMar>
          <w:top w:w="0" w:type="dxa"/>
          <w:left w:w="113" w:type="dxa"/>
          <w:bottom w:w="0" w:type="dxa"/>
          <w:right w:w="108" w:type="dxa"/>
        </w:tblCellMar>
        <w:tblLook w:val="04a0" w:noVBand="1" w:noHBand="0" w:lastColumn="0" w:firstColumn="1" w:lastRow="0" w:firstRow="1"/>
      </w:tblPr>
      <w:tblGrid>
        <w:gridCol w:w="1588"/>
        <w:gridCol w:w="8373"/>
      </w:tblGrid>
      <w:tr>
        <w:trPr/>
        <w:tc>
          <w:tcPr>
            <w:tcW w:w="1588"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3"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b/>
                <w:smallCaps/>
                <w:color w:val="FFFFFF" w:themeColor="background1"/>
                <w:spacing w:val="-2"/>
                <w:sz w:val="22"/>
              </w:rPr>
            </w:pPr>
            <w:r>
              <w:rPr>
                <w:rFonts w:cs="Arial"/>
                <w:b/>
                <w:smallCaps/>
                <w:color w:val="FFFFFF" w:themeColor="background1"/>
                <w:spacing w:val="-2"/>
                <w:sz w:val="22"/>
              </w:rPr>
              <w:t>Key skills</w:t>
            </w:r>
          </w:p>
        </w:tc>
      </w:tr>
    </w:tbl>
    <w:p>
      <w:pPr>
        <w:pStyle w:val="LCVespace1tableau"/>
        <w:rPr>
          <w:del w:id="7" w:author="Autor desconhecido" w:date="2020-01-06T13:47:00Z"/>
        </w:rPr>
      </w:pPr>
      <w:del w:id="6" w:author="Autor desconhecido" w:date="2020-01-06T13:47:00Z">
        <w:r>
          <w:rPr/>
        </w:r>
      </w:del>
    </w:p>
    <w:p>
      <w:pPr>
        <w:pStyle w:val="LCVespace1tableau"/>
        <w:rPr>
          <w:del w:id="9" w:author="Autor desconhecido" w:date="2020-01-09T09:17:00Z"/>
        </w:rPr>
      </w:pPr>
      <w:del w:id="8" w:author="Autor desconhecido" w:date="2020-01-09T09:17:00Z">
        <w:r>
          <w:rPr/>
        </w:r>
      </w:del>
    </w:p>
    <w:p>
      <w:pPr>
        <w:pStyle w:val="Normal"/>
        <w:rPr>
          <w:del w:id="11" w:author="Autor desconhecido" w:date="2020-01-09T09:17:00Z"/>
        </w:rPr>
      </w:pPr>
      <w:del w:id="10" w:author="Autor desconhecido" w:date="2020-01-09T09:17:00Z">
        <w:r>
          <w:rPr/>
        </w:r>
      </w:del>
    </w:p>
    <w:p>
      <w:pPr>
        <w:pStyle w:val="LCVespace1tableau"/>
        <w:rPr/>
      </w:pPr>
      <w:r>
        <w:rPr/>
      </w:r>
    </w:p>
    <w:p>
      <w:pPr>
        <w:pStyle w:val="Normal"/>
        <w:rPr/>
      </w:pPr>
      <w:r>
        <w:rPr/>
      </w:r>
    </w:p>
    <w:p>
      <w:pPr>
        <w:sectPr>
          <w:headerReference w:type="default" r:id="rId2"/>
          <w:footerReference w:type="default" r:id="rId3"/>
          <w:type w:val="nextPage"/>
          <w:pgSz w:w="12240" w:h="15840"/>
          <w:pgMar w:left="1134" w:right="1134" w:header="425" w:top="482" w:footer="737" w:bottom="1418" w:gutter="0"/>
          <w:pgNumType w:fmt="decimal"/>
          <w:formProt w:val="false"/>
          <w:textDirection w:val="lrTb"/>
          <w:docGrid w:type="default" w:linePitch="360" w:charSpace="32768"/>
        </w:sectPr>
      </w:pPr>
    </w:p>
    <w:p>
      <w:pPr>
        <w:pStyle w:val="Puce1"/>
        <w:numPr>
          <w:ilvl w:val="0"/>
          <w:numId w:val="2"/>
        </w:numPr>
        <w:ind w:left="357" w:hanging="357"/>
        <w:rPr/>
      </w:pPr>
      <w:r>
        <w:rPr/>
        <w:t xml:space="preserve">Development </w:t>
      </w:r>
      <w:ins w:id="16" w:author="Autor desconhecido" w:date="2020-01-06T13:43:00Z">
        <w:r>
          <w:rPr/>
          <w:t>Frontend</w:t>
        </w:r>
      </w:ins>
    </w:p>
    <w:p>
      <w:pPr>
        <w:pStyle w:val="Puce1"/>
        <w:numPr>
          <w:ilvl w:val="0"/>
          <w:numId w:val="2"/>
        </w:numPr>
        <w:ind w:left="357" w:hanging="357"/>
        <w:rPr/>
      </w:pPr>
      <w:r>
        <w:rPr>
          <w:b/>
          <w:bCs/>
        </w:rPr>
        <w:t>AngularJS</w:t>
      </w:r>
      <w:del w:id="17" w:author="Autor desconhecido" w:date="2020-01-06T13:43:00Z">
        <w:r>
          <w:rPr>
            <w:b/>
            <w:bCs/>
          </w:rPr>
          <w:delText>de logiciels</w:delText>
        </w:r>
      </w:del>
    </w:p>
    <w:p>
      <w:pPr>
        <w:pStyle w:val="Puce1"/>
        <w:numPr>
          <w:ilvl w:val="0"/>
          <w:numId w:val="2"/>
        </w:numPr>
        <w:ind w:left="357" w:hanging="357"/>
        <w:rPr>
          <w:b/>
          <w:b/>
          <w:bCs/>
        </w:rPr>
      </w:pPr>
      <w:r>
        <w:rPr>
          <w:b/>
          <w:bCs/>
        </w:rPr>
        <w:t>REACT</w:t>
      </w:r>
    </w:p>
    <w:p>
      <w:pPr>
        <w:pStyle w:val="Puce1"/>
        <w:numPr>
          <w:ilvl w:val="0"/>
          <w:numId w:val="2"/>
        </w:numPr>
        <w:ind w:left="357" w:hanging="357"/>
        <w:rPr/>
      </w:pPr>
      <w:r>
        <w:rPr/>
        <w:t>Flutter</w:t>
      </w:r>
    </w:p>
    <w:p>
      <w:pPr>
        <w:pStyle w:val="Puce1"/>
        <w:numPr>
          <w:ilvl w:val="0"/>
          <w:numId w:val="2"/>
        </w:numPr>
        <w:ind w:left="357" w:hanging="357"/>
        <w:rPr/>
      </w:pPr>
      <w:r>
        <w:rPr/>
        <w:t>Dart</w:t>
      </w:r>
    </w:p>
    <w:p>
      <w:pPr>
        <w:pStyle w:val="Puce1"/>
        <w:numPr>
          <w:ilvl w:val="0"/>
          <w:numId w:val="2"/>
        </w:numPr>
        <w:ind w:left="357" w:hanging="357"/>
        <w:rPr/>
      </w:pPr>
      <w:r>
        <w:rPr/>
        <w:t>Redux</w:t>
      </w:r>
    </w:p>
    <w:p>
      <w:pPr>
        <w:pStyle w:val="Puce1"/>
        <w:numPr>
          <w:ilvl w:val="0"/>
          <w:numId w:val="2"/>
        </w:numPr>
        <w:ind w:left="357" w:hanging="357"/>
        <w:rPr>
          <w:b/>
          <w:b/>
          <w:bCs/>
        </w:rPr>
      </w:pPr>
      <w:r>
        <w:rPr>
          <w:b/>
          <w:bCs/>
        </w:rPr>
        <w:t>Bootstrap</w:t>
      </w:r>
    </w:p>
    <w:p>
      <w:pPr>
        <w:pStyle w:val="Puce1"/>
        <w:numPr>
          <w:ilvl w:val="0"/>
          <w:numId w:val="2"/>
        </w:numPr>
        <w:ind w:left="357" w:hanging="357"/>
        <w:rPr/>
      </w:pPr>
      <w:r>
        <w:rPr/>
        <w:t>Semantic-UI</w:t>
      </w:r>
    </w:p>
    <w:p>
      <w:pPr>
        <w:pStyle w:val="Puce1"/>
        <w:numPr>
          <w:ilvl w:val="0"/>
          <w:numId w:val="2"/>
        </w:numPr>
        <w:ind w:left="357" w:hanging="357"/>
        <w:rPr/>
      </w:pPr>
      <w:r>
        <w:rPr/>
        <w:t>Flexbox</w:t>
      </w:r>
    </w:p>
    <w:p>
      <w:pPr>
        <w:pStyle w:val="Puce1"/>
        <w:numPr>
          <w:ilvl w:val="0"/>
          <w:numId w:val="2"/>
        </w:numPr>
        <w:ind w:left="357" w:hanging="357"/>
        <w:rPr/>
      </w:pPr>
      <w:r>
        <w:rPr/>
        <w:t>Google Material Design</w:t>
      </w:r>
    </w:p>
    <w:p>
      <w:pPr>
        <w:pStyle w:val="Puce1"/>
        <w:numPr>
          <w:ilvl w:val="0"/>
          <w:numId w:val="2"/>
        </w:numPr>
        <w:ind w:left="357" w:hanging="357"/>
        <w:rPr>
          <w:b/>
          <w:b/>
          <w:bCs/>
        </w:rPr>
      </w:pPr>
      <w:r>
        <w:rPr>
          <w:b/>
          <w:bCs/>
        </w:rPr>
        <w:t>DevOps</w:t>
      </w:r>
    </w:p>
    <w:p>
      <w:pPr>
        <w:pStyle w:val="Puce1"/>
        <w:numPr>
          <w:ilvl w:val="0"/>
          <w:numId w:val="2"/>
        </w:numPr>
        <w:ind w:left="357" w:hanging="357"/>
        <w:rPr/>
      </w:pPr>
      <w:r>
        <w:rPr/>
        <w:t>Git</w:t>
      </w:r>
    </w:p>
    <w:p>
      <w:pPr>
        <w:pStyle w:val="Puce1"/>
        <w:numPr>
          <w:ilvl w:val="0"/>
          <w:numId w:val="2"/>
        </w:numPr>
        <w:ind w:left="357" w:hanging="357"/>
        <w:rPr/>
      </w:pPr>
      <w:r>
        <w:rPr/>
        <w:t>Bitbucket</w:t>
      </w:r>
    </w:p>
    <w:p>
      <w:pPr>
        <w:pStyle w:val="Puce1"/>
        <w:numPr>
          <w:ilvl w:val="0"/>
          <w:numId w:val="2"/>
        </w:numPr>
        <w:ind w:left="357" w:hanging="357"/>
        <w:rPr/>
      </w:pPr>
      <w:r>
        <w:rPr/>
        <w:t>GitLab</w:t>
      </w:r>
    </w:p>
    <w:p>
      <w:pPr>
        <w:pStyle w:val="Puce1"/>
        <w:numPr>
          <w:ilvl w:val="0"/>
          <w:numId w:val="2"/>
        </w:numPr>
        <w:ind w:left="357" w:hanging="357"/>
        <w:rPr/>
      </w:pPr>
      <w:ins w:id="18" w:author="Autor desconhecido" w:date="2020-01-06T13:44:00Z">
        <w:r>
          <w:rPr/>
          <w:t>GitHub</w:t>
        </w:r>
      </w:ins>
    </w:p>
    <w:p>
      <w:pPr>
        <w:pStyle w:val="Puce1"/>
        <w:numPr>
          <w:ilvl w:val="0"/>
          <w:numId w:val="2"/>
        </w:numPr>
        <w:ind w:left="357" w:hanging="357"/>
        <w:rPr/>
      </w:pPr>
      <w:r>
        <w:rPr/>
        <w:t>JIRA</w:t>
      </w:r>
    </w:p>
    <w:p>
      <w:pPr>
        <w:pStyle w:val="Puce1"/>
        <w:numPr>
          <w:ilvl w:val="0"/>
          <w:numId w:val="2"/>
        </w:numPr>
        <w:ind w:left="357" w:hanging="357"/>
        <w:rPr/>
      </w:pPr>
      <w:r>
        <w:rPr/>
        <w:t>Miro</w:t>
      </w:r>
    </w:p>
    <w:p>
      <w:pPr>
        <w:pStyle w:val="Puce1"/>
        <w:numPr>
          <w:ilvl w:val="0"/>
          <w:numId w:val="2"/>
        </w:numPr>
        <w:ind w:left="357" w:hanging="357"/>
        <w:rPr/>
      </w:pPr>
      <w:r>
        <w:rPr/>
        <w:t>Kanban</w:t>
      </w:r>
    </w:p>
    <w:p>
      <w:pPr>
        <w:pStyle w:val="Puce1"/>
        <w:numPr>
          <w:ilvl w:val="0"/>
          <w:numId w:val="2"/>
        </w:numPr>
        <w:ind w:left="357" w:hanging="357"/>
        <w:rPr/>
      </w:pPr>
      <w:r>
        <w:rPr/>
        <w:t>SCRUM</w:t>
      </w:r>
    </w:p>
    <w:p>
      <w:pPr>
        <w:pStyle w:val="Puce1"/>
        <w:numPr>
          <w:ilvl w:val="0"/>
          <w:numId w:val="2"/>
        </w:numPr>
        <w:ind w:left="357" w:hanging="357"/>
        <w:rPr/>
      </w:pPr>
      <w:r>
        <w:rPr/>
        <w:t>Agile Development</w:t>
      </w:r>
    </w:p>
    <w:p>
      <w:pPr>
        <w:pStyle w:val="Puce1"/>
        <w:numPr>
          <w:ilvl w:val="0"/>
          <w:numId w:val="2"/>
        </w:numPr>
        <w:ind w:left="357" w:hanging="357"/>
        <w:rPr/>
      </w:pPr>
      <w:r>
        <w:rPr/>
        <w:t>REST</w:t>
      </w:r>
    </w:p>
    <w:p>
      <w:pPr>
        <w:pStyle w:val="Puce1"/>
        <w:numPr>
          <w:ilvl w:val="0"/>
          <w:numId w:val="2"/>
        </w:numPr>
        <w:ind w:left="357" w:hanging="357"/>
        <w:rPr/>
      </w:pPr>
      <w:r>
        <w:rPr/>
        <w:t>GraphQL</w:t>
      </w:r>
    </w:p>
    <w:p>
      <w:pPr>
        <w:pStyle w:val="Puce1"/>
        <w:numPr>
          <w:ilvl w:val="0"/>
          <w:numId w:val="2"/>
        </w:numPr>
        <w:ind w:left="357" w:hanging="357"/>
        <w:rPr/>
      </w:pPr>
      <w:r>
        <w:rPr/>
        <w:t>SOAP</w:t>
      </w:r>
    </w:p>
    <w:p>
      <w:pPr>
        <w:pStyle w:val="Puce1"/>
        <w:numPr>
          <w:ilvl w:val="0"/>
          <w:numId w:val="2"/>
        </w:numPr>
        <w:ind w:left="357" w:hanging="357"/>
        <w:rPr/>
      </w:pPr>
      <w:r>
        <w:rPr/>
        <w:t>Websockets</w:t>
      </w:r>
    </w:p>
    <w:p>
      <w:pPr>
        <w:pStyle w:val="Puce1"/>
        <w:numPr>
          <w:ilvl w:val="0"/>
          <w:numId w:val="2"/>
        </w:numPr>
        <w:ind w:left="357" w:hanging="357"/>
        <w:rPr/>
      </w:pPr>
      <w:r>
        <w:rPr/>
        <w:t>Swagger</w:t>
      </w:r>
    </w:p>
    <w:p>
      <w:pPr>
        <w:pStyle w:val="Puce1"/>
        <w:numPr>
          <w:ilvl w:val="0"/>
          <w:numId w:val="2"/>
        </w:numPr>
        <w:ind w:left="357" w:hanging="357"/>
        <w:rPr/>
      </w:pPr>
      <w:r>
        <w:rPr/>
        <w:t>OpenAPI</w:t>
      </w:r>
    </w:p>
    <w:p>
      <w:pPr>
        <w:pStyle w:val="Puce1"/>
        <w:numPr>
          <w:ilvl w:val="0"/>
          <w:numId w:val="2"/>
        </w:numPr>
        <w:ind w:left="357" w:hanging="357"/>
        <w:rPr/>
      </w:pPr>
      <w:r>
        <w:rPr/>
        <w:t>Sbt</w:t>
      </w:r>
    </w:p>
    <w:p>
      <w:pPr>
        <w:pStyle w:val="Puce1"/>
        <w:numPr>
          <w:ilvl w:val="0"/>
          <w:numId w:val="2"/>
        </w:numPr>
        <w:ind w:left="357" w:hanging="357"/>
        <w:rPr/>
      </w:pPr>
      <w:r>
        <w:rPr/>
        <w:t>Development Backend</w:t>
      </w:r>
    </w:p>
    <w:p>
      <w:pPr>
        <w:pStyle w:val="Puce1"/>
        <w:numPr>
          <w:ilvl w:val="0"/>
          <w:numId w:val="2"/>
        </w:numPr>
        <w:ind w:left="357" w:hanging="357"/>
        <w:rPr/>
      </w:pPr>
      <w:r>
        <w:rPr/>
        <w:t>Java</w:t>
      </w:r>
    </w:p>
    <w:p>
      <w:pPr>
        <w:pStyle w:val="Puce1"/>
        <w:numPr>
          <w:ilvl w:val="0"/>
          <w:numId w:val="2"/>
        </w:numPr>
        <w:ind w:left="357" w:hanging="357"/>
        <w:rPr>
          <w:b/>
          <w:b/>
          <w:bCs/>
        </w:rPr>
      </w:pPr>
      <w:r>
        <w:rPr>
          <w:b/>
          <w:bCs/>
        </w:rPr>
        <w:t>PHP</w:t>
      </w:r>
    </w:p>
    <w:p>
      <w:pPr>
        <w:pStyle w:val="Puce1"/>
        <w:numPr>
          <w:ilvl w:val="0"/>
          <w:numId w:val="2"/>
        </w:numPr>
        <w:ind w:left="357" w:hanging="357"/>
        <w:rPr/>
      </w:pPr>
      <w:r>
        <w:rPr/>
        <w:t>ASP</w:t>
      </w:r>
    </w:p>
    <w:p>
      <w:pPr>
        <w:pStyle w:val="Puce1"/>
        <w:numPr>
          <w:ilvl w:val="0"/>
          <w:numId w:val="2"/>
        </w:numPr>
        <w:ind w:left="357" w:hanging="357"/>
        <w:rPr/>
      </w:pPr>
      <w:r>
        <w:rPr/>
        <w:t>Delphi</w:t>
      </w:r>
    </w:p>
    <w:p>
      <w:pPr>
        <w:pStyle w:val="Puce1"/>
        <w:numPr>
          <w:ilvl w:val="0"/>
          <w:numId w:val="2"/>
        </w:numPr>
        <w:ind w:left="357" w:hanging="357"/>
        <w:rPr/>
      </w:pPr>
      <w:r>
        <w:rPr/>
        <w:t>C</w:t>
      </w:r>
    </w:p>
    <w:p>
      <w:pPr>
        <w:pStyle w:val="Puce1"/>
        <w:numPr>
          <w:ilvl w:val="0"/>
          <w:numId w:val="2"/>
        </w:numPr>
        <w:ind w:left="357" w:hanging="357"/>
        <w:rPr/>
      </w:pPr>
      <w:r>
        <w:rPr/>
        <w:t xml:space="preserve">Programmation MVC </w:t>
      </w:r>
      <w:r>
        <w:rPr>
          <w:rFonts w:eastAsia="Times New Roman" w:cs="Times New Roman"/>
          <w:color w:val="auto"/>
          <w:kern w:val="0"/>
          <w:sz w:val="20"/>
          <w:szCs w:val="20"/>
          <w:lang w:val="fr-CA" w:eastAsia="fr-FR" w:bidi="ar-SA"/>
        </w:rPr>
        <w:t>with</w:t>
      </w:r>
      <w:r>
        <w:rPr/>
        <w:t xml:space="preserve"> C# et ASP.net</w:t>
      </w:r>
      <w:ins w:id="19" w:author="Autor desconhecido" w:date="2020-01-06T13:54:00Z">
        <w:r>
          <w:rPr/>
          <w:t>/</w:t>
        </w:r>
      </w:ins>
      <w:ins w:id="20" w:author="Autor desconhecido" w:date="2020-01-06T13:55:00Z">
        <w:r>
          <w:rPr/>
          <w:t>.NET Core SDK</w:t>
        </w:r>
      </w:ins>
    </w:p>
    <w:p>
      <w:pPr>
        <w:pStyle w:val="Puce1"/>
        <w:numPr>
          <w:ilvl w:val="0"/>
          <w:numId w:val="2"/>
        </w:numPr>
        <w:ind w:left="357" w:hanging="357"/>
        <w:rPr/>
      </w:pPr>
      <w:r>
        <w:rPr>
          <w:lang w:val="en-CA"/>
        </w:rPr>
        <w:t>Spring</w:t>
      </w:r>
    </w:p>
    <w:p>
      <w:pPr>
        <w:pStyle w:val="Puce1"/>
        <w:numPr>
          <w:ilvl w:val="0"/>
          <w:numId w:val="2"/>
        </w:numPr>
        <w:ind w:left="357" w:hanging="357"/>
        <w:rPr/>
      </w:pPr>
      <w:r>
        <w:rPr>
          <w:lang w:val="en-CA"/>
        </w:rPr>
        <w:t>JPA</w:t>
      </w:r>
    </w:p>
    <w:p>
      <w:pPr>
        <w:pStyle w:val="Puce1"/>
        <w:numPr>
          <w:ilvl w:val="0"/>
          <w:numId w:val="2"/>
        </w:numPr>
        <w:ind w:left="357" w:hanging="357"/>
        <w:rPr/>
      </w:pPr>
      <w:r>
        <w:rPr>
          <w:lang w:val="en-CA"/>
        </w:rPr>
        <w:t>Hibernate</w:t>
      </w:r>
    </w:p>
    <w:p>
      <w:pPr>
        <w:pStyle w:val="Puce1"/>
        <w:numPr>
          <w:ilvl w:val="0"/>
          <w:numId w:val="2"/>
        </w:numPr>
        <w:ind w:left="357" w:hanging="357"/>
        <w:rPr/>
      </w:pPr>
      <w:r>
        <w:rPr>
          <w:lang w:val="en-CA"/>
        </w:rPr>
        <w:t>Apache</w:t>
      </w:r>
      <w:del w:id="21" w:author="Autor desconhecido" w:date="2020-01-06T13:45:00Z">
        <w:r>
          <w:rPr>
            <w:lang w:val="en-CA"/>
          </w:rPr>
          <w:delText xml:space="preserve"> </w:delText>
        </w:r>
      </w:del>
      <w:ins w:id="22" w:author="Autor desconhecido" w:date="2020-01-06T13:45:00Z">
        <w:r>
          <w:rPr>
            <w:lang w:val="en-CA"/>
          </w:rPr>
          <w:t xml:space="preserve"> </w:t>
        </w:r>
      </w:ins>
      <w:r>
        <w:rPr>
          <w:lang w:val="en-CA"/>
        </w:rPr>
        <w:t>Camel</w:t>
      </w:r>
    </w:p>
    <w:p>
      <w:pPr>
        <w:pStyle w:val="Puce1"/>
        <w:numPr>
          <w:ilvl w:val="0"/>
          <w:numId w:val="2"/>
        </w:numPr>
        <w:ind w:left="357" w:hanging="357"/>
        <w:rPr/>
      </w:pPr>
      <w:r>
        <w:rPr>
          <w:lang w:val="en-CA"/>
        </w:rPr>
        <w:t>Play Framework</w:t>
      </w:r>
    </w:p>
    <w:p>
      <w:pPr>
        <w:pStyle w:val="Puce1"/>
        <w:numPr>
          <w:ilvl w:val="0"/>
          <w:numId w:val="2"/>
        </w:numPr>
        <w:ind w:left="357" w:hanging="357"/>
        <w:rPr>
          <w:b/>
          <w:b/>
          <w:bCs/>
        </w:rPr>
      </w:pPr>
      <w:r>
        <w:rPr>
          <w:b/>
          <w:bCs/>
        </w:rPr>
        <w:t>Laravel</w:t>
      </w:r>
    </w:p>
    <w:p>
      <w:pPr>
        <w:pStyle w:val="Puce1"/>
        <w:numPr>
          <w:ilvl w:val="0"/>
          <w:numId w:val="2"/>
        </w:numPr>
        <w:ind w:left="357" w:hanging="357"/>
        <w:rPr/>
      </w:pPr>
      <w:r>
        <w:rPr/>
        <w:t>ExpressJS</w:t>
      </w:r>
    </w:p>
    <w:p>
      <w:pPr>
        <w:pStyle w:val="Puce1"/>
        <w:numPr>
          <w:ilvl w:val="0"/>
          <w:numId w:val="2"/>
        </w:numPr>
        <w:ind w:left="357" w:hanging="357"/>
        <w:rPr/>
      </w:pPr>
      <w:r>
        <w:rPr/>
        <w:t>Strongloop</w:t>
      </w:r>
    </w:p>
    <w:p>
      <w:pPr>
        <w:pStyle w:val="Puce1"/>
        <w:numPr>
          <w:ilvl w:val="0"/>
          <w:numId w:val="2"/>
        </w:numPr>
        <w:ind w:left="357" w:hanging="357"/>
        <w:rPr/>
      </w:pPr>
      <w:r>
        <w:rPr/>
        <w:t>Loopback</w:t>
      </w:r>
    </w:p>
    <w:p>
      <w:pPr>
        <w:pStyle w:val="Puce1"/>
        <w:numPr>
          <w:ilvl w:val="0"/>
          <w:numId w:val="2"/>
        </w:numPr>
        <w:ind w:left="357" w:hanging="357"/>
        <w:rPr/>
      </w:pPr>
      <w:ins w:id="23" w:author="Autor desconhecido" w:date="2020-01-06T13:54:00Z">
        <w:r>
          <w:rPr/>
          <w:t>NodeJS</w:t>
        </w:r>
      </w:ins>
    </w:p>
    <w:p>
      <w:pPr>
        <w:pStyle w:val="Puce1"/>
        <w:numPr>
          <w:ilvl w:val="0"/>
          <w:numId w:val="2"/>
        </w:numPr>
        <w:ind w:left="357" w:hanging="357"/>
        <w:rPr/>
      </w:pPr>
      <w:r>
        <w:rPr/>
        <w:t>DynamoDB</w:t>
      </w:r>
    </w:p>
    <w:p>
      <w:pPr>
        <w:pStyle w:val="Puce1"/>
        <w:numPr>
          <w:ilvl w:val="0"/>
          <w:numId w:val="2"/>
        </w:numPr>
        <w:ind w:left="357" w:hanging="357"/>
        <w:rPr>
          <w:lang w:val="en-CA"/>
        </w:rPr>
      </w:pPr>
      <w:r>
        <w:rPr>
          <w:lang w:val="en-CA"/>
        </w:rPr>
        <w:t>MongoDB</w:t>
      </w:r>
    </w:p>
    <w:p>
      <w:pPr>
        <w:pStyle w:val="Puce1"/>
        <w:numPr>
          <w:ilvl w:val="0"/>
          <w:numId w:val="2"/>
        </w:numPr>
        <w:ind w:left="357" w:hanging="357"/>
        <w:rPr>
          <w:lang w:val="en-CA"/>
        </w:rPr>
      </w:pPr>
      <w:r>
        <w:rPr>
          <w:lang w:val="en-CA"/>
        </w:rPr>
        <w:t>MySQL</w:t>
      </w:r>
    </w:p>
    <w:p>
      <w:pPr>
        <w:pStyle w:val="Puce1"/>
        <w:numPr>
          <w:ilvl w:val="0"/>
          <w:numId w:val="2"/>
        </w:numPr>
        <w:ind w:left="357" w:hanging="357"/>
        <w:rPr>
          <w:lang w:val="en-CA"/>
        </w:rPr>
      </w:pPr>
      <w:r>
        <w:rPr>
          <w:lang w:val="en-CA"/>
        </w:rPr>
        <w:t>MS SQL Server</w:t>
      </w:r>
    </w:p>
    <w:p>
      <w:pPr>
        <w:pStyle w:val="Puce1"/>
        <w:numPr>
          <w:ilvl w:val="0"/>
          <w:numId w:val="2"/>
        </w:numPr>
        <w:ind w:left="357" w:hanging="357"/>
        <w:rPr>
          <w:lang w:val="en-CA"/>
        </w:rPr>
      </w:pPr>
      <w:r>
        <w:rPr>
          <w:lang w:val="en-CA"/>
        </w:rPr>
        <w:t>PostgreSQL</w:t>
      </w:r>
    </w:p>
    <w:p>
      <w:pPr>
        <w:pStyle w:val="Puce1"/>
        <w:numPr>
          <w:ilvl w:val="0"/>
          <w:numId w:val="2"/>
        </w:numPr>
        <w:ind w:left="357" w:hanging="357"/>
        <w:rPr>
          <w:lang w:val="en-CA"/>
          <w:del w:id="24" w:author="Autor desconhecido" w:date="2020-01-06T13:44:00Z"/>
        </w:rPr>
      </w:pPr>
      <w:r>
        <w:rPr>
          <w:lang w:val="en-CA"/>
        </w:rPr>
        <w:t>Oracle</w:t>
      </w:r>
    </w:p>
    <w:p>
      <w:pPr>
        <w:pStyle w:val="Puce1"/>
        <w:numPr>
          <w:ilvl w:val="0"/>
          <w:numId w:val="2"/>
        </w:numPr>
        <w:ind w:left="357" w:hanging="357"/>
        <w:rPr>
          <w:lang w:val="en-CA"/>
        </w:rPr>
      </w:pPr>
      <w:del w:id="25" w:author="Autor desconhecido" w:date="2020-01-06T13:44:00Z">
        <w:r>
          <w:rPr/>
          <w:delText>Git/Github</w:delText>
        </w:r>
      </w:del>
    </w:p>
    <w:p>
      <w:pPr>
        <w:pStyle w:val="Puce1"/>
        <w:numPr>
          <w:ilvl w:val="0"/>
          <w:numId w:val="2"/>
        </w:numPr>
        <w:ind w:left="357" w:hanging="357"/>
        <w:rPr/>
      </w:pPr>
      <w:r>
        <w:rPr/>
        <w:t>UI/UX Design</w:t>
      </w:r>
    </w:p>
    <w:p>
      <w:pPr>
        <w:pStyle w:val="Puce1"/>
        <w:numPr>
          <w:ilvl w:val="0"/>
          <w:numId w:val="2"/>
        </w:numPr>
        <w:ind w:left="357" w:hanging="357"/>
        <w:rPr/>
      </w:pPr>
      <w:r>
        <w:rPr/>
        <w:t>Figma</w:t>
      </w:r>
    </w:p>
    <w:p>
      <w:pPr>
        <w:pStyle w:val="Puce1"/>
        <w:numPr>
          <w:ilvl w:val="0"/>
          <w:numId w:val="2"/>
        </w:numPr>
        <w:ind w:left="357" w:hanging="357"/>
        <w:rPr/>
      </w:pPr>
      <w:r>
        <w:rPr/>
        <w:t>GIMP</w:t>
      </w:r>
    </w:p>
    <w:p>
      <w:pPr>
        <w:pStyle w:val="Puce1"/>
        <w:numPr>
          <w:ilvl w:val="0"/>
          <w:numId w:val="2"/>
        </w:numPr>
        <w:ind w:left="357" w:hanging="357"/>
        <w:rPr/>
      </w:pPr>
      <w:r>
        <w:rPr/>
        <w:t>Photoshop</w:t>
      </w:r>
    </w:p>
    <w:p>
      <w:pPr>
        <w:pStyle w:val="Puce1"/>
        <w:numPr>
          <w:ilvl w:val="0"/>
          <w:numId w:val="2"/>
        </w:numPr>
        <w:ind w:left="357" w:hanging="357"/>
        <w:rPr/>
      </w:pPr>
      <w:r>
        <w:rPr/>
        <w:t>HTML</w:t>
      </w:r>
    </w:p>
    <w:p>
      <w:pPr>
        <w:pStyle w:val="Puce1"/>
        <w:numPr>
          <w:ilvl w:val="0"/>
          <w:numId w:val="2"/>
        </w:numPr>
        <w:ind w:left="357" w:hanging="357"/>
        <w:rPr/>
      </w:pPr>
      <w:r>
        <w:rPr/>
        <w:t>CSS</w:t>
      </w:r>
    </w:p>
    <w:p>
      <w:pPr>
        <w:pStyle w:val="Puce1"/>
        <w:numPr>
          <w:ilvl w:val="0"/>
          <w:numId w:val="2"/>
        </w:numPr>
        <w:ind w:left="357" w:hanging="357"/>
        <w:rPr/>
      </w:pPr>
      <w:r>
        <w:rPr/>
        <w:t>Javascript</w:t>
      </w:r>
    </w:p>
    <w:p>
      <w:pPr>
        <w:pStyle w:val="Puce1"/>
        <w:numPr>
          <w:ilvl w:val="0"/>
          <w:numId w:val="2"/>
        </w:numPr>
        <w:ind w:left="357" w:hanging="357"/>
        <w:rPr/>
      </w:pPr>
      <w:r>
        <w:rPr/>
        <w:t>Gulp</w:t>
      </w:r>
    </w:p>
    <w:p>
      <w:pPr>
        <w:pStyle w:val="Puce1"/>
        <w:numPr>
          <w:ilvl w:val="0"/>
          <w:numId w:val="2"/>
        </w:numPr>
        <w:ind w:left="357" w:hanging="357"/>
        <w:rPr/>
      </w:pPr>
      <w:r>
        <w:rPr/>
        <w:t>Grunt</w:t>
      </w:r>
    </w:p>
    <w:p>
      <w:pPr>
        <w:pStyle w:val="Puce1"/>
        <w:numPr>
          <w:ilvl w:val="0"/>
          <w:numId w:val="2"/>
        </w:numPr>
        <w:ind w:left="357" w:hanging="357"/>
        <w:rPr/>
      </w:pPr>
      <w:ins w:id="26" w:author="Autor desconhecido" w:date="2020-01-06T14:05:00Z">
        <w:r>
          <w:rPr/>
          <w:t>Webpack</w:t>
        </w:r>
      </w:ins>
    </w:p>
    <w:p>
      <w:pPr>
        <w:pStyle w:val="Puce1"/>
        <w:numPr>
          <w:ilvl w:val="0"/>
          <w:numId w:val="2"/>
        </w:numPr>
        <w:ind w:left="357" w:hanging="357"/>
        <w:rPr/>
      </w:pPr>
      <w:r>
        <w:rPr/>
        <w:t>Ionic</w:t>
      </w:r>
    </w:p>
    <w:p>
      <w:pPr>
        <w:pStyle w:val="Puce1"/>
        <w:numPr>
          <w:ilvl w:val="0"/>
          <w:numId w:val="2"/>
        </w:numPr>
        <w:ind w:left="357" w:hanging="357"/>
        <w:rPr/>
      </w:pPr>
      <w:r>
        <w:rPr/>
        <w:t>Cordova</w:t>
      </w:r>
    </w:p>
    <w:p>
      <w:pPr>
        <w:pStyle w:val="Puce1"/>
        <w:numPr>
          <w:ilvl w:val="0"/>
          <w:numId w:val="2"/>
        </w:numPr>
        <w:ind w:left="357" w:hanging="357"/>
        <w:rPr/>
      </w:pPr>
      <w:r>
        <w:rPr/>
        <w:t>Mongoose</w:t>
      </w:r>
    </w:p>
    <w:p>
      <w:pPr>
        <w:pStyle w:val="Puce1"/>
        <w:numPr>
          <w:ilvl w:val="0"/>
          <w:numId w:val="2"/>
        </w:numPr>
        <w:ind w:left="357" w:hanging="357"/>
        <w:rPr/>
      </w:pPr>
      <w:r>
        <w:rPr/>
        <w:t>AWS</w:t>
      </w:r>
    </w:p>
    <w:p>
      <w:pPr>
        <w:pStyle w:val="Puce1"/>
        <w:numPr>
          <w:ilvl w:val="0"/>
          <w:numId w:val="2"/>
        </w:numPr>
        <w:ind w:left="357" w:hanging="357"/>
        <w:rPr/>
      </w:pPr>
      <w:r>
        <w:rPr/>
        <w:t>Heroku</w:t>
      </w:r>
    </w:p>
    <w:p>
      <w:pPr>
        <w:pStyle w:val="Puce1"/>
        <w:numPr>
          <w:ilvl w:val="0"/>
          <w:numId w:val="2"/>
        </w:numPr>
        <w:ind w:left="357" w:hanging="357"/>
        <w:rPr/>
      </w:pPr>
      <w:r>
        <w:rPr/>
        <w:t>IBM Bluemix</w:t>
      </w:r>
    </w:p>
    <w:p>
      <w:pPr>
        <w:pStyle w:val="Puce1"/>
        <w:numPr>
          <w:ilvl w:val="0"/>
          <w:numId w:val="2"/>
        </w:numPr>
        <w:ind w:left="357" w:hanging="357"/>
        <w:rPr/>
      </w:pPr>
      <w:r>
        <w:rPr/>
        <w:t>Jenkins</w:t>
      </w:r>
    </w:p>
    <w:p>
      <w:pPr>
        <w:pStyle w:val="Puce1"/>
        <w:numPr>
          <w:ilvl w:val="0"/>
          <w:numId w:val="2"/>
        </w:numPr>
        <w:ind w:left="357" w:hanging="357"/>
        <w:rPr/>
      </w:pPr>
      <w:r>
        <w:rPr/>
        <w:t>Azure DevOps</w:t>
      </w:r>
    </w:p>
    <w:p>
      <w:pPr>
        <w:pStyle w:val="Puce1"/>
        <w:numPr>
          <w:ilvl w:val="0"/>
          <w:numId w:val="2"/>
        </w:numPr>
        <w:ind w:left="357" w:hanging="357"/>
        <w:rPr/>
      </w:pPr>
      <w:r>
        <w:rPr/>
        <w:t>Maven</w:t>
      </w:r>
    </w:p>
    <w:p>
      <w:pPr>
        <w:pStyle w:val="Puce1"/>
        <w:numPr>
          <w:ilvl w:val="0"/>
          <w:numId w:val="2"/>
        </w:numPr>
        <w:ind w:left="357" w:hanging="357"/>
        <w:rPr/>
      </w:pPr>
      <w:ins w:id="27" w:author="Autor desconhecido" w:date="2020-01-06T13:45:00Z">
        <w:r>
          <w:rPr/>
          <w:t>Eclipse</w:t>
        </w:r>
      </w:ins>
    </w:p>
    <w:p>
      <w:pPr>
        <w:pStyle w:val="Puce1"/>
        <w:numPr>
          <w:ilvl w:val="0"/>
          <w:numId w:val="2"/>
        </w:numPr>
        <w:ind w:left="357" w:hanging="357"/>
        <w:rPr/>
      </w:pPr>
      <w:ins w:id="29" w:author="Autor desconhecido" w:date="2020-01-06T13:45:00Z">
        <w:r>
          <w:rPr/>
          <w:t>IntelliJ</w:t>
        </w:r>
      </w:ins>
    </w:p>
    <w:p>
      <w:pPr>
        <w:pStyle w:val="Puce1"/>
        <w:numPr>
          <w:ilvl w:val="0"/>
          <w:numId w:val="2"/>
        </w:numPr>
        <w:ind w:left="357" w:hanging="357"/>
        <w:rPr/>
      </w:pPr>
      <w:r>
        <w:rPr/>
        <w:t>Android Studio</w:t>
      </w:r>
    </w:p>
    <w:p>
      <w:pPr>
        <w:pStyle w:val="Puce1"/>
        <w:numPr>
          <w:ilvl w:val="0"/>
          <w:numId w:val="2"/>
        </w:numPr>
        <w:ind w:left="357" w:hanging="357"/>
        <w:rPr/>
      </w:pPr>
      <w:ins w:id="30" w:author="Autor desconhecido" w:date="2020-01-06T13:45:00Z">
        <w:r>
          <w:rPr/>
          <w:t>VSCode</w:t>
        </w:r>
      </w:ins>
    </w:p>
    <w:p>
      <w:pPr>
        <w:pStyle w:val="Puce1"/>
        <w:numPr>
          <w:ilvl w:val="0"/>
          <w:numId w:val="2"/>
        </w:numPr>
        <w:ind w:left="357" w:hanging="357"/>
        <w:rPr/>
      </w:pPr>
      <w:ins w:id="32" w:author="Autor desconhecido" w:date="2020-01-06T13:45:00Z">
        <w:r>
          <w:rPr/>
          <w:t>Visual Studio</w:t>
        </w:r>
      </w:ins>
    </w:p>
    <w:p>
      <w:pPr>
        <w:pStyle w:val="Puce1"/>
        <w:numPr>
          <w:ilvl w:val="0"/>
          <w:numId w:val="2"/>
        </w:numPr>
        <w:ind w:left="357" w:hanging="357"/>
        <w:rPr/>
      </w:pPr>
      <w:ins w:id="33" w:author="Autor desconhecido" w:date="2020-01-06T14:04:00Z">
        <w:r>
          <w:rPr/>
          <w:t>Atom</w:t>
        </w:r>
      </w:ins>
    </w:p>
    <w:p>
      <w:pPr>
        <w:pStyle w:val="Puce1"/>
        <w:numPr>
          <w:ilvl w:val="0"/>
          <w:numId w:val="2"/>
        </w:numPr>
        <w:ind w:left="357" w:hanging="357"/>
        <w:rPr/>
      </w:pPr>
      <w:ins w:id="34" w:author="Autor desconhecido" w:date="2020-01-06T13:53:00Z">
        <w:r>
          <w:rPr/>
          <w:t>J</w:t>
        </w:r>
      </w:ins>
      <w:ins w:id="35" w:author="Autor desconhecido" w:date="2020-01-06T14:00:00Z">
        <w:r>
          <w:rPr/>
          <w:t>b</w:t>
        </w:r>
      </w:ins>
      <w:ins w:id="36" w:author="Autor desconhecido" w:date="2020-01-06T13:53:00Z">
        <w:r>
          <w:rPr/>
          <w:t>oss</w:t>
        </w:r>
      </w:ins>
    </w:p>
    <w:p>
      <w:pPr>
        <w:pStyle w:val="Puce1"/>
        <w:numPr>
          <w:ilvl w:val="0"/>
          <w:numId w:val="2"/>
        </w:numPr>
        <w:ind w:left="357" w:hanging="357"/>
        <w:rPr/>
      </w:pPr>
      <w:ins w:id="38" w:author="Autor desconhecido" w:date="2020-01-06T13:53:00Z">
        <w:r>
          <w:rPr/>
          <w:t>Tomcat</w:t>
        </w:r>
      </w:ins>
    </w:p>
    <w:p>
      <w:pPr>
        <w:pStyle w:val="Puce1"/>
        <w:numPr>
          <w:ilvl w:val="0"/>
          <w:numId w:val="2"/>
        </w:numPr>
        <w:ind w:left="357" w:hanging="357"/>
        <w:rPr/>
      </w:pPr>
      <w:ins w:id="39" w:author="Autor desconhecido" w:date="2020-01-06T14:01:00Z">
        <w:r>
          <w:rPr/>
          <w:t>J</w:t>
        </w:r>
      </w:ins>
      <w:ins w:id="40" w:author="Autor desconhecido" w:date="2020-01-06T14:04:00Z">
        <w:r>
          <w:rPr/>
          <w:t>u</w:t>
        </w:r>
      </w:ins>
      <w:ins w:id="41" w:author="Autor desconhecido" w:date="2020-01-06T14:01:00Z">
        <w:r>
          <w:rPr/>
          <w:t>nit</w:t>
        </w:r>
      </w:ins>
    </w:p>
    <w:p>
      <w:pPr>
        <w:pStyle w:val="Puce1"/>
        <w:numPr>
          <w:ilvl w:val="0"/>
          <w:numId w:val="2"/>
        </w:numPr>
        <w:ind w:left="357" w:hanging="357"/>
        <w:rPr/>
      </w:pPr>
      <w:ins w:id="43" w:author="Autor desconhecido" w:date="2020-01-06T14:01:00Z">
        <w:r>
          <w:rPr/>
          <w:t>Jacoco</w:t>
        </w:r>
      </w:ins>
    </w:p>
    <w:p>
      <w:pPr>
        <w:pStyle w:val="Puce1"/>
        <w:numPr>
          <w:ilvl w:val="0"/>
          <w:numId w:val="2"/>
        </w:numPr>
        <w:ind w:left="357" w:hanging="357"/>
        <w:rPr/>
      </w:pPr>
      <w:r>
        <w:rPr/>
        <w:t>Jest</w:t>
      </w:r>
    </w:p>
    <w:p>
      <w:pPr>
        <w:pStyle w:val="Puce1"/>
        <w:numPr>
          <w:ilvl w:val="0"/>
          <w:numId w:val="2"/>
        </w:numPr>
        <w:ind w:left="357" w:hanging="357"/>
        <w:rPr/>
      </w:pPr>
      <w:r>
        <w:rPr/>
        <w:t>React Testing Library</w:t>
      </w:r>
    </w:p>
    <w:p>
      <w:pPr>
        <w:pStyle w:val="Puce1"/>
        <w:numPr>
          <w:ilvl w:val="0"/>
          <w:numId w:val="2"/>
        </w:numPr>
        <w:ind w:left="357" w:hanging="357"/>
        <w:rPr/>
      </w:pPr>
      <w:ins w:id="44" w:author="Autor desconhecido" w:date="2020-01-06T14:01:00Z">
        <w:r>
          <w:rPr/>
          <w:t>SonarQube</w:t>
        </w:r>
      </w:ins>
    </w:p>
    <w:p>
      <w:pPr>
        <w:pStyle w:val="Puce1"/>
        <w:numPr>
          <w:ilvl w:val="0"/>
          <w:numId w:val="2"/>
        </w:numPr>
        <w:ind w:left="357" w:hanging="357"/>
        <w:rPr/>
      </w:pPr>
      <w:r>
        <w:rPr/>
        <w:t>Joomla</w:t>
      </w:r>
    </w:p>
    <w:p>
      <w:pPr>
        <w:pStyle w:val="Puce1"/>
        <w:numPr>
          <w:ilvl w:val="0"/>
          <w:numId w:val="2"/>
        </w:numPr>
        <w:ind w:left="357" w:hanging="357"/>
        <w:rPr/>
      </w:pPr>
      <w:r>
        <w:rPr/>
        <w:t>Docker</w:t>
      </w:r>
    </w:p>
    <w:p>
      <w:pPr>
        <w:pStyle w:val="Puce1"/>
        <w:numPr>
          <w:ilvl w:val="0"/>
          <w:numId w:val="2"/>
        </w:numPr>
        <w:ind w:left="357" w:hanging="357"/>
        <w:rPr/>
      </w:pPr>
      <w:r>
        <w:rPr/>
        <w:t>Big Data</w:t>
      </w:r>
    </w:p>
    <w:p>
      <w:pPr>
        <w:pStyle w:val="Puce1"/>
        <w:numPr>
          <w:ilvl w:val="0"/>
          <w:numId w:val="2"/>
        </w:numPr>
        <w:ind w:left="357" w:hanging="357"/>
        <w:rPr/>
      </w:pPr>
      <w:r>
        <w:rPr/>
        <w:t>Firebase</w:t>
      </w:r>
    </w:p>
    <w:p>
      <w:pPr>
        <w:pStyle w:val="Puce1"/>
        <w:numPr>
          <w:ilvl w:val="0"/>
          <w:numId w:val="2"/>
        </w:numPr>
        <w:ind w:left="357" w:hanging="357"/>
        <w:rPr/>
      </w:pPr>
      <w:r>
        <w:rPr/>
        <w:t>Contentful</w:t>
      </w:r>
    </w:p>
    <w:p>
      <w:pPr>
        <w:pStyle w:val="Puce1"/>
        <w:numPr>
          <w:ilvl w:val="0"/>
          <w:numId w:val="2"/>
        </w:numPr>
        <w:ind w:left="357" w:hanging="357"/>
        <w:rPr/>
      </w:pPr>
      <w:r>
        <w:rPr/>
        <w:t>Netlify</w:t>
      </w:r>
    </w:p>
    <w:p>
      <w:pPr>
        <w:pStyle w:val="Puce1"/>
        <w:numPr>
          <w:ilvl w:val="0"/>
          <w:numId w:val="2"/>
        </w:numPr>
        <w:ind w:left="357" w:hanging="357"/>
        <w:rPr/>
      </w:pPr>
      <w:r>
        <w:rPr/>
        <w:t>ESLint</w:t>
      </w:r>
    </w:p>
    <w:p>
      <w:pPr>
        <w:pStyle w:val="Puce1"/>
        <w:numPr>
          <w:ilvl w:val="0"/>
          <w:numId w:val="2"/>
        </w:numPr>
        <w:ind w:left="357" w:hanging="357"/>
        <w:rPr>
          <w:b/>
          <w:b/>
          <w:bCs/>
        </w:rPr>
      </w:pPr>
      <w:r>
        <w:rPr>
          <w:b/>
          <w:bCs/>
        </w:rPr>
        <w:t>Typescript</w:t>
      </w:r>
    </w:p>
    <w:p>
      <w:pPr>
        <w:pStyle w:val="Puce1"/>
        <w:numPr>
          <w:ilvl w:val="0"/>
          <w:numId w:val="2"/>
        </w:numPr>
        <w:ind w:left="357" w:hanging="357"/>
        <w:rPr/>
      </w:pPr>
      <w:r>
        <w:rPr/>
        <w:t>Apache web server</w:t>
      </w:r>
    </w:p>
    <w:p>
      <w:pPr>
        <w:pStyle w:val="Puce1"/>
        <w:numPr>
          <w:ilvl w:val="0"/>
          <w:numId w:val="2"/>
        </w:numPr>
        <w:ind w:left="357" w:hanging="357"/>
        <w:rPr/>
      </w:pPr>
      <w:r>
        <w:rPr/>
        <w:t>Nginx</w:t>
      </w:r>
    </w:p>
    <w:p>
      <w:pPr>
        <w:pStyle w:val="Puce1"/>
        <w:numPr>
          <w:ilvl w:val="0"/>
          <w:numId w:val="2"/>
        </w:numPr>
        <w:ind w:left="357" w:hanging="357"/>
        <w:rPr>
          <w:b/>
          <w:b/>
          <w:bCs/>
        </w:rPr>
      </w:pPr>
      <w:r>
        <w:rPr>
          <w:b/>
          <w:bCs/>
        </w:rPr>
        <w:t>AWS Amplify</w:t>
      </w:r>
    </w:p>
    <w:p>
      <w:pPr>
        <w:pStyle w:val="Puce1"/>
        <w:numPr>
          <w:ilvl w:val="0"/>
          <w:numId w:val="2"/>
        </w:numPr>
        <w:ind w:left="357" w:hanging="357"/>
        <w:rPr/>
      </w:pPr>
      <w:r>
        <w:rPr/>
        <w:t>Apache Velocity</w:t>
      </w:r>
    </w:p>
    <w:p>
      <w:pPr>
        <w:pStyle w:val="Puce1"/>
        <w:numPr>
          <w:ilvl w:val="0"/>
          <w:numId w:val="2"/>
        </w:numPr>
        <w:ind w:left="357" w:hanging="357"/>
        <w:rPr>
          <w:b/>
          <w:b/>
          <w:bCs/>
        </w:rPr>
      </w:pPr>
      <w:r>
        <w:rPr>
          <w:b/>
          <w:bCs/>
        </w:rPr>
        <w:t>AWS Cognito</w:t>
      </w:r>
    </w:p>
    <w:p>
      <w:pPr>
        <w:pStyle w:val="Puce1"/>
        <w:numPr>
          <w:ilvl w:val="0"/>
          <w:numId w:val="2"/>
        </w:numPr>
        <w:ind w:left="357" w:hanging="357"/>
        <w:rPr>
          <w:b/>
          <w:b/>
          <w:bCs/>
        </w:rPr>
      </w:pPr>
      <w:r>
        <w:rPr>
          <w:b/>
          <w:bCs/>
        </w:rPr>
        <w:t>AWS IAM</w:t>
      </w:r>
    </w:p>
    <w:p>
      <w:pPr>
        <w:pStyle w:val="Puce1"/>
        <w:numPr>
          <w:ilvl w:val="0"/>
          <w:numId w:val="2"/>
        </w:numPr>
        <w:ind w:left="357" w:hanging="357"/>
        <w:rPr/>
      </w:pPr>
      <w:r>
        <w:rPr/>
        <w:t>BPMN</w:t>
      </w:r>
    </w:p>
    <w:p>
      <w:pPr>
        <w:pStyle w:val="Puce1"/>
        <w:numPr>
          <w:ilvl w:val="0"/>
          <w:numId w:val="2"/>
        </w:numPr>
        <w:ind w:left="357" w:hanging="357"/>
        <w:rPr/>
      </w:pPr>
      <w:r>
        <w:rPr/>
        <w:t>Appian BPMS</w:t>
      </w:r>
    </w:p>
    <w:p>
      <w:pPr>
        <w:pStyle w:val="Puce1"/>
        <w:numPr>
          <w:ilvl w:val="0"/>
          <w:numId w:val="2"/>
        </w:numPr>
        <w:ind w:left="357" w:hanging="357"/>
        <w:rPr/>
      </w:pPr>
      <w:r>
        <w:rPr/>
        <w:t>Micro-services</w:t>
      </w:r>
    </w:p>
    <w:p>
      <w:pPr>
        <w:pStyle w:val="Puce1"/>
        <w:numPr>
          <w:ilvl w:val="0"/>
          <w:numId w:val="2"/>
        </w:numPr>
        <w:ind w:left="357" w:hanging="357"/>
        <w:rPr>
          <w:b/>
          <w:b/>
          <w:bCs/>
        </w:rPr>
      </w:pPr>
      <w:r>
        <w:rPr>
          <w:b/>
          <w:bCs/>
        </w:rPr>
        <w:t>AWS Code Commit</w:t>
      </w:r>
    </w:p>
    <w:p>
      <w:pPr>
        <w:pStyle w:val="Puce1"/>
        <w:numPr>
          <w:ilvl w:val="0"/>
          <w:numId w:val="2"/>
        </w:numPr>
        <w:ind w:left="357" w:hanging="357"/>
        <w:rPr>
          <w:b/>
          <w:b/>
          <w:bCs/>
        </w:rPr>
      </w:pPr>
      <w:r>
        <w:rPr>
          <w:b/>
          <w:bCs/>
        </w:rPr>
        <w:t>AWS AppSync</w:t>
      </w:r>
    </w:p>
    <w:p>
      <w:pPr>
        <w:pStyle w:val="Puce1"/>
        <w:numPr>
          <w:ilvl w:val="0"/>
          <w:numId w:val="2"/>
        </w:numPr>
        <w:ind w:left="357" w:hanging="357"/>
        <w:rPr/>
      </w:pPr>
      <w:r>
        <w:rPr/>
        <w:t>TDD</w:t>
      </w:r>
    </w:p>
    <w:p>
      <w:pPr>
        <w:pStyle w:val="Puce1"/>
        <w:numPr>
          <w:ilvl w:val="0"/>
          <w:numId w:val="2"/>
        </w:numPr>
        <w:ind w:left="357" w:hanging="357"/>
        <w:rPr/>
      </w:pPr>
      <w:r>
        <w:rPr/>
        <w:t>BDD</w:t>
      </w:r>
    </w:p>
    <w:p>
      <w:pPr>
        <w:pStyle w:val="Puce1"/>
        <w:ind w:left="502" w:hanging="0"/>
        <w:rPr/>
      </w:pPr>
      <w:r>
        <w:rPr/>
      </w:r>
    </w:p>
    <w:p>
      <w:pPr>
        <w:sectPr>
          <w:type w:val="continuous"/>
          <w:pgSz w:w="12240" w:h="15840"/>
          <w:pgMar w:left="1134" w:right="1134" w:header="425" w:top="482" w:footer="737" w:bottom="1418" w:gutter="0"/>
          <w:cols w:num="2" w:space="720" w:equalWidth="true" w:sep="false"/>
          <w:formProt w:val="false"/>
          <w:textDirection w:val="lrTb"/>
          <w:docGrid w:type="default" w:linePitch="360" w:charSpace="32768"/>
        </w:sectPr>
      </w:pPr>
    </w:p>
    <w:p>
      <w:pPr>
        <w:pStyle w:val="LCVespace1tableau"/>
        <w:rPr/>
      </w:pPr>
      <w:r>
        <w:rPr/>
      </w:r>
    </w:p>
    <w:tbl>
      <w:tblPr>
        <w:tblStyle w:val="Tabelacomgrade"/>
        <w:tblW w:w="9962" w:type="dxa"/>
        <w:jc w:val="left"/>
        <w:tblInd w:w="0" w:type="dxa"/>
        <w:tblCellMar>
          <w:top w:w="0" w:type="dxa"/>
          <w:left w:w="113" w:type="dxa"/>
          <w:bottom w:w="0" w:type="dxa"/>
          <w:right w:w="108" w:type="dxa"/>
        </w:tblCellMar>
        <w:tblLook w:val="04a0" w:noVBand="1" w:noHBand="0" w:lastColumn="0" w:firstColumn="1" w:lastRow="0" w:firstRow="1"/>
      </w:tblPr>
      <w:tblGrid>
        <w:gridCol w:w="1588"/>
        <w:gridCol w:w="8373"/>
      </w:tblGrid>
      <w:tr>
        <w:trPr/>
        <w:tc>
          <w:tcPr>
            <w:tcW w:w="1588"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3"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b/>
                <w:smallCaps/>
                <w:color w:val="FFFFFF" w:themeColor="background1"/>
                <w:spacing w:val="-2"/>
                <w:sz w:val="22"/>
              </w:rPr>
            </w:pPr>
            <w:r>
              <w:rPr>
                <w:rFonts w:cs="Arial"/>
                <w:b/>
                <w:smallCaps/>
                <w:color w:val="FFFFFF" w:themeColor="background1"/>
                <w:spacing w:val="-2"/>
                <w:sz w:val="22"/>
              </w:rPr>
              <w:t>written and spoken languages</w:t>
            </w:r>
          </w:p>
        </w:tc>
      </w:tr>
    </w:tbl>
    <w:p>
      <w:pPr>
        <w:pStyle w:val="LCVPuce1"/>
        <w:rPr/>
      </w:pPr>
      <w:r>
        <w:rPr/>
      </w:r>
    </w:p>
    <w:p>
      <w:pPr>
        <w:pStyle w:val="LCVPuce1"/>
        <w:numPr>
          <w:ilvl w:val="0"/>
          <w:numId w:val="3"/>
        </w:numPr>
        <w:ind w:left="357" w:hanging="357"/>
        <w:rPr/>
      </w:pPr>
      <w:r>
        <w:rPr/>
        <w:t xml:space="preserve">French – TEFAQ Niveau B2 (Compréhension Orale/Expression Orale) </w:t>
      </w:r>
    </w:p>
    <w:p>
      <w:pPr>
        <w:pStyle w:val="LCVPuce1"/>
        <w:numPr>
          <w:ilvl w:val="0"/>
          <w:numId w:val="3"/>
        </w:numPr>
        <w:ind w:left="357" w:hanging="357"/>
        <w:rPr/>
      </w:pPr>
      <w:r>
        <w:rPr>
          <w:rFonts w:eastAsia="Times New Roman" w:cs="Times New Roman"/>
          <w:color w:val="auto"/>
          <w:kern w:val="0"/>
          <w:sz w:val="20"/>
          <w:szCs w:val="20"/>
          <w:lang w:val="fr-CA" w:eastAsia="fr-FR" w:bidi="ar-SA"/>
        </w:rPr>
        <w:t>English</w:t>
      </w:r>
      <w:r>
        <w:rPr/>
        <w:t xml:space="preserve"> – IELTS General – Level 7.0</w:t>
      </w:r>
    </w:p>
    <w:p>
      <w:pPr>
        <w:pStyle w:val="LCVPuce1"/>
        <w:numPr>
          <w:ilvl w:val="0"/>
          <w:numId w:val="3"/>
        </w:numPr>
        <w:ind w:left="357" w:hanging="357"/>
        <w:rPr/>
      </w:pPr>
      <w:r>
        <w:rPr/>
        <w:t xml:space="preserve">Portuguese – </w:t>
      </w:r>
      <w:bookmarkStart w:id="6" w:name="tw-target-text"/>
      <w:bookmarkEnd w:id="6"/>
      <w:r>
        <w:rPr>
          <w:lang w:val="en-US"/>
        </w:rPr>
        <w:t>Mother language / Native</w:t>
      </w:r>
    </w:p>
    <w:p>
      <w:pPr>
        <w:pStyle w:val="LCVPuce1"/>
        <w:numPr>
          <w:ilvl w:val="0"/>
          <w:numId w:val="3"/>
        </w:numPr>
        <w:ind w:left="357" w:hanging="357"/>
        <w:rPr/>
      </w:pPr>
      <w:r>
        <w:rPr/>
        <w:t>Spanish – professional level</w:t>
      </w:r>
    </w:p>
    <w:p>
      <w:pPr>
        <w:pStyle w:val="LCVPuce1"/>
        <w:rPr>
          <w:del w:id="46" w:author="Autor desconhecido" w:date="2020-01-06T13:47:00Z"/>
        </w:rPr>
      </w:pPr>
      <w:del w:id="45" w:author="Autor desconhecido" w:date="2020-01-06T13:47:00Z">
        <w:r>
          <w:rPr/>
        </w:r>
      </w:del>
    </w:p>
    <w:p>
      <w:pPr>
        <w:pStyle w:val="LCVPuce1"/>
        <w:rPr/>
      </w:pPr>
      <w:r>
        <w:rPr/>
      </w:r>
    </w:p>
    <w:tbl>
      <w:tblPr>
        <w:tblStyle w:val="Tabelacomgrade"/>
        <w:tblW w:w="9962" w:type="dxa"/>
        <w:jc w:val="left"/>
        <w:tblInd w:w="0" w:type="dxa"/>
        <w:tblCellMar>
          <w:top w:w="0" w:type="dxa"/>
          <w:left w:w="113" w:type="dxa"/>
          <w:bottom w:w="0" w:type="dxa"/>
          <w:right w:w="108" w:type="dxa"/>
        </w:tblCellMar>
        <w:tblLook w:val="04a0" w:noVBand="1" w:noHBand="0" w:lastColumn="0" w:firstColumn="1" w:lastRow="0" w:firstRow="1"/>
      </w:tblPr>
      <w:tblGrid>
        <w:gridCol w:w="1588"/>
        <w:gridCol w:w="8373"/>
      </w:tblGrid>
      <w:tr>
        <w:trPr/>
        <w:tc>
          <w:tcPr>
            <w:tcW w:w="1588"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3"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b/>
                <w:smallCaps/>
                <w:color w:val="FFFFFF" w:themeColor="background1"/>
                <w:spacing w:val="-2"/>
                <w:sz w:val="22"/>
              </w:rPr>
            </w:pPr>
            <w:r>
              <w:rPr>
                <w:rFonts w:cs="Arial"/>
                <w:b/>
                <w:smallCaps/>
                <w:color w:val="FFFFFF" w:themeColor="background1"/>
                <w:spacing w:val="-2"/>
                <w:sz w:val="22"/>
              </w:rPr>
              <w:t xml:space="preserve">Perfectioning </w:t>
            </w:r>
          </w:p>
        </w:tc>
      </w:tr>
    </w:tbl>
    <w:p>
      <w:pPr>
        <w:pStyle w:val="Puce1"/>
        <w:rPr/>
      </w:pPr>
      <w:r>
        <w:rPr/>
      </w:r>
    </w:p>
    <w:p>
      <w:pPr>
        <w:pStyle w:val="Puce1"/>
        <w:numPr>
          <w:ilvl w:val="0"/>
          <w:numId w:val="2"/>
        </w:numPr>
        <w:rPr/>
      </w:pPr>
      <w:r>
        <w:rPr/>
        <w:t>Specialisation on BigData – Unyleya (2020)</w:t>
      </w:r>
    </w:p>
    <w:p>
      <w:pPr>
        <w:pStyle w:val="Puce1"/>
        <w:numPr>
          <w:ilvl w:val="0"/>
          <w:numId w:val="2"/>
        </w:numPr>
        <w:rPr/>
      </w:pPr>
      <w:ins w:id="47" w:author="Autor desconhecido" w:date="2020-01-06T13:46:00Z">
        <w:r>
          <w:rPr/>
          <w:t xml:space="preserve">Programmation web </w:t>
        </w:r>
      </w:ins>
      <w:r>
        <w:rPr/>
        <w:t>with</w:t>
      </w:r>
      <w:ins w:id="48" w:author="Autor desconhecido" w:date="2020-01-06T13:46:00Z">
        <w:r>
          <w:rPr/>
          <w:t xml:space="preserve"> MVC, C# et ASP.NET – Cégep de Sainte Foy (2019)</w:t>
        </w:r>
      </w:ins>
    </w:p>
    <w:p>
      <w:pPr>
        <w:pStyle w:val="Puce1"/>
        <w:numPr>
          <w:ilvl w:val="0"/>
          <w:numId w:val="2"/>
        </w:numPr>
        <w:rPr>
          <w:lang w:val="en-CA"/>
        </w:rPr>
      </w:pPr>
      <w:r>
        <w:rPr>
          <w:lang w:val="en-US"/>
        </w:rPr>
        <w:t xml:space="preserve">Specialisation on </w:t>
      </w:r>
      <w:r>
        <w:rPr>
          <w:lang w:val="en-CA"/>
        </w:rPr>
        <w:t>Full Stack Web Development by HKUST/Coursera (2016)</w:t>
      </w:r>
    </w:p>
    <w:p>
      <w:pPr>
        <w:sectPr>
          <w:type w:val="continuous"/>
          <w:pgSz w:w="12240" w:h="15840"/>
          <w:pgMar w:left="1134" w:right="1134" w:header="425" w:top="482" w:footer="737" w:bottom="1418" w:gutter="0"/>
          <w:formProt w:val="false"/>
          <w:textDirection w:val="lrTb"/>
          <w:docGrid w:type="default" w:linePitch="360" w:charSpace="32768"/>
        </w:sectPr>
      </w:pP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rFonts w:eastAsia="Times New Roman" w:cs="Times New Roman"/>
          <w:b/>
          <w:bCs/>
          <w:i/>
          <w:color w:val="auto"/>
          <w:kern w:val="0"/>
          <w:sz w:val="20"/>
          <w:szCs w:val="22"/>
          <w:lang w:val="fr-CA" w:eastAsia="fr-FR" w:bidi="ar-SA"/>
        </w:rPr>
        <w:t>Last update</w:t>
      </w:r>
      <w:r>
        <w:rPr>
          <w:bCs/>
        </w:rPr>
        <w:t> :</w:t>
      </w:r>
      <w:r>
        <w:rPr/>
        <w:t xml:space="preserve"> </w:t>
      </w:r>
      <w:r>
        <w:rPr>
          <w:rFonts w:eastAsia="Times New Roman" w:cs="Times New Roman"/>
          <w:b/>
          <w:i/>
          <w:color w:val="auto"/>
          <w:kern w:val="0"/>
          <w:sz w:val="20"/>
          <w:szCs w:val="22"/>
          <w:lang w:val="fr-CA" w:eastAsia="fr-FR" w:bidi="ar-SA"/>
        </w:rPr>
        <w:t>March</w:t>
      </w:r>
      <w:r>
        <w:rPr/>
        <w:t xml:space="preserve"> 20</w:t>
      </w:r>
      <w:ins w:id="49" w:author="Autor desconhecido" w:date="2020-01-06T13:49:00Z">
        <w:r>
          <w:rPr/>
          <w:t>2</w:t>
        </w:r>
      </w:ins>
      <w:r>
        <w:rPr/>
        <w:t>2</w:t>
      </w:r>
      <w:del w:id="50" w:author="Autor desconhecido" w:date="2020-01-06T13:49:00Z">
        <w:r>
          <w:rPr/>
          <w:delText>19</w:delText>
        </w:r>
      </w:del>
    </w:p>
    <w:p>
      <w:pPr>
        <w:sectPr>
          <w:type w:val="continuous"/>
          <w:pgSz w:w="12240" w:h="15840"/>
          <w:pgMar w:left="1134" w:right="1134" w:header="425" w:top="482" w:footer="737" w:bottom="1418" w:gutter="0"/>
          <w:formProt w:val="false"/>
          <w:textDirection w:val="lrTb"/>
          <w:docGrid w:type="default" w:linePitch="360" w:charSpace="32768"/>
        </w:sectPr>
      </w:pPr>
    </w:p>
    <w:tbl>
      <w:tblPr>
        <w:tblW w:w="10950" w:type="dxa"/>
        <w:jc w:val="center"/>
        <w:tblInd w:w="0" w:type="dxa"/>
        <w:tblCellMar>
          <w:top w:w="0" w:type="dxa"/>
          <w:left w:w="70" w:type="dxa"/>
          <w:bottom w:w="0" w:type="dxa"/>
          <w:right w:w="70" w:type="dxa"/>
        </w:tblCellMar>
        <w:tblLook w:val="04a0" w:noVBand="1" w:noHBand="0" w:lastColumn="0" w:firstColumn="1" w:lastRow="0" w:firstRow="1"/>
      </w:tblPr>
      <w:tblGrid>
        <w:gridCol w:w="556"/>
        <w:gridCol w:w="2403"/>
        <w:gridCol w:w="2832"/>
        <w:gridCol w:w="1983"/>
        <w:gridCol w:w="1129"/>
        <w:gridCol w:w="854"/>
        <w:gridCol w:w="14"/>
        <w:gridCol w:w="1178"/>
      </w:tblGrid>
      <w:tr>
        <w:trPr>
          <w:tblHeader w:val="true"/>
          <w:cantSplit w:val="true"/>
        </w:trPr>
        <w:tc>
          <w:tcPr>
            <w:tcW w:w="556"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No</w:t>
            </w:r>
          </w:p>
        </w:tc>
        <w:tc>
          <w:tcPr>
            <w:tcW w:w="2403"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CLIENT</w:t>
            </w:r>
          </w:p>
        </w:tc>
        <w:tc>
          <w:tcPr>
            <w:tcW w:w="2832"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MANDATE</w:t>
            </w:r>
          </w:p>
        </w:tc>
        <w:tc>
          <w:tcPr>
            <w:tcW w:w="1983"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ROLE</w:t>
            </w:r>
          </w:p>
        </w:tc>
        <w:tc>
          <w:tcPr>
            <w:tcW w:w="1129"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rFonts w:eastAsia="Times New Roman" w:cs="Arial"/>
                <w:b/>
                <w:i/>
                <w:smallCaps/>
                <w:color w:val="FFFFFF" w:themeColor="background1"/>
                <w:kern w:val="0"/>
                <w:sz w:val="18"/>
                <w:szCs w:val="18"/>
                <w:lang w:val="fr-FR" w:eastAsia="fr-FR" w:bidi="ar-SA"/>
              </w:rPr>
              <w:t>SPAN</w:t>
            </w:r>
            <w:r>
              <w:rPr>
                <w:sz w:val="18"/>
                <w:szCs w:val="18"/>
              </w:rPr>
              <w:t xml:space="preserve"> </w:t>
              <w:br/>
            </w:r>
            <w:r>
              <w:rPr>
                <w:sz w:val="16"/>
                <w:szCs w:val="18"/>
              </w:rPr>
              <w:t>(d-p)</w:t>
            </w:r>
          </w:p>
        </w:tc>
        <w:tc>
          <w:tcPr>
            <w:tcW w:w="854"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PERIOD</w:t>
            </w:r>
          </w:p>
        </w:tc>
        <w:tc>
          <w:tcPr>
            <w:tcW w:w="1192" w:type="dxa"/>
            <w:gridSpan w:val="2"/>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EXPERIENCE</w:t>
              <w:br/>
            </w:r>
            <w:r>
              <w:rPr>
                <w:sz w:val="16"/>
                <w:szCs w:val="18"/>
              </w:rPr>
              <w:t>(months)</w:t>
            </w:r>
          </w:p>
        </w:tc>
      </w:tr>
      <w:tr>
        <w:trPr>
          <w:cantSplit w:val="true"/>
        </w:trPr>
        <w:tc>
          <w:tcPr>
            <w:tcW w:w="9771" w:type="dxa"/>
            <w:gridSpan w:val="7"/>
            <w:tcBorders>
              <w:top w:val="single" w:sz="4" w:space="0" w:color="000000"/>
              <w:left w:val="single" w:sz="4" w:space="0" w:color="000000"/>
              <w:bottom w:val="single" w:sz="4" w:space="0" w:color="000000"/>
            </w:tcBorders>
            <w:shd w:fill="EC9BA4" w:val="clear"/>
          </w:tcPr>
          <w:p>
            <w:pPr>
              <w:pStyle w:val="LCVGSynthVert"/>
              <w:spacing w:before="40" w:after="40"/>
              <w:rPr>
                <w:lang w:val="en-US"/>
              </w:rPr>
            </w:pPr>
            <w:r>
              <w:rPr/>
              <w:tab/>
            </w:r>
            <w:r>
              <w:rPr>
                <w:rFonts w:eastAsia="Times New Roman" w:cs="Arial"/>
                <w:b/>
                <w:smallCaps/>
                <w:color w:val="FFFFFF" w:themeColor="background1"/>
                <w:kern w:val="0"/>
                <w:sz w:val="20"/>
                <w:szCs w:val="20"/>
                <w:lang w:val="fr-CA" w:eastAsia="fr-FR" w:bidi="ar-SA"/>
              </w:rPr>
              <w:t xml:space="preserve">GFT </w:t>
            </w:r>
            <w:r>
              <w:rPr>
                <w:rStyle w:val="Nfaseforte"/>
                <w:rFonts w:eastAsia="Times New Roman" w:cs="Arial"/>
                <w:b/>
                <w:smallCaps/>
                <w:color w:val="FFFFFF" w:themeColor="background1"/>
                <w:kern w:val="0"/>
                <w:sz w:val="20"/>
                <w:szCs w:val="20"/>
                <w:lang w:val="fr-CA" w:eastAsia="fr-FR" w:bidi="ar-SA"/>
              </w:rPr>
              <w:t>Technologies</w:t>
            </w:r>
          </w:p>
        </w:tc>
        <w:tc>
          <w:tcPr>
            <w:tcW w:w="1178" w:type="dxa"/>
            <w:tcBorders>
              <w:top w:val="single" w:sz="4" w:space="0" w:color="000000"/>
              <w:bottom w:val="single" w:sz="4" w:space="0" w:color="000000"/>
              <w:right w:val="single" w:sz="4" w:space="0" w:color="000000"/>
            </w:tcBorders>
            <w:shd w:fill="EC9BA4" w:val="clear"/>
          </w:tcPr>
          <w:p>
            <w:pPr>
              <w:pStyle w:val="LCVGSynthnormal"/>
              <w:spacing w:before="40" w:after="40"/>
              <w:rPr>
                <w:lang w:val="en-US"/>
              </w:rPr>
            </w:pPr>
            <w:r>
              <w:rPr>
                <w:lang w:val="en-US"/>
              </w:rPr>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w:t>
            </w:r>
            <w:r>
              <w:rPr>
                <w:sz w:val="16"/>
                <w:szCs w:val="16"/>
              </w:rPr>
              <w:t>4</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GFT</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ascii="Arial" w:hAnsi="Arial" w:eastAsia="Times New Roman" w:cs="Arial"/>
                <w:color w:val="auto"/>
                <w:kern w:val="0"/>
                <w:sz w:val="16"/>
                <w:szCs w:val="16"/>
                <w:lang w:val="fr-CA" w:eastAsia="fr-FR" w:bidi="ar-SA"/>
              </w:rPr>
            </w:pPr>
            <w:r>
              <w:rPr>
                <w:rFonts w:eastAsia="Times New Roman" w:cs="Arial"/>
                <w:color w:val="auto"/>
                <w:kern w:val="0"/>
                <w:sz w:val="16"/>
                <w:szCs w:val="16"/>
                <w:lang w:val="fr-CA" w:eastAsia="fr-FR" w:bidi="ar-SA"/>
              </w:rPr>
              <w:t>Full-Time Consultant</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eastAsia="Times New Roman" w:cs="Arial"/>
                <w:color w:val="auto"/>
                <w:kern w:val="0"/>
                <w:sz w:val="16"/>
                <w:szCs w:val="16"/>
                <w:lang w:val="fr-CA" w:eastAsia="fr-FR" w:bidi="ar-SA"/>
              </w:rPr>
              <w:t>Senior Software Engineer/Architect</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w:t>
            </w:r>
            <w:r>
              <w:rPr>
                <w:rFonts w:cs="Arial"/>
                <w:sz w:val="16"/>
                <w:szCs w:val="16"/>
              </w:rPr>
              <w:t>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03</w:t>
            </w:r>
            <w:r>
              <w:rPr>
                <w:rFonts w:cs="Arial"/>
                <w:sz w:val="16"/>
                <w:szCs w:val="16"/>
              </w:rPr>
              <w:t>-202</w:t>
            </w:r>
            <w:r>
              <w:rPr>
                <w:rFonts w:cs="Arial"/>
                <w:sz w:val="16"/>
                <w:szCs w:val="16"/>
              </w:rPr>
              <w:t>2</w:t>
            </w:r>
          </w:p>
          <w:p>
            <w:pPr>
              <w:pStyle w:val="Normal"/>
              <w:widowControl w:val="false"/>
              <w:spacing w:lineRule="auto" w:line="240" w:before="40" w:after="40"/>
              <w:jc w:val="center"/>
              <w:rPr>
                <w:rFonts w:cs="Arial"/>
                <w:sz w:val="16"/>
                <w:szCs w:val="16"/>
              </w:rPr>
            </w:pPr>
            <w:r>
              <w:rPr>
                <w:rFonts w:cs="Arial"/>
                <w:sz w:val="16"/>
                <w:szCs w:val="16"/>
              </w:rPr>
              <w:t>0</w:t>
            </w:r>
            <w:r>
              <w:rPr>
                <w:rFonts w:cs="Arial"/>
                <w:sz w:val="16"/>
                <w:szCs w:val="16"/>
              </w:rPr>
              <w:t>1</w:t>
            </w:r>
            <w:r>
              <w:rPr>
                <w:rFonts w:cs="Arial"/>
                <w:sz w:val="16"/>
                <w:szCs w:val="16"/>
              </w:rPr>
              <w:t>-202</w:t>
            </w:r>
            <w:r>
              <w:rPr>
                <w:rFonts w:cs="Arial"/>
                <w:sz w:val="16"/>
                <w:szCs w:val="16"/>
              </w:rPr>
              <w:t>2</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w:t>
            </w:r>
          </w:p>
        </w:tc>
      </w:tr>
      <w:tr>
        <w:trPr>
          <w:cantSplit w:val="true"/>
        </w:trPr>
        <w:tc>
          <w:tcPr>
            <w:tcW w:w="10949" w:type="dxa"/>
            <w:gridSpan w:val="8"/>
            <w:tcBorders>
              <w:bottom w:val="single" w:sz="4" w:space="0" w:color="000000"/>
              <w:right w:val="single" w:sz="4" w:space="0" w:color="000000"/>
            </w:tcBorders>
            <w:shd w:fill="EC9BA4" w:val="clear"/>
            <w:vAlign w:val="center"/>
          </w:tcPr>
          <w:p>
            <w:pPr>
              <w:pStyle w:val="LCVGSynthVert"/>
              <w:spacing w:before="40" w:after="40"/>
              <w:rPr>
                <w:lang w:val="en-US"/>
              </w:rPr>
            </w:pPr>
            <w:r>
              <w:rPr/>
              <w:tab/>
              <w:t>Levio Conseils inc.</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13</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Ministère de Famille du Québec</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Development of GraphQL API using AWS Amplify and support to the IOS Flutter mobile front-end team of the Gazelles system</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sz w:val="16"/>
                <w:szCs w:val="16"/>
                <w:lang w:eastAsia="fr-FR"/>
              </w:rPr>
              <w:t>Organic Architect</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5000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w:t>
            </w:r>
            <w:r>
              <w:rPr>
                <w:rFonts w:cs="Arial"/>
                <w:sz w:val="16"/>
                <w:szCs w:val="16"/>
              </w:rPr>
              <w:t>1-202</w:t>
            </w:r>
            <w:r>
              <w:rPr>
                <w:rFonts w:cs="Arial"/>
                <w:sz w:val="16"/>
                <w:szCs w:val="16"/>
              </w:rPr>
              <w:t>2</w:t>
            </w:r>
          </w:p>
          <w:p>
            <w:pPr>
              <w:pStyle w:val="Normal"/>
              <w:widowControl w:val="false"/>
              <w:spacing w:lineRule="auto" w:line="240" w:before="40" w:after="40"/>
              <w:jc w:val="center"/>
              <w:rPr>
                <w:rFonts w:cs="Arial"/>
                <w:sz w:val="16"/>
                <w:szCs w:val="16"/>
              </w:rPr>
            </w:pPr>
            <w:r>
              <w:rPr>
                <w:rFonts w:cs="Arial"/>
                <w:sz w:val="16"/>
                <w:szCs w:val="16"/>
              </w:rPr>
              <w:t>06-2021</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8</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12</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Ministère de Famille du Québec</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b w:val="false"/>
                <w:b w:val="false"/>
                <w:bCs w:val="false"/>
                <w:sz w:val="20"/>
                <w:szCs w:val="20"/>
              </w:rPr>
            </w:pPr>
            <w:r>
              <w:rPr>
                <w:b w:val="false"/>
                <w:bCs w:val="false"/>
                <w:sz w:val="16"/>
                <w:szCs w:val="16"/>
              </w:rPr>
              <w:t>Upgrade of PCS and RSG systems</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ascii="Arial" w:hAnsi="Arial"/>
                <w:sz w:val="16"/>
                <w:szCs w:val="16"/>
                <w:lang w:eastAsia="fr-FR"/>
              </w:rPr>
            </w:pPr>
            <w:r>
              <w:rPr>
                <w:sz w:val="16"/>
                <w:szCs w:val="16"/>
                <w:lang w:eastAsia="fr-FR"/>
              </w:rPr>
              <w:t>Organic Architect</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05-2021</w:t>
            </w:r>
          </w:p>
          <w:p>
            <w:pPr>
              <w:pStyle w:val="Normal"/>
              <w:widowControl w:val="false"/>
              <w:spacing w:lineRule="auto" w:line="240" w:before="40" w:after="40"/>
              <w:jc w:val="center"/>
              <w:rPr>
                <w:rFonts w:cs="Arial"/>
                <w:sz w:val="16"/>
                <w:szCs w:val="16"/>
              </w:rPr>
            </w:pPr>
            <w:r>
              <w:rPr>
                <w:rFonts w:cs="Arial"/>
                <w:sz w:val="16"/>
                <w:szCs w:val="16"/>
              </w:rPr>
              <w:t>09-2020</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9</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11</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Pensionify</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Development of the Angular Front-end of the Pensionify system</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51" w:author="Autor desconhecido" w:date="2020-02-24T10:22:00Z">
              <w:r>
                <w:rPr>
                  <w:sz w:val="16"/>
                  <w:szCs w:val="16"/>
                </w:rPr>
                <w:t>Développeur Web</w:t>
              </w:r>
            </w:ins>
            <w:ins w:id="52" w:author="Autor desconhecido" w:date="2020-02-24T10:30:00Z">
              <w:r>
                <w:rPr>
                  <w:sz w:val="16"/>
                  <w:szCs w:val="16"/>
                </w:rPr>
                <w:t xml:space="preserve"> - Front-end</w:t>
              </w:r>
            </w:ins>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5000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03-2020</w:t>
            </w:r>
          </w:p>
          <w:p>
            <w:pPr>
              <w:pStyle w:val="Normal"/>
              <w:widowControl w:val="false"/>
              <w:spacing w:lineRule="auto" w:line="240" w:before="40" w:after="40"/>
              <w:jc w:val="center"/>
              <w:rPr>
                <w:rFonts w:cs="Arial"/>
                <w:sz w:val="16"/>
                <w:szCs w:val="16"/>
              </w:rPr>
            </w:pPr>
            <w:r>
              <w:rPr>
                <w:rFonts w:cs="Arial"/>
                <w:sz w:val="16"/>
                <w:szCs w:val="16"/>
              </w:rPr>
              <w:t>07-2020</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5</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10</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Wildside - Enduro</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Development and production of the website</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Développeur Web</w:t>
            </w:r>
            <w:ins w:id="53" w:author="Autor desconhecido" w:date="2020-02-24T10:31:00Z">
              <w:r>
                <w:rPr>
                  <w:rFonts w:cs="Arial"/>
                  <w:sz w:val="16"/>
                  <w:szCs w:val="16"/>
                </w:rPr>
                <w:t xml:space="preserve"> </w:t>
              </w:r>
            </w:ins>
            <w:ins w:id="54" w:author="Autor desconhecido" w:date="2020-02-24T10:30:00Z">
              <w:r>
                <w:rPr>
                  <w:rFonts w:cs="Arial"/>
                  <w:sz w:val="16"/>
                  <w:szCs w:val="16"/>
                </w:rPr>
                <w:t xml:space="preserve">- </w:t>
              </w:r>
            </w:ins>
            <w:ins w:id="55" w:author="Autor desconhecido" w:date="2020-02-24T10:31:00Z">
              <w:r>
                <w:rPr>
                  <w:rFonts w:cs="Arial"/>
                  <w:sz w:val="16"/>
                  <w:szCs w:val="16"/>
                </w:rPr>
                <w:t>Fullstack</w:t>
              </w:r>
            </w:ins>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02-2020</w:t>
            </w:r>
          </w:p>
          <w:p>
            <w:pPr>
              <w:pStyle w:val="Normal"/>
              <w:widowControl w:val="false"/>
              <w:spacing w:lineRule="auto" w:line="240" w:before="40" w:after="40"/>
              <w:jc w:val="center"/>
              <w:rPr>
                <w:rFonts w:cs="Arial"/>
                <w:sz w:val="16"/>
                <w:szCs w:val="16"/>
              </w:rPr>
            </w:pPr>
            <w:r>
              <w:rPr>
                <w:rFonts w:cs="Arial"/>
                <w:sz w:val="16"/>
                <w:szCs w:val="16"/>
              </w:rPr>
              <w:t>04-2020</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ins w:id="56" w:author="Autor desconhecido" w:date="2020-02-24T10:19:00Z">
              <w:r>
                <w:rPr>
                  <w:sz w:val="16"/>
                  <w:szCs w:val="16"/>
                </w:rPr>
                <w:t>9</w:t>
              </w:r>
            </w:ins>
            <w:del w:id="57" w:author="Autor desconhecido" w:date="2020-02-24T10:17:00Z">
              <w:r>
                <w:rPr>
                  <w:sz w:val="16"/>
                  <w:szCs w:val="16"/>
                </w:rPr>
                <w:delText>7</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Desjardins Assurances générales</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MADMAT Squad – Husky program</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Programmer-Analyst</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10 000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 xml:space="preserve">02-2019 </w:t>
            </w:r>
            <w:del w:id="58" w:author="Autor desconhecido" w:date="2020-01-06T13:49:00Z">
              <w:r>
                <w:rPr>
                  <w:rFonts w:cs="Arial"/>
                  <w:sz w:val="16"/>
                  <w:szCs w:val="16"/>
                </w:rPr>
                <w:delText>à ce jour</w:delText>
              </w:r>
            </w:del>
            <w:ins w:id="59" w:author="Autor desconhecido" w:date="2020-01-06T13:50:00Z">
              <w:r>
                <w:rPr>
                  <w:rFonts w:cs="Arial"/>
                  <w:sz w:val="16"/>
                  <w:szCs w:val="16"/>
                </w:rPr>
                <w:t>0</w:t>
              </w:r>
            </w:ins>
            <w:ins w:id="60" w:author="Autor desconhecido" w:date="2020-01-06T13:49:00Z">
              <w:r>
                <w:rPr>
                  <w:rFonts w:cs="Arial"/>
                  <w:sz w:val="16"/>
                  <w:szCs w:val="16"/>
                </w:rPr>
                <w:t>1-2020</w:t>
              </w:r>
            </w:ins>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w:t>
            </w:r>
            <w:ins w:id="61" w:author="Autor desconhecido" w:date="2020-01-06T13:52:00Z">
              <w:r>
                <w:rPr>
                  <w:rFonts w:cs="Arial"/>
                  <w:sz w:val="16"/>
                  <w:szCs w:val="16"/>
                </w:rPr>
                <w:t>1</w:t>
              </w:r>
            </w:ins>
            <w:del w:id="62" w:author="Autor desconhecido" w:date="2020-01-06T13:52:00Z">
              <w:r>
                <w:rPr>
                  <w:rFonts w:cs="Arial"/>
                  <w:sz w:val="16"/>
                  <w:szCs w:val="16"/>
                </w:rPr>
                <w:delText>0</w:delText>
              </w:r>
            </w:del>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63" w:author="Autor desconhecido" w:date="2020-02-24T10:19:00Z">
              <w:r>
                <w:rPr>
                  <w:rFonts w:cs="Arial"/>
                  <w:sz w:val="16"/>
                  <w:szCs w:val="16"/>
                </w:rPr>
                <w:t>8</w:t>
              </w:r>
            </w:ins>
            <w:del w:id="64" w:author="Autor desconhecido" w:date="2020-02-24T10:17:00Z">
              <w:r>
                <w:rPr>
                  <w:rFonts w:cs="Arial"/>
                  <w:sz w:val="16"/>
                  <w:szCs w:val="16"/>
                </w:rPr>
                <w:delText>6</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Desjardins Assurances générales</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Billing – NeXT program</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Programmer-Analyst</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10 000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10-2018 01-2019</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4</w:t>
            </w:r>
          </w:p>
        </w:tc>
      </w:tr>
      <w:tr>
        <w:trPr>
          <w:cantSplit w:val="true"/>
        </w:trPr>
        <w:tc>
          <w:tcPr>
            <w:tcW w:w="9771" w:type="dxa"/>
            <w:gridSpan w:val="7"/>
            <w:tcBorders>
              <w:top w:val="single" w:sz="4" w:space="0" w:color="000000"/>
              <w:left w:val="single" w:sz="4" w:space="0" w:color="000000"/>
              <w:bottom w:val="single" w:sz="4" w:space="0" w:color="000000"/>
            </w:tcBorders>
            <w:shd w:fill="EC9BA4" w:val="clear"/>
          </w:tcPr>
          <w:p>
            <w:pPr>
              <w:pStyle w:val="LCVGSynthVert"/>
              <w:spacing w:before="40" w:after="40"/>
              <w:rPr>
                <w:lang w:val="en-US"/>
              </w:rPr>
            </w:pPr>
            <w:r>
              <w:rPr/>
              <w:tab/>
              <w:t>Independent Web Development</w:t>
            </w:r>
          </w:p>
        </w:tc>
        <w:tc>
          <w:tcPr>
            <w:tcW w:w="1178" w:type="dxa"/>
            <w:tcBorders>
              <w:top w:val="single" w:sz="4" w:space="0" w:color="000000"/>
              <w:bottom w:val="single" w:sz="4" w:space="0" w:color="000000"/>
              <w:right w:val="single" w:sz="4" w:space="0" w:color="000000"/>
            </w:tcBorders>
            <w:shd w:fill="EC9BA4" w:val="clear"/>
          </w:tcPr>
          <w:p>
            <w:pPr>
              <w:pStyle w:val="LCVGSynthnormal"/>
              <w:spacing w:before="40" w:after="40"/>
              <w:rPr>
                <w:lang w:val="en-US"/>
              </w:rPr>
            </w:pPr>
            <w:r>
              <w:rPr>
                <w:lang w:val="en-US"/>
              </w:rPr>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65" w:author="Autor desconhecido" w:date="2020-02-24T10:19:00Z">
              <w:r>
                <w:rPr>
                  <w:rFonts w:cs="Arial"/>
                  <w:sz w:val="16"/>
                  <w:szCs w:val="16"/>
                </w:rPr>
                <w:t>7</w:t>
              </w:r>
            </w:ins>
            <w:del w:id="66" w:author="Autor desconhecido" w:date="2020-02-24T10:17:00Z">
              <w:r>
                <w:rPr>
                  <w:rFonts w:cs="Arial"/>
                  <w:sz w:val="16"/>
                  <w:szCs w:val="16"/>
                </w:rPr>
                <w:delText>5</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Portal Grande Colorado</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Programming the backend / frontend of the website</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Developer Web</w:t>
            </w:r>
            <w:ins w:id="67" w:author="Autor desconhecido" w:date="2020-02-24T10:31:00Z">
              <w:r>
                <w:rPr>
                  <w:rFonts w:cs="Arial"/>
                  <w:sz w:val="16"/>
                  <w:szCs w:val="16"/>
                </w:rPr>
                <w:t xml:space="preserve"> </w:t>
              </w:r>
            </w:ins>
            <w:ins w:id="68" w:author="Autor desconhecido" w:date="2020-02-24T10:30:00Z">
              <w:r>
                <w:rPr>
                  <w:rFonts w:cs="Arial"/>
                  <w:sz w:val="16"/>
                  <w:szCs w:val="16"/>
                </w:rPr>
                <w:t xml:space="preserve">- </w:t>
              </w:r>
            </w:ins>
            <w:ins w:id="69" w:author="Autor desconhecido" w:date="2020-02-24T10:31:00Z">
              <w:r>
                <w:rPr>
                  <w:rFonts w:cs="Arial"/>
                  <w:sz w:val="16"/>
                  <w:szCs w:val="16"/>
                </w:rPr>
                <w:t>Fullstack</w:t>
              </w:r>
            </w:ins>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ND</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01-2018 09-2018</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9</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rPr>
            </w:pPr>
            <w:ins w:id="70" w:author="Autor desconhecido" w:date="2020-02-24T10:19:00Z">
              <w:r>
                <w:rPr>
                  <w:rFonts w:cs="Arial"/>
                  <w:sz w:val="16"/>
                  <w:szCs w:val="16"/>
                </w:rPr>
                <w:t>6</w:t>
              </w:r>
            </w:ins>
            <w:del w:id="71" w:author="Autor desconhecido" w:date="2020-02-24T10:17:00Z">
              <w:r>
                <w:rPr>
                  <w:rFonts w:cs="Arial"/>
                  <w:sz w:val="16"/>
                  <w:szCs w:val="16"/>
                </w:rPr>
                <w:delText>4</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acessoaeducacao.com.br</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Programming the backend / frontend of the website</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Developer Web</w:t>
            </w:r>
            <w:ins w:id="72" w:author="Autor desconhecido" w:date="2020-02-24T10:31:00Z">
              <w:r>
                <w:rPr>
                  <w:rFonts w:cs="Arial"/>
                  <w:sz w:val="16"/>
                  <w:szCs w:val="16"/>
                </w:rPr>
                <w:t xml:space="preserve"> - Fullstack</w:t>
              </w:r>
            </w:ins>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ND</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07-2017 12-2017</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6</w:t>
            </w:r>
          </w:p>
        </w:tc>
      </w:tr>
      <w:tr>
        <w:trPr>
          <w:cantSplit w:val="true"/>
        </w:trPr>
        <w:tc>
          <w:tcPr>
            <w:tcW w:w="9771" w:type="dxa"/>
            <w:gridSpan w:val="7"/>
            <w:tcBorders>
              <w:top w:val="single" w:sz="4" w:space="0" w:color="000000"/>
              <w:left w:val="single" w:sz="4" w:space="0" w:color="000000"/>
              <w:bottom w:val="single" w:sz="4" w:space="0" w:color="000000"/>
            </w:tcBorders>
            <w:shd w:fill="EC9BA4" w:val="clear"/>
          </w:tcPr>
          <w:p>
            <w:pPr>
              <w:pStyle w:val="LCVGSynthVert"/>
              <w:spacing w:before="40" w:after="40"/>
              <w:rPr>
                <w:lang w:val="pt-BR"/>
              </w:rPr>
            </w:pPr>
            <w:r>
              <w:rPr>
                <w:lang w:val="pt-BR"/>
              </w:rPr>
              <w:tab/>
              <w:t>Ministério Público do Distrito Federal e Territórios – MPDFT</w:t>
            </w:r>
          </w:p>
        </w:tc>
        <w:tc>
          <w:tcPr>
            <w:tcW w:w="1178" w:type="dxa"/>
            <w:tcBorders>
              <w:top w:val="single" w:sz="4" w:space="0" w:color="000000"/>
              <w:bottom w:val="single" w:sz="4" w:space="0" w:color="000000"/>
              <w:right w:val="single" w:sz="4" w:space="0" w:color="000000"/>
            </w:tcBorders>
            <w:shd w:fill="EC9BA4" w:val="clear"/>
          </w:tcPr>
          <w:p>
            <w:pPr>
              <w:pStyle w:val="LCVGSynthnormal"/>
              <w:spacing w:before="40" w:after="40"/>
              <w:rPr>
                <w:lang w:val="en-US"/>
              </w:rPr>
            </w:pPr>
            <w:r>
              <w:rPr>
                <w:lang w:val="en-US"/>
              </w:rPr>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73" w:author="Autor desconhecido" w:date="2020-02-24T10:23:00Z">
              <w:r>
                <w:rPr>
                  <w:sz w:val="16"/>
                  <w:szCs w:val="16"/>
                </w:rPr>
                <w:t>5</w:t>
              </w:r>
            </w:ins>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74" w:author="Autor desconhecido" w:date="2020-02-24T10:18:00Z">
              <w:r>
                <w:rPr>
                  <w:sz w:val="16"/>
                  <w:szCs w:val="16"/>
                </w:rPr>
                <w:t>MPDFT</w:t>
              </w:r>
            </w:ins>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Development of the PHP back-end of the PARCEIRO system</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Organic Architect</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75" w:author="Autor desconhecido" w:date="2020-02-24T10:23:00Z">
              <w:r>
                <w:rPr>
                  <w:sz w:val="16"/>
                  <w:szCs w:val="16"/>
                </w:rPr>
                <w:t>2</w:t>
              </w:r>
            </w:ins>
            <w:ins w:id="76" w:author="Autor desconhecido" w:date="2020-02-24T10:21:00Z">
              <w:r>
                <w:rPr>
                  <w:sz w:val="16"/>
                  <w:szCs w:val="16"/>
                </w:rPr>
                <w:t>00</w:t>
              </w:r>
            </w:ins>
            <w:r>
              <w:rPr>
                <w:sz w:val="16"/>
                <w:szCs w:val="16"/>
              </w:rPr>
              <w:t>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ins w:id="78" w:author="Autor desconhecido" w:date="2020-02-24T10:21:00Z"/>
              </w:rPr>
            </w:pPr>
            <w:ins w:id="77" w:author="Autor desconhecido" w:date="2020-02-24T10:21:00Z">
              <w:r>
                <w:rPr>
                  <w:sz w:val="16"/>
                  <w:szCs w:val="16"/>
                </w:rPr>
                <w:t>01-2018</w:t>
              </w:r>
            </w:ins>
          </w:p>
          <w:p>
            <w:pPr>
              <w:pStyle w:val="Normal"/>
              <w:widowControl w:val="false"/>
              <w:spacing w:lineRule="auto" w:line="240" w:before="40" w:after="40"/>
              <w:jc w:val="center"/>
              <w:rPr>
                <w:sz w:val="16"/>
                <w:szCs w:val="16"/>
              </w:rPr>
            </w:pPr>
            <w:ins w:id="79" w:author="Autor desconhecido" w:date="2020-02-24T10:22:00Z">
              <w:r>
                <w:rPr>
                  <w:sz w:val="16"/>
                  <w:szCs w:val="16"/>
                </w:rPr>
                <w:t>10-201</w:t>
              </w:r>
            </w:ins>
            <w:ins w:id="80" w:author="Autor desconhecido" w:date="2020-02-24T10:23:00Z">
              <w:r>
                <w:rPr>
                  <w:sz w:val="16"/>
                  <w:szCs w:val="16"/>
                </w:rPr>
                <w:t>8</w:t>
              </w:r>
            </w:ins>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10</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81" w:author="Autor desconhecido" w:date="2020-02-24T10:23:00Z">
              <w:r>
                <w:rPr>
                  <w:sz w:val="16"/>
                  <w:szCs w:val="16"/>
                </w:rPr>
                <w:t>4</w:t>
              </w:r>
            </w:ins>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82" w:author="Autor desconhecido" w:date="2020-02-24T10:22:00Z">
              <w:r>
                <w:rPr>
                  <w:sz w:val="16"/>
                  <w:szCs w:val="16"/>
                </w:rPr>
                <w:t>MPDFT</w:t>
              </w:r>
            </w:ins>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Development of the Angular / PHP front-end of the PARCEIRO system</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Organic Architect</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83" w:author="Autor desconhecido" w:date="2020-02-24T10:22:00Z">
              <w:r>
                <w:rPr>
                  <w:sz w:val="16"/>
                  <w:szCs w:val="16"/>
                </w:rPr>
                <w:t>100</w:t>
              </w:r>
            </w:ins>
            <w:r>
              <w:rPr>
                <w:sz w:val="16"/>
                <w:szCs w:val="16"/>
              </w:rPr>
              <w:t>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ins w:id="85" w:author="Autor desconhecido" w:date="2020-02-24T10:22:00Z"/>
              </w:rPr>
            </w:pPr>
            <w:ins w:id="84" w:author="Autor desconhecido" w:date="2020-02-24T10:22:00Z">
              <w:r>
                <w:rPr>
                  <w:sz w:val="16"/>
                  <w:szCs w:val="16"/>
                </w:rPr>
                <w:t>07-2017</w:t>
              </w:r>
            </w:ins>
          </w:p>
          <w:p>
            <w:pPr>
              <w:pStyle w:val="Normal"/>
              <w:widowControl w:val="false"/>
              <w:spacing w:lineRule="auto" w:line="240" w:before="40" w:after="40"/>
              <w:jc w:val="center"/>
              <w:rPr>
                <w:sz w:val="16"/>
                <w:szCs w:val="16"/>
              </w:rPr>
            </w:pPr>
            <w:ins w:id="86" w:author="Autor desconhecido" w:date="2020-02-24T10:22:00Z">
              <w:r>
                <w:rPr>
                  <w:sz w:val="16"/>
                  <w:szCs w:val="16"/>
                </w:rPr>
                <w:t>12-2017</w:t>
              </w:r>
            </w:ins>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sz w:val="16"/>
                <w:szCs w:val="16"/>
              </w:rPr>
            </w:pPr>
            <w:ins w:id="87" w:author="Autor desconhecido" w:date="2020-02-24T10:22:00Z">
              <w:r>
                <w:rPr>
                  <w:sz w:val="16"/>
                  <w:szCs w:val="16"/>
                </w:rPr>
                <w:t>6</w:t>
              </w:r>
            </w:ins>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MPDFT</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Development of systems related to the application of alternative measures to prison and publication of data related to systems for the population of Brasília</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sz w:val="16"/>
                <w:szCs w:val="16"/>
                <w:lang w:val="en-US"/>
              </w:rPr>
              <w:t>Organic Architect</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01-2009 06-2017</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102</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2</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MPDFT</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Development of several types of systems for civil servants</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Software Developer</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1584</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01-2003 12-2008</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72</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MPDFT</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IT support for users of the organization</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Technical support</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858</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10-1999 12-2002</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39</w:t>
            </w:r>
          </w:p>
        </w:tc>
      </w:tr>
      <w:tr>
        <w:trPr>
          <w:cantSplit w:val="true"/>
        </w:trPr>
        <w:tc>
          <w:tcPr>
            <w:tcW w:w="9771" w:type="dxa"/>
            <w:gridSpan w:val="7"/>
            <w:vMerge w:val="restart"/>
            <w:tcBorders>
              <w:top w:val="single" w:sz="4" w:space="0" w:color="000000"/>
            </w:tcBorders>
            <w:shd w:color="auto" w:fill="auto" w:val="clear"/>
            <w:vAlign w:val="center"/>
          </w:tcPr>
          <w:p>
            <w:pPr>
              <w:pStyle w:val="LCVGSynthnormal"/>
              <w:spacing w:before="40" w:after="40"/>
              <w:jc w:val="right"/>
              <w:rPr>
                <w:b/>
                <w:b/>
              </w:rPr>
            </w:pPr>
            <w:r>
              <w:rPr>
                <w:b/>
              </w:rPr>
              <w:t>TOTAL</w:t>
            </w:r>
          </w:p>
        </w:tc>
        <w:tc>
          <w:tcPr>
            <w:tcW w:w="1178" w:type="dxa"/>
            <w:tcBorders>
              <w:top w:val="single" w:sz="4" w:space="0" w:color="000000"/>
            </w:tcBorders>
            <w:shd w:color="auto" w:fill="auto" w:val="clear"/>
            <w:vAlign w:val="center"/>
          </w:tcPr>
          <w:p>
            <w:pPr>
              <w:pStyle w:val="LCVGSynthnormal"/>
              <w:spacing w:before="40" w:after="40"/>
              <w:rPr>
                <w:lang w:val="en-US"/>
              </w:rPr>
            </w:pPr>
            <w:del w:id="88" w:author="Autor desconhecido" w:date="2020-01-06T13:50:00Z">
              <w:r>
                <w:rPr/>
                <w:delText xml:space="preserve"> </w:delText>
              </w:r>
            </w:del>
            <w:r>
              <w:rPr>
                <w:b/>
              </w:rPr>
              <w:t xml:space="preserve"> </w:t>
            </w:r>
            <w:r>
              <w:rPr>
                <w:b/>
              </w:rPr>
              <w:t>m-p.</w:t>
            </w:r>
          </w:p>
        </w:tc>
      </w:tr>
      <w:tr>
        <w:trPr>
          <w:cantSplit w:val="true"/>
        </w:trPr>
        <w:tc>
          <w:tcPr>
            <w:tcW w:w="9771" w:type="dxa"/>
            <w:gridSpan w:val="7"/>
            <w:vMerge w:val="continue"/>
            <w:tcBorders>
              <w:top w:val="single" w:sz="4" w:space="0" w:color="000000"/>
            </w:tcBorders>
            <w:shd w:color="auto" w:fill="auto" w:val="clear"/>
            <w:vAlign w:val="center"/>
          </w:tcPr>
          <w:p>
            <w:pPr>
              <w:pStyle w:val="Normal"/>
              <w:spacing w:lineRule="auto" w:line="240" w:before="0" w:after="0"/>
              <w:jc w:val="left"/>
              <w:rPr>
                <w:rFonts w:cs="Arial"/>
                <w:b/>
                <w:b/>
                <w:sz w:val="16"/>
                <w:szCs w:val="16"/>
              </w:rPr>
            </w:pPr>
            <w:r>
              <w:rPr>
                <w:rFonts w:cs="Arial"/>
                <w:b/>
                <w:sz w:val="16"/>
                <w:szCs w:val="16"/>
              </w:rPr>
            </w:r>
          </w:p>
        </w:tc>
        <w:tc>
          <w:tcPr>
            <w:tcW w:w="1178" w:type="dxa"/>
            <w:tcBorders/>
            <w:shd w:color="auto" w:fill="auto" w:val="clear"/>
            <w:vAlign w:val="center"/>
          </w:tcPr>
          <w:p>
            <w:pPr>
              <w:pStyle w:val="LCVGSynthnormal"/>
              <w:spacing w:before="40" w:after="40"/>
              <w:rPr>
                <w:lang w:val="en-US"/>
              </w:rPr>
            </w:pPr>
            <w:ins w:id="89" w:author="Autor desconhecido" w:date="2020-02-24T10:24:00Z">
              <w:r>
                <w:rPr>
                  <w:b/>
                </w:rPr>
                <w:t>2</w:t>
              </w:r>
            </w:ins>
            <w:r>
              <w:rPr>
                <w:b/>
              </w:rPr>
              <w:t>2</w:t>
            </w:r>
            <w:ins w:id="90" w:author="Autor desconhecido" w:date="2020-02-24T10:32:00Z">
              <w:r>
                <w:rPr>
                  <w:b/>
                </w:rPr>
                <w:t xml:space="preserve"> </w:t>
              </w:r>
            </w:ins>
            <w:del w:id="91" w:author="Autor desconhecido" w:date="2020-01-06T13:51:00Z">
              <w:r>
                <w:rPr>
                  <w:b/>
                </w:rPr>
                <w:delText xml:space="preserve"> </w:delText>
              </w:r>
            </w:del>
            <w:r>
              <w:rPr>
                <w:b/>
              </w:rPr>
              <w:t xml:space="preserve"> ans</w:t>
            </w:r>
          </w:p>
        </w:tc>
      </w:tr>
    </w:tbl>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425" w:top="482" w:footer="737" w:bottom="1418" w:gutter="0"/>
          <w:formProt w:val="false"/>
          <w:textDirection w:val="lrTb"/>
          <w:docGrid w:type="default" w:linePitch="360" w:charSpace="32768"/>
        </w:sectPr>
      </w:pPr>
    </w:p>
    <w:p>
      <w:pPr>
        <w:pStyle w:val="LCVEmployeur"/>
        <w:shd w:val="clear" w:color="auto" w:fill="E7E6E6"/>
        <w:rPr>
          <w:bCs/>
        </w:rPr>
      </w:pPr>
      <w:r>
        <w:rPr>
          <w:rStyle w:val="Nfaseforte"/>
          <w:b/>
        </w:rPr>
        <w:t xml:space="preserve">GFT </w:t>
      </w:r>
      <w:r>
        <w:rPr>
          <w:rStyle w:val="Nfaseforte"/>
          <w:b/>
        </w:rPr>
        <w:t>Technologies</w:t>
      </w:r>
      <w:r>
        <w:rPr/>
        <w:tab/>
        <w:t>20</w:t>
      </w:r>
      <w:r>
        <w:rPr/>
        <w:t>2</w:t>
      </w:r>
      <w:r>
        <w:rPr/>
        <w:t>2</w:t>
      </w:r>
      <w:r>
        <w:rPr/>
        <w:t xml:space="preserve"> à ce jour</w:t>
      </w:r>
    </w:p>
    <w:p>
      <w:pPr>
        <w:pStyle w:val="LCVEmployeurRle"/>
        <w:rPr>
          <w:rFonts w:ascii="Arial" w:hAnsi="Arial" w:eastAsia="Calibri" w:cs="Arial"/>
          <w:bCs/>
          <w:i/>
          <w:i/>
          <w:color w:val="auto"/>
          <w:kern w:val="0"/>
          <w:sz w:val="20"/>
          <w:szCs w:val="20"/>
          <w:lang w:val="fr-CA" w:eastAsia="en-US" w:bidi="ar-SA"/>
        </w:rPr>
      </w:pPr>
      <w:r>
        <w:rPr>
          <w:rFonts w:eastAsia="Calibri" w:cs="Arial"/>
          <w:bCs/>
          <w:i/>
          <w:color w:val="auto"/>
          <w:kern w:val="0"/>
          <w:sz w:val="20"/>
          <w:szCs w:val="20"/>
          <w:lang w:val="fr-CA" w:eastAsia="en-US" w:bidi="ar-SA"/>
        </w:rPr>
        <w:t>Senior Software Developer</w:t>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r>
              <w:rPr>
                <w:rFonts w:cs="Arial"/>
                <w:b/>
                <w:color w:val="FFFFFF" w:themeColor="background1"/>
                <w:szCs w:val="20"/>
              </w:rPr>
              <w:t>13</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eastAsia="Times New Roman" w:cs="Times New Roman"/>
                <w:b/>
                <w:b/>
                <w:bCs/>
                <w:color w:val="auto"/>
                <w:kern w:val="0"/>
                <w:sz w:val="20"/>
                <w:szCs w:val="22"/>
                <w:lang w:val="fr-CA" w:eastAsia="fr-CA" w:bidi="ar-SA"/>
              </w:rPr>
            </w:pPr>
            <w:r>
              <w:rPr>
                <w:rFonts w:eastAsia="Times New Roman" w:cs="Times New Roman"/>
                <w:b/>
                <w:bCs/>
                <w:color w:val="auto"/>
                <w:kern w:val="0"/>
                <w:sz w:val="20"/>
                <w:szCs w:val="22"/>
                <w:lang w:val="fr-CA" w:eastAsia="fr-CA" w:bidi="ar-SA"/>
              </w:rPr>
              <w:t>GFT - Desjardins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40" w:after="40"/>
              <w:jc w:val="left"/>
              <w:rPr>
                <w:sz w:val="20"/>
                <w:szCs w:val="20"/>
              </w:rPr>
            </w:pPr>
            <w:r>
              <w:rPr>
                <w:rFonts w:eastAsia="Times New Roman" w:cs="Arial"/>
                <w:b/>
                <w:bCs/>
                <w:color w:val="auto"/>
                <w:kern w:val="0"/>
                <w:sz w:val="20"/>
                <w:szCs w:val="20"/>
                <w:lang w:val="fr-CA" w:eastAsia="fr-FR" w:bidi="ar-SA"/>
              </w:rPr>
              <w:t>Full-Time Consultant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szCs w:val="20"/>
                <w:lang w:eastAsia="fr-FR"/>
              </w:rPr>
            </w:pPr>
            <w:r>
              <w:rPr>
                <w:rFonts w:eastAsia="Times New Roman" w:cs="Times New Roman"/>
                <w:color w:val="auto"/>
                <w:kern w:val="0"/>
                <w:sz w:val="20"/>
                <w:szCs w:val="20"/>
                <w:lang w:val="fr-CA" w:eastAsia="fr-FR" w:bidi="ar-SA"/>
              </w:rPr>
              <w:t>Senior Software Engineer /</w:t>
            </w:r>
            <w:r>
              <w:rPr>
                <w:szCs w:val="20"/>
                <w:lang w:eastAsia="fr-FR"/>
              </w:rPr>
              <w:t xml:space="preserve">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lang w:val="en-US"/>
              </w:rPr>
              <w:t>3000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w:t>
            </w:r>
            <w:r>
              <w:rPr>
                <w:color w:val="000000"/>
              </w:rPr>
              <w:t>1</w:t>
            </w:r>
            <w:r>
              <w:rPr>
                <w:color w:val="000000"/>
              </w:rPr>
              <w:t>-202</w:t>
            </w:r>
            <w:r>
              <w:rPr>
                <w:color w:val="000000"/>
              </w:rPr>
              <w:t>2</w:t>
            </w:r>
            <w:r>
              <w:rPr>
                <w:color w:val="000000"/>
              </w:rPr>
              <w:t xml:space="preserve"> à </w:t>
            </w:r>
            <w:r>
              <w:rPr>
                <w:color w:val="000000"/>
              </w:rPr>
              <w:t>03</w:t>
            </w:r>
            <w:r>
              <w:rPr>
                <w:color w:val="000000"/>
              </w:rPr>
              <w:t>-202</w:t>
            </w:r>
            <w:r>
              <w:rPr>
                <w:color w:val="000000"/>
              </w:rPr>
              <w:t>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3</w:t>
            </w:r>
            <w:r>
              <w:rPr/>
              <w:t xml:space="preserve">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rFonts w:eastAsia="Times New Roman" w:cs="Times New Roman"/>
                <w:color w:val="auto"/>
                <w:kern w:val="0"/>
                <w:sz w:val="20"/>
                <w:szCs w:val="22"/>
                <w:lang w:val="fr-CA" w:eastAsia="fr-FR" w:bidi="ar-SA"/>
              </w:rPr>
              <w:t>Étienne St-Pierre</w:t>
            </w:r>
            <w:r>
              <w:rPr>
                <w:szCs w:val="22"/>
                <w:lang w:eastAsia="fr-FR"/>
              </w:rPr>
              <w:t xml:space="preserve"> </w:t>
            </w:r>
            <w:r>
              <w:rPr/>
              <w:t>(</w:t>
            </w:r>
            <w:r>
              <w:rPr/>
              <w:t>etienne</w:t>
            </w:r>
            <w:r>
              <w:rPr>
                <w:szCs w:val="22"/>
                <w:lang w:eastAsia="fr-FR"/>
              </w:rPr>
              <w:t>.</w:t>
            </w:r>
            <w:r>
              <w:rPr>
                <w:szCs w:val="22"/>
                <w:lang w:eastAsia="fr-FR"/>
              </w:rPr>
              <w:t>st-pierre</w:t>
            </w:r>
            <w:r>
              <w:rPr/>
              <w:t>@</w:t>
            </w:r>
            <w:r>
              <w:rPr/>
              <w:t>gft</w:t>
            </w:r>
            <w:r>
              <w:rPr/>
              <w:t>.c</w:t>
            </w:r>
            <w:r>
              <w:rPr/>
              <w:t>om</w:t>
            </w:r>
            <w:r>
              <w:rPr/>
              <w:t>)</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 xml:space="preserve">AWS, AWS AMPLIFY, DYNAMODB, Apache Velocity, AWS APPSYNC, AWS COGNITO, AWS IAM, Agile, </w:t>
            </w:r>
            <w:r>
              <w:rPr>
                <w:rFonts w:eastAsia="Times New Roman" w:cs="Arial"/>
                <w:caps/>
                <w:color w:val="auto"/>
                <w:kern w:val="0"/>
                <w:sz w:val="16"/>
                <w:szCs w:val="20"/>
                <w:lang w:val="fr-CA" w:eastAsia="fr-FR" w:bidi="ar-SA"/>
              </w:rPr>
              <w:t>DOCKER</w:t>
            </w:r>
            <w:r>
              <w:rPr/>
              <w:t xml:space="preserve">, </w:t>
            </w:r>
            <w:r>
              <w:rPr/>
              <w:t xml:space="preserve">KUBERNETES, </w:t>
            </w:r>
            <w:r>
              <w:rPr/>
              <w:t>Scrum,  vscode,  git, aws code commit, confluence, micro-services</w:t>
            </w:r>
          </w:p>
        </w:tc>
      </w:tr>
    </w:tbl>
    <w:p>
      <w:pPr>
        <w:pStyle w:val="LCVSoustitre1"/>
        <w:rPr>
          <w:lang w:val="en-US"/>
        </w:rPr>
      </w:pPr>
      <w:r>
        <w:rPr>
          <w:lang w:val="en-US"/>
        </w:rPr>
        <w:t xml:space="preserve">Mandate Description </w:t>
      </w:r>
    </w:p>
    <w:p>
      <w:pPr>
        <w:pStyle w:val="LCVNORMAL"/>
        <w:rPr>
          <w:rFonts w:ascii="Arial" w:hAnsi="Arial" w:eastAsia="Times New Roman" w:cs="Times New Roman"/>
          <w:color w:val="auto"/>
          <w:kern w:val="0"/>
          <w:sz w:val="20"/>
          <w:szCs w:val="22"/>
          <w:lang w:val="en-US" w:eastAsia="fr-FR" w:bidi="ar-SA"/>
        </w:rPr>
      </w:pPr>
      <w:r>
        <w:rPr>
          <w:rFonts w:eastAsia="Times New Roman" w:cs="Times New Roman"/>
          <w:color w:val="auto"/>
          <w:kern w:val="0"/>
          <w:sz w:val="20"/>
          <w:szCs w:val="22"/>
          <w:lang w:val="en-US" w:eastAsia="fr-FR" w:bidi="ar-SA"/>
        </w:rPr>
        <w:t xml:space="preserve">Newly Hired by GFT Technologies, Mr Tavares is working close to Desjardins to form and help the development teams to create, develop and maintain new software. </w:t>
      </w:r>
    </w:p>
    <w:p>
      <w:pPr>
        <w:pStyle w:val="LCVSoustitre1"/>
        <w:rPr>
          <w:lang w:val="en-US"/>
        </w:rPr>
      </w:pPr>
      <w:r>
        <w:rPr>
          <w:lang w:val="en-US"/>
        </w:rPr>
        <w:t>Role and responsibilities</w:t>
      </w:r>
    </w:p>
    <w:p>
      <w:pPr>
        <w:pStyle w:val="LCVNORMAL"/>
        <w:rPr>
          <w:lang w:val="en-US"/>
        </w:rPr>
      </w:pPr>
      <w:r>
        <w:rPr>
          <w:lang w:val="en-US"/>
        </w:rPr>
        <w:t xml:space="preserve">As a </w:t>
      </w:r>
      <w:r>
        <w:rPr>
          <w:lang w:val="en-US"/>
        </w:rPr>
        <w:t>Software Engineer</w:t>
      </w:r>
      <w:r>
        <w:rPr>
          <w:lang w:val="en-US"/>
        </w:rPr>
        <w:t>, Mr. Tavares was responsible for the following tasks:</w:t>
      </w:r>
    </w:p>
    <w:p>
      <w:pPr>
        <w:pStyle w:val="LCVPuce1"/>
        <w:numPr>
          <w:ilvl w:val="0"/>
          <w:numId w:val="3"/>
        </w:numPr>
        <w:ind w:left="357" w:hanging="357"/>
        <w:rPr>
          <w:lang w:val="en-US"/>
        </w:rPr>
      </w:pPr>
      <w:r>
        <w:rPr>
          <w:lang w:val="en-US"/>
        </w:rPr>
        <w:t>Work in the services and integration team of the Dashboard and the search for projects carried out by daycare, always in Agile mode (SCRUM)</w:t>
      </w:r>
    </w:p>
    <w:p>
      <w:pPr>
        <w:pStyle w:val="LCVPuce1"/>
        <w:numPr>
          <w:ilvl w:val="0"/>
          <w:numId w:val="3"/>
        </w:numPr>
        <w:ind w:left="357" w:hanging="357"/>
        <w:rPr>
          <w:lang w:val="en-US"/>
        </w:rPr>
      </w:pPr>
      <w:r>
        <w:rPr>
          <w:lang w:val="en-US"/>
        </w:rPr>
        <w:t>Provide support to the front-end development team when necessary</w:t>
      </w:r>
    </w:p>
    <w:p>
      <w:pPr>
        <w:pStyle w:val="LCVPuce1"/>
        <w:numPr>
          <w:ilvl w:val="0"/>
          <w:numId w:val="3"/>
        </w:numPr>
        <w:ind w:left="357" w:hanging="357"/>
        <w:rPr>
          <w:lang w:val="en-US"/>
        </w:rPr>
      </w:pPr>
      <w:r>
        <w:rPr>
          <w:lang w:val="en-US"/>
        </w:rPr>
        <w:t xml:space="preserve">Provide support to the </w:t>
      </w:r>
      <w:r>
        <w:rPr>
          <w:lang w:val="en-US"/>
        </w:rPr>
        <w:t>back</w:t>
      </w:r>
      <w:r>
        <w:rPr>
          <w:lang w:val="en-US"/>
        </w:rPr>
        <w:t>-end development team when necessary</w:t>
      </w:r>
    </w:p>
    <w:p>
      <w:pPr>
        <w:pStyle w:val="LCVPuce1"/>
        <w:numPr>
          <w:ilvl w:val="0"/>
          <w:numId w:val="3"/>
        </w:numPr>
        <w:ind w:left="357" w:hanging="357"/>
        <w:rPr>
          <w:rFonts w:ascii="Arial" w:hAnsi="Arial" w:eastAsia="Times New Roman" w:cs="Times New Roman"/>
          <w:color w:val="auto"/>
          <w:kern w:val="0"/>
          <w:sz w:val="20"/>
          <w:szCs w:val="20"/>
          <w:lang w:val="en-US" w:eastAsia="fr-FR" w:bidi="ar-SA"/>
        </w:rPr>
      </w:pPr>
      <w:r>
        <w:rPr>
          <w:rFonts w:eastAsia="Times New Roman" w:cs="Times New Roman"/>
          <w:color w:val="auto"/>
          <w:kern w:val="0"/>
          <w:sz w:val="20"/>
          <w:szCs w:val="20"/>
          <w:lang w:val="en-US" w:eastAsia="fr-FR" w:bidi="ar-SA"/>
        </w:rPr>
        <w:t xml:space="preserve">Translate client </w:t>
      </w:r>
      <w:r>
        <w:rPr>
          <w:rFonts w:eastAsia="Times New Roman" w:cs="Times New Roman"/>
          <w:color w:val="auto"/>
          <w:kern w:val="0"/>
          <w:sz w:val="20"/>
          <w:szCs w:val="20"/>
          <w:lang w:val="en-US" w:eastAsia="fr-FR" w:bidi="ar-SA"/>
        </w:rPr>
        <w:t xml:space="preserve">and business analists’ </w:t>
      </w:r>
      <w:r>
        <w:rPr>
          <w:rFonts w:eastAsia="Times New Roman" w:cs="Times New Roman"/>
          <w:color w:val="auto"/>
          <w:kern w:val="0"/>
          <w:sz w:val="20"/>
          <w:szCs w:val="20"/>
          <w:lang w:val="en-US" w:eastAsia="fr-FR" w:bidi="ar-SA"/>
        </w:rPr>
        <w:t xml:space="preserve">requirements in </w:t>
      </w:r>
      <w:r>
        <w:rPr>
          <w:rFonts w:eastAsia="Times New Roman" w:cs="Times New Roman"/>
          <w:color w:val="auto"/>
          <w:kern w:val="0"/>
          <w:sz w:val="20"/>
          <w:szCs w:val="20"/>
          <w:lang w:val="en-US" w:eastAsia="fr-FR" w:bidi="ar-SA"/>
        </w:rPr>
        <w:t>working application with all infrastructure in place</w:t>
      </w:r>
    </w:p>
    <w:p>
      <w:pPr>
        <w:pStyle w:val="LCVPuce1"/>
        <w:numPr>
          <w:ilvl w:val="0"/>
          <w:numId w:val="3"/>
        </w:numPr>
        <w:ind w:left="357" w:hanging="357"/>
        <w:rPr>
          <w:rFonts w:ascii="Arial" w:hAnsi="Arial" w:eastAsia="Times New Roman" w:cs="Times New Roman"/>
          <w:color w:val="auto"/>
          <w:kern w:val="0"/>
          <w:sz w:val="20"/>
          <w:szCs w:val="20"/>
          <w:lang w:val="en-US" w:eastAsia="fr-FR" w:bidi="ar-SA"/>
        </w:rPr>
      </w:pPr>
      <w:r>
        <w:rPr>
          <w:rFonts w:eastAsia="Times New Roman" w:cs="Times New Roman"/>
          <w:color w:val="auto"/>
          <w:kern w:val="0"/>
          <w:sz w:val="20"/>
          <w:szCs w:val="20"/>
          <w:lang w:val="en-US" w:eastAsia="fr-FR" w:bidi="ar-SA"/>
        </w:rPr>
        <w:t>Help to conceive object models and database tables as well</w:t>
      </w:r>
    </w:p>
    <w:p>
      <w:pPr>
        <w:pStyle w:val="LCVPuce1"/>
        <w:numPr>
          <w:ilvl w:val="0"/>
          <w:numId w:val="3"/>
        </w:numPr>
        <w:ind w:left="357" w:hanging="357"/>
        <w:rPr>
          <w:rFonts w:ascii="Arial" w:hAnsi="Arial" w:eastAsia="Times New Roman" w:cs="Times New Roman"/>
          <w:color w:val="auto"/>
          <w:kern w:val="0"/>
          <w:sz w:val="20"/>
          <w:szCs w:val="20"/>
          <w:lang w:val="en-US" w:eastAsia="fr-FR" w:bidi="ar-SA"/>
        </w:rPr>
      </w:pPr>
      <w:r>
        <w:rPr>
          <w:rFonts w:eastAsia="Times New Roman" w:cs="Times New Roman"/>
          <w:color w:val="auto"/>
          <w:kern w:val="0"/>
          <w:sz w:val="20"/>
          <w:szCs w:val="20"/>
          <w:lang w:val="en-US" w:eastAsia="fr-FR" w:bidi="ar-SA"/>
        </w:rPr>
        <w:t>Elaborate a devops strategy to deploy new and existing applications</w:t>
      </w:r>
    </w:p>
    <w:p>
      <w:pPr>
        <w:pStyle w:val="LCVPuce1"/>
        <w:numPr>
          <w:ilvl w:val="0"/>
          <w:numId w:val="3"/>
        </w:numPr>
        <w:ind w:left="357" w:hanging="357"/>
        <w:rPr>
          <w:lang w:val="en-US"/>
        </w:rPr>
      </w:pPr>
      <w:r>
        <w:rPr>
          <w:lang w:val="en-US"/>
        </w:rPr>
        <w:t>Update the code base on the project's git repository</w:t>
      </w:r>
    </w:p>
    <w:p>
      <w:pPr>
        <w:pStyle w:val="LCVPuce1"/>
        <w:numPr>
          <w:ilvl w:val="0"/>
          <w:numId w:val="3"/>
        </w:numPr>
        <w:ind w:left="357" w:hanging="357"/>
        <w:rPr>
          <w:lang w:val="en-US"/>
        </w:rPr>
      </w:pPr>
      <w:r>
        <w:rPr>
          <w:lang w:val="en-US"/>
        </w:rPr>
        <w:t>Document the API and micro-services created on Confluence</w:t>
      </w:r>
    </w:p>
    <w:p>
      <w:pPr>
        <w:pStyle w:val="LCVPuce1"/>
        <w:numPr>
          <w:ilvl w:val="0"/>
          <w:numId w:val="3"/>
        </w:numPr>
        <w:ind w:left="357" w:hanging="357"/>
        <w:rPr>
          <w:lang w:val="en-US"/>
        </w:rPr>
      </w:pPr>
      <w:r>
        <w:rPr>
          <w:lang w:val="en-US"/>
        </w:rPr>
        <w:t>Analyze and correct anomalies</w:t>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Employeur"/>
        <w:shd w:val="clear" w:color="auto" w:fill="E7E6E6"/>
        <w:rPr>
          <w:bCs/>
        </w:rPr>
      </w:pPr>
      <w:r>
        <w:rPr/>
        <w:t>Levio Conseils Inc</w:t>
        <w:tab/>
        <w:t xml:space="preserve">2018 à </w:t>
      </w:r>
      <w:r>
        <w:rPr/>
        <w:t>2022</w:t>
      </w:r>
    </w:p>
    <w:p>
      <w:pPr>
        <w:pStyle w:val="LCVEmployeurRle"/>
        <w:rPr>
          <w:rFonts w:ascii="Arial" w:hAnsi="Arial" w:eastAsia="Calibri" w:cs="Arial"/>
          <w:bCs/>
          <w:i/>
          <w:i/>
          <w:szCs w:val="20"/>
          <w:lang w:eastAsia="en-US"/>
        </w:rPr>
      </w:pPr>
      <w:r>
        <w:rPr>
          <w:rFonts w:eastAsia="Calibri" w:cs="Arial"/>
          <w:bCs/>
          <w:i/>
          <w:szCs w:val="20"/>
          <w:lang w:eastAsia="en-US"/>
        </w:rPr>
        <w:t>Organic Architect</w:t>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r>
              <w:rPr>
                <w:rFonts w:cs="Arial"/>
                <w:b/>
                <w:color w:val="FFFFFF" w:themeColor="background1"/>
                <w:szCs w:val="20"/>
              </w:rPr>
              <w:t>13</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b/>
                <w:b/>
                <w:bCs/>
                <w:szCs w:val="22"/>
                <w:lang w:eastAsia="fr-CA"/>
              </w:rPr>
            </w:pPr>
            <w:r>
              <w:rPr>
                <w:b/>
                <w:bCs/>
                <w:szCs w:val="22"/>
                <w:lang w:eastAsia="fr-CA"/>
              </w:rPr>
              <w:t>Ministère de la Famille du Québec</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40" w:after="40"/>
              <w:jc w:val="left"/>
              <w:rPr>
                <w:sz w:val="20"/>
                <w:szCs w:val="20"/>
              </w:rPr>
            </w:pPr>
            <w:r>
              <w:rPr>
                <w:b/>
                <w:bCs/>
                <w:sz w:val="20"/>
                <w:szCs w:val="20"/>
              </w:rPr>
              <w:t>Development of GraphQL API using AWS Amplify and support to the IOS Flutter mobile front-end team of the Gazelles system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szCs w:val="20"/>
                <w:lang w:eastAsia="fr-FR"/>
              </w:rPr>
            </w:pPr>
            <w:r>
              <w:rPr>
                <w:szCs w:val="20"/>
                <w:lang w:eastAsia="fr-FR"/>
              </w:rPr>
              <w:t>Organic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50 00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06-2021 à 11-2021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6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szCs w:val="22"/>
                <w:lang w:eastAsia="fr-FR"/>
              </w:rPr>
              <w:t xml:space="preserve">Maxime Plante </w:t>
            </w:r>
            <w:r>
              <w:rPr/>
              <w:t>(m</w:t>
            </w:r>
            <w:r>
              <w:rPr>
                <w:szCs w:val="22"/>
                <w:lang w:eastAsia="fr-FR"/>
              </w:rPr>
              <w:t>axime.plante</w:t>
            </w:r>
            <w:r>
              <w:rPr/>
              <w:t>@levio.ca)</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AWS, AWS AMPLIFY, DYNAMODB, Apache Velocity, AWS APPSYNC, AWS COGNITO, AWS IAM, Agile, FLUTTER, Scrum,  vscode,  ANDROID STUDIO, ui-ux, MIRO, FIGMA, jira, BPMN, BPMS, Micro-services, Testflight, appian, git, aws code commit, confluence, micro-services</w:t>
            </w:r>
          </w:p>
        </w:tc>
      </w:tr>
    </w:tbl>
    <w:p>
      <w:pPr>
        <w:pStyle w:val="LCVSoustitre1"/>
        <w:rPr>
          <w:lang w:val="en-US"/>
        </w:rPr>
      </w:pPr>
      <w:r>
        <w:rPr>
          <w:lang w:val="en-US"/>
        </w:rPr>
        <w:t xml:space="preserve">Mandate Description </w:t>
      </w:r>
    </w:p>
    <w:p>
      <w:pPr>
        <w:pStyle w:val="LCVNORMAL"/>
        <w:rPr>
          <w:lang w:val="en-US"/>
        </w:rPr>
      </w:pPr>
      <w:r>
        <w:rPr>
          <w:lang w:val="en-US"/>
        </w:rPr>
        <w:t>The Gazelles project consisted of developing an IOS mobile application to be installed in the phone of the minister and their deputy ministers. The solution was to allow users to see a dashboard with the situation of places offered by childcare services in Quebec. The app also allowed seeing the progress of each project carried out by a daycare service based on a work process defined with the help of BPMN diagrams developed by the ministry's business team.</w:t>
      </w:r>
    </w:p>
    <w:p>
      <w:pPr>
        <w:pStyle w:val="LCVSoustitre1"/>
        <w:rPr>
          <w:lang w:val="en-US"/>
        </w:rPr>
      </w:pPr>
      <w:r>
        <w:rPr>
          <w:lang w:val="en-US"/>
        </w:rPr>
        <w:t>Role and responsibilities</w:t>
      </w:r>
    </w:p>
    <w:p>
      <w:pPr>
        <w:pStyle w:val="LCVNORMAL"/>
        <w:rPr>
          <w:lang w:val="en-US"/>
        </w:rPr>
      </w:pPr>
      <w:r>
        <w:rPr>
          <w:lang w:val="en-US"/>
        </w:rPr>
        <w:t>As an organic architect, Mr. Tavares was responsible for the following tasks:</w:t>
      </w:r>
    </w:p>
    <w:p>
      <w:pPr>
        <w:pStyle w:val="LCVPuce1"/>
        <w:numPr>
          <w:ilvl w:val="0"/>
          <w:numId w:val="3"/>
        </w:numPr>
        <w:ind w:left="357" w:hanging="357"/>
        <w:rPr>
          <w:lang w:val="en-US"/>
        </w:rPr>
      </w:pPr>
      <w:r>
        <w:rPr>
          <w:lang w:val="en-US"/>
        </w:rPr>
        <w:t>Work in the services and integration team of the Dashboard and the search for projects carried out by daycare, always in Agile mode (SCRUM)</w:t>
      </w:r>
    </w:p>
    <w:p>
      <w:pPr>
        <w:pStyle w:val="LCVPuce1"/>
        <w:numPr>
          <w:ilvl w:val="0"/>
          <w:numId w:val="3"/>
        </w:numPr>
        <w:ind w:left="357" w:hanging="357"/>
        <w:rPr>
          <w:lang w:val="en-US"/>
        </w:rPr>
      </w:pPr>
      <w:r>
        <w:rPr>
          <w:lang w:val="en-US"/>
        </w:rPr>
        <w:t>Provide support to the Flutter front-end development team when necessary</w:t>
      </w:r>
    </w:p>
    <w:p>
      <w:pPr>
        <w:pStyle w:val="LCVPuce1"/>
        <w:numPr>
          <w:ilvl w:val="0"/>
          <w:numId w:val="3"/>
        </w:numPr>
        <w:ind w:left="357" w:hanging="357"/>
        <w:rPr>
          <w:lang w:val="en-US"/>
        </w:rPr>
      </w:pPr>
      <w:r>
        <w:rPr>
          <w:lang w:val="en-US"/>
        </w:rPr>
        <w:t>Develop new AWS Amplify models\resolvers with their corresponding GraphQL schema</w:t>
      </w:r>
    </w:p>
    <w:p>
      <w:pPr>
        <w:pStyle w:val="LCVPuce1"/>
        <w:numPr>
          <w:ilvl w:val="0"/>
          <w:numId w:val="3"/>
        </w:numPr>
        <w:ind w:left="357" w:hanging="357"/>
        <w:rPr>
          <w:lang w:val="en-US"/>
        </w:rPr>
      </w:pPr>
      <w:r>
        <w:rPr>
          <w:lang w:val="en-US"/>
        </w:rPr>
        <w:t>Fix models\resolvers anomalies</w:t>
      </w:r>
    </w:p>
    <w:p>
      <w:pPr>
        <w:pStyle w:val="LCVPuce1"/>
        <w:numPr>
          <w:ilvl w:val="0"/>
          <w:numId w:val="3"/>
        </w:numPr>
        <w:ind w:left="357" w:hanging="357"/>
        <w:rPr>
          <w:lang w:val="en-US"/>
        </w:rPr>
      </w:pPr>
      <w:r>
        <w:rPr>
          <w:lang w:val="en-US"/>
        </w:rPr>
        <w:t>Carry out the loading of data from the official DB to a DynamoDB database in read mode</w:t>
      </w:r>
    </w:p>
    <w:p>
      <w:pPr>
        <w:pStyle w:val="LCVPuce1"/>
        <w:numPr>
          <w:ilvl w:val="0"/>
          <w:numId w:val="3"/>
        </w:numPr>
        <w:ind w:left="357" w:hanging="357"/>
        <w:rPr>
          <w:lang w:val="en-US"/>
        </w:rPr>
      </w:pPr>
      <w:r>
        <w:rPr>
          <w:lang w:val="en-US"/>
        </w:rPr>
        <w:t>Implement API security using AWS Cognito / IAM</w:t>
      </w:r>
    </w:p>
    <w:p>
      <w:pPr>
        <w:pStyle w:val="LCVPuce1"/>
        <w:numPr>
          <w:ilvl w:val="0"/>
          <w:numId w:val="3"/>
        </w:numPr>
        <w:ind w:left="357" w:hanging="357"/>
        <w:rPr>
          <w:lang w:val="en-US"/>
        </w:rPr>
      </w:pPr>
      <w:r>
        <w:rPr>
          <w:lang w:val="en-US"/>
        </w:rPr>
        <w:t>Update the code base on the project's git repository</w:t>
      </w:r>
    </w:p>
    <w:p>
      <w:pPr>
        <w:pStyle w:val="LCVPuce1"/>
        <w:numPr>
          <w:ilvl w:val="0"/>
          <w:numId w:val="3"/>
        </w:numPr>
        <w:ind w:left="357" w:hanging="357"/>
        <w:rPr>
          <w:lang w:val="en-US"/>
        </w:rPr>
      </w:pPr>
      <w:r>
        <w:rPr>
          <w:lang w:val="en-US"/>
        </w:rPr>
        <w:t>Document the API and micro-services created on Confluence</w:t>
      </w:r>
    </w:p>
    <w:p>
      <w:pPr>
        <w:pStyle w:val="LCVPuce1"/>
        <w:numPr>
          <w:ilvl w:val="0"/>
          <w:numId w:val="3"/>
        </w:numPr>
        <w:ind w:left="357" w:hanging="357"/>
        <w:rPr>
          <w:lang w:val="en-US"/>
        </w:rPr>
      </w:pPr>
      <w:r>
        <w:rPr>
          <w:lang w:val="en-US"/>
        </w:rPr>
        <w:t>Analyze and correct anomalies</w:t>
      </w:r>
    </w:p>
    <w:p>
      <w:pPr>
        <w:pStyle w:val="LCVPuce1"/>
        <w:ind w:left="357" w:hanging="357"/>
        <w:rPr>
          <w:lang w:val="en-US"/>
        </w:rPr>
      </w:pPr>
      <w:r>
        <w:rPr>
          <w:lang w:val="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r>
              <w:rPr>
                <w:rFonts w:cs="Arial"/>
                <w:b/>
                <w:color w:val="FFFFFF" w:themeColor="background1"/>
                <w:szCs w:val="20"/>
              </w:rPr>
              <w:t>12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szCs w:val="22"/>
                <w:lang w:eastAsia="fr-CA"/>
              </w:rPr>
              <w:t>Ministère de la Famille du Québec</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40" w:after="40"/>
              <w:jc w:val="left"/>
              <w:rPr>
                <w:sz w:val="20"/>
                <w:szCs w:val="20"/>
              </w:rPr>
            </w:pPr>
            <w:r>
              <w:rPr>
                <w:b/>
                <w:bCs/>
                <w:sz w:val="20"/>
                <w:szCs w:val="20"/>
              </w:rPr>
              <w:t>Upgrade of PCS and RSG systems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szCs w:val="20"/>
                <w:lang w:eastAsia="fr-FR"/>
              </w:rPr>
            </w:pPr>
            <w:r>
              <w:rPr>
                <w:szCs w:val="20"/>
                <w:lang w:eastAsia="fr-FR"/>
              </w:rPr>
              <w:t>Organic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30 00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09-2020 à 05-2021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9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w:t>
            </w:r>
            <w:r>
              <w:rPr>
                <w:szCs w:val="22"/>
                <w:lang w:eastAsia="fr-FR"/>
              </w:rPr>
              <w:t>axime Plante</w:t>
            </w:r>
            <w:r>
              <w:rPr/>
              <w:t xml:space="preserve"> (maxime.plante@levio.ca)</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 xml:space="preserve">REACT, Agile, .net, TFS, Azure devops, KANBAN, </w:t>
            </w:r>
            <w:r>
              <w:rPr>
                <w:rFonts w:cs="Arial"/>
                <w:caps/>
                <w:sz w:val="16"/>
                <w:szCs w:val="20"/>
                <w:lang w:eastAsia="fr-FR"/>
              </w:rPr>
              <w:t>SEMANTIC-UI,</w:t>
            </w:r>
            <w:r>
              <w:rPr/>
              <w:t xml:space="preserve"> vscode, NODEJS, C#,  jira, devops, VISUAL STUDIO 2019, MS SQL SERVER, IIS, confluence, ESLint, TDD, BDD</w:t>
            </w:r>
          </w:p>
        </w:tc>
      </w:tr>
    </w:tbl>
    <w:p>
      <w:pPr>
        <w:pStyle w:val="LCVSoustitre1"/>
        <w:rPr>
          <w:lang w:val="en-US"/>
        </w:rPr>
      </w:pPr>
      <w:r>
        <w:rPr>
          <w:lang w:val="en-US"/>
        </w:rPr>
        <w:t xml:space="preserve">Mandate Description </w:t>
      </w:r>
    </w:p>
    <w:p>
      <w:pPr>
        <w:pStyle w:val="LCVNORMAL"/>
        <w:rPr>
          <w:lang w:val="en-US"/>
        </w:rPr>
      </w:pPr>
      <w:r>
        <w:rPr>
          <w:szCs w:val="22"/>
          <w:lang w:val="en-US" w:eastAsia="fr-FR"/>
        </w:rPr>
        <w:t>The PCS (Service Continuation Plan) and RSG (Responsible for Daycare) systems were modules connected to the MFA daycare control system and needed an overhaul to adhere to the new infrastructure of the ministry, which has started. to use the Azure DevOps platform</w:t>
      </w:r>
    </w:p>
    <w:p>
      <w:pPr>
        <w:pStyle w:val="LCVSoustitre1"/>
        <w:rPr>
          <w:lang w:val="en-US"/>
        </w:rPr>
      </w:pPr>
      <w:r>
        <w:rPr>
          <w:lang w:val="en-US"/>
        </w:rPr>
        <w:t>Role and responsibilities</w:t>
      </w:r>
    </w:p>
    <w:p>
      <w:pPr>
        <w:pStyle w:val="LCVNORMAL"/>
        <w:rPr>
          <w:lang w:val="en-US"/>
        </w:rPr>
      </w:pPr>
      <w:r>
        <w:rPr>
          <w:lang w:val="en-US"/>
        </w:rPr>
        <w:t>As an organic architect, Mr. Tavares was responsible for the following tasks:</w:t>
      </w:r>
    </w:p>
    <w:p>
      <w:pPr>
        <w:pStyle w:val="LCVPuce1"/>
        <w:numPr>
          <w:ilvl w:val="0"/>
          <w:numId w:val="3"/>
        </w:numPr>
        <w:ind w:left="357" w:hanging="357"/>
        <w:rPr>
          <w:lang w:val="en-US"/>
        </w:rPr>
      </w:pPr>
      <w:r>
        <w:rPr>
          <w:rFonts w:eastAsia="Calibri"/>
          <w:szCs w:val="20"/>
          <w:lang w:val="en-US" w:eastAsia="en-US"/>
        </w:rPr>
        <w:t>Redevelop the frontend of applications using REACT / C #</w:t>
      </w:r>
    </w:p>
    <w:p>
      <w:pPr>
        <w:pStyle w:val="LCVPuce1"/>
        <w:numPr>
          <w:ilvl w:val="0"/>
          <w:numId w:val="3"/>
        </w:numPr>
        <w:ind w:left="357" w:hanging="357"/>
        <w:rPr>
          <w:lang w:val="en-US"/>
        </w:rPr>
      </w:pPr>
      <w:r>
        <w:rPr>
          <w:rFonts w:eastAsia="Calibri"/>
          <w:szCs w:val="20"/>
          <w:lang w:val="en-US" w:eastAsia="en-US"/>
        </w:rPr>
        <w:t>Work with the business analysis team to ensure the proper functioning of new versions of systems in Agile mode (SCRUM)</w:t>
      </w:r>
    </w:p>
    <w:p>
      <w:pPr>
        <w:pStyle w:val="LCVPuce1"/>
        <w:numPr>
          <w:ilvl w:val="0"/>
          <w:numId w:val="3"/>
        </w:numPr>
        <w:ind w:left="357" w:hanging="357"/>
        <w:rPr>
          <w:lang w:val="en-US"/>
        </w:rPr>
      </w:pPr>
      <w:r>
        <w:rPr>
          <w:rFonts w:eastAsia="Calibri"/>
          <w:szCs w:val="20"/>
          <w:lang w:val="en-US" w:eastAsia="en-US"/>
        </w:rPr>
        <w:t>Fix backend anomalies in .NET</w:t>
      </w:r>
    </w:p>
    <w:p>
      <w:pPr>
        <w:pStyle w:val="LCVPuce1"/>
        <w:numPr>
          <w:ilvl w:val="0"/>
          <w:numId w:val="3"/>
        </w:numPr>
        <w:ind w:left="357" w:hanging="357"/>
        <w:rPr>
          <w:lang w:val="en-US"/>
        </w:rPr>
      </w:pPr>
      <w:r>
        <w:rPr>
          <w:rFonts w:eastAsia="Calibri"/>
          <w:szCs w:val="20"/>
          <w:lang w:val="en-US" w:eastAsia="en-US"/>
        </w:rPr>
        <w:t>Update the code base on the TFS repository of the project</w:t>
      </w:r>
    </w:p>
    <w:p>
      <w:pPr>
        <w:pStyle w:val="LCVPuce1"/>
        <w:numPr>
          <w:ilvl w:val="0"/>
          <w:numId w:val="3"/>
        </w:numPr>
        <w:ind w:left="357" w:hanging="357"/>
        <w:rPr>
          <w:lang w:val="en-US"/>
        </w:rPr>
      </w:pPr>
      <w:r>
        <w:rPr>
          <w:rFonts w:eastAsia="Calibri"/>
          <w:szCs w:val="20"/>
          <w:lang w:val="en-US" w:eastAsia="en-US"/>
        </w:rPr>
        <w:t>Implement ESLint coding style verification tool</w:t>
      </w:r>
    </w:p>
    <w:p>
      <w:pPr>
        <w:pStyle w:val="LCVPuce1"/>
        <w:numPr>
          <w:ilvl w:val="0"/>
          <w:numId w:val="3"/>
        </w:numPr>
        <w:ind w:left="357" w:hanging="357"/>
        <w:rPr>
          <w:lang w:val="en-US"/>
        </w:rPr>
      </w:pPr>
      <w:r>
        <w:rPr>
          <w:rFonts w:eastAsia="Calibri"/>
          <w:szCs w:val="20"/>
          <w:lang w:val="en-US" w:eastAsia="en-US"/>
        </w:rPr>
        <w:t>Configure ESLint rules to standardize the REACT coding style</w:t>
      </w:r>
    </w:p>
    <w:p>
      <w:pPr>
        <w:pStyle w:val="LCVPuce1"/>
        <w:numPr>
          <w:ilvl w:val="0"/>
          <w:numId w:val="3"/>
        </w:numPr>
        <w:ind w:left="357" w:hanging="357"/>
        <w:rPr>
          <w:lang w:val="en-US"/>
        </w:rPr>
      </w:pPr>
      <w:r>
        <w:rPr>
          <w:rFonts w:eastAsia="Calibri"/>
          <w:szCs w:val="20"/>
          <w:lang w:val="en-US" w:eastAsia="en-US"/>
        </w:rPr>
        <w:t>Configure minimum code coverage threshold by unit tests</w:t>
      </w:r>
    </w:p>
    <w:p>
      <w:pPr>
        <w:pStyle w:val="LCVPuce1"/>
        <w:numPr>
          <w:ilvl w:val="0"/>
          <w:numId w:val="3"/>
        </w:numPr>
        <w:ind w:left="357" w:hanging="357"/>
        <w:rPr>
          <w:lang w:val="en-US"/>
        </w:rPr>
      </w:pPr>
      <w:r>
        <w:rPr>
          <w:rFonts w:eastAsia="Calibri"/>
          <w:szCs w:val="20"/>
          <w:lang w:val="en-US" w:eastAsia="en-US"/>
        </w:rPr>
        <w:t>Develop new systems according to the BDD / TDD approach</w:t>
      </w:r>
    </w:p>
    <w:p>
      <w:pPr>
        <w:pStyle w:val="LCVPuce1"/>
        <w:numPr>
          <w:ilvl w:val="0"/>
          <w:numId w:val="3"/>
        </w:numPr>
        <w:ind w:left="357" w:hanging="357"/>
        <w:rPr>
          <w:lang w:val="en-US"/>
        </w:rPr>
      </w:pPr>
      <w:r>
        <w:rPr>
          <w:rFonts w:eastAsia="Calibri"/>
          <w:szCs w:val="20"/>
          <w:lang w:val="en-US" w:eastAsia="en-US"/>
        </w:rPr>
        <w:t>Carry out unit tests</w:t>
      </w:r>
    </w:p>
    <w:p>
      <w:pPr>
        <w:pStyle w:val="LCVPuce1"/>
        <w:numPr>
          <w:ilvl w:val="0"/>
          <w:numId w:val="3"/>
        </w:numPr>
        <w:ind w:left="357" w:hanging="357"/>
        <w:rPr>
          <w:lang w:val="en-US"/>
        </w:rPr>
      </w:pPr>
      <w:r>
        <w:rPr>
          <w:rFonts w:eastAsia="Calibri"/>
          <w:szCs w:val="20"/>
          <w:lang w:val="en-US" w:eastAsia="en-US"/>
        </w:rPr>
        <w:t>Analyze and correct anomalies</w:t>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EmployeurRle"/>
        <w:ind w:left="357" w:hanging="357"/>
        <w:rPr>
          <w:lang w:val="en-US"/>
        </w:rPr>
      </w:pPr>
      <w:r>
        <w:rPr>
          <w:rFonts w:eastAsia="Calibri"/>
          <w:lang w:eastAsia="en-US"/>
        </w:rPr>
        <w:t>Programmer-Analyst</w:t>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r>
              <w:rPr>
                <w:rFonts w:cs="Arial"/>
                <w:b/>
                <w:color w:val="FFFFFF" w:themeColor="background1"/>
                <w:szCs w:val="20"/>
              </w:rPr>
              <w:t>11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lang w:eastAsia="fr-CA"/>
              </w:rPr>
              <w:t>Pensionify</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szCs w:val="20"/>
              </w:rPr>
              <w:t>Development of the Angular Front-end of the Pensionify system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szCs w:val="20"/>
              </w:rPr>
            </w:pPr>
            <w:r>
              <w:rPr>
                <w:szCs w:val="20"/>
              </w:rPr>
              <w:t>Web Developer - Front-end</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50 00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03-2020 à 07-2020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5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Mustapha Es-Salihe (mustapha.es-salihe@levio.ca)</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ANGULAR 9, Agile, .net, GitLab, Azure devops, Scrum, google material design, vscode, flexbox, NODEJS, TYPESCRIPT, webpack, ui-ux, jira, devops, docker</w:t>
            </w:r>
          </w:p>
        </w:tc>
      </w:tr>
    </w:tbl>
    <w:p>
      <w:pPr>
        <w:pStyle w:val="LCVSoustitre1"/>
        <w:rPr>
          <w:lang w:val="en-US"/>
        </w:rPr>
      </w:pPr>
      <w:r>
        <w:rPr>
          <w:lang w:val="en-US"/>
        </w:rPr>
        <w:t xml:space="preserve">Mandate Description </w:t>
      </w:r>
    </w:p>
    <w:p>
      <w:pPr>
        <w:pStyle w:val="LCVNORMAL"/>
        <w:rPr>
          <w:lang w:val="en-US"/>
        </w:rPr>
      </w:pPr>
      <w:r>
        <w:rPr>
          <w:lang w:val="en-US"/>
        </w:rPr>
        <w:t>The objectives of the project were to develop a solution to track the activities of pension and pension plan administrators of Pensionify. The solution was to allow business analysts to define their own workflow using BPMN diagrams; the solution then guides users according to the processes defined in the diagram.</w:t>
      </w:r>
    </w:p>
    <w:p>
      <w:pPr>
        <w:pStyle w:val="LCVSoustitre1"/>
        <w:rPr>
          <w:lang w:val="en-US"/>
        </w:rPr>
      </w:pPr>
      <w:r>
        <w:rPr>
          <w:lang w:val="en-US"/>
        </w:rPr>
        <w:t>Role and responsibilities</w:t>
      </w:r>
    </w:p>
    <w:p>
      <w:pPr>
        <w:pStyle w:val="LCVNORMAL"/>
        <w:rPr>
          <w:lang w:val="en-US"/>
        </w:rPr>
      </w:pPr>
      <w:r>
        <w:rPr>
          <w:lang w:val="en-US"/>
        </w:rPr>
        <w:t>As a programmer analyst, Mr. Tavares was responsible for the following tasks:</w:t>
      </w:r>
    </w:p>
    <w:p>
      <w:pPr>
        <w:pStyle w:val="LCVPuce1"/>
        <w:numPr>
          <w:ilvl w:val="0"/>
          <w:numId w:val="3"/>
        </w:numPr>
        <w:ind w:left="357" w:hanging="357"/>
        <w:rPr>
          <w:lang w:val="en-US"/>
        </w:rPr>
      </w:pPr>
      <w:r>
        <w:rPr>
          <w:lang w:val="en-US"/>
        </w:rPr>
        <w:t>Work in the integration team for the new version of the Dashboard and Member Portal module, still in Agile mode (SCRUM)</w:t>
      </w:r>
    </w:p>
    <w:p>
      <w:pPr>
        <w:pStyle w:val="LCVPuce1"/>
        <w:numPr>
          <w:ilvl w:val="0"/>
          <w:numId w:val="3"/>
        </w:numPr>
        <w:ind w:left="357" w:hanging="357"/>
        <w:rPr>
          <w:lang w:val="en-US"/>
        </w:rPr>
      </w:pPr>
      <w:r>
        <w:rPr>
          <w:lang w:val="en-US"/>
        </w:rPr>
        <w:t>Translate the prototypes generated by the UX/UI team into functional pages</w:t>
      </w:r>
    </w:p>
    <w:p>
      <w:pPr>
        <w:pStyle w:val="LCVPuce1"/>
        <w:numPr>
          <w:ilvl w:val="0"/>
          <w:numId w:val="3"/>
        </w:numPr>
        <w:ind w:left="357" w:hanging="357"/>
        <w:rPr>
          <w:lang w:val="en-US"/>
        </w:rPr>
      </w:pPr>
      <w:r>
        <w:rPr>
          <w:lang w:val="en-US"/>
        </w:rPr>
        <w:t>Develop new frontend modules in Angular 9</w:t>
      </w:r>
    </w:p>
    <w:p>
      <w:pPr>
        <w:pStyle w:val="LCVPuce1"/>
        <w:numPr>
          <w:ilvl w:val="0"/>
          <w:numId w:val="3"/>
        </w:numPr>
        <w:ind w:left="357" w:hanging="357"/>
        <w:rPr>
          <w:lang w:val="en-US"/>
        </w:rPr>
      </w:pPr>
      <w:r>
        <w:rPr>
          <w:lang w:val="en-US"/>
        </w:rPr>
        <w:t>Fix backend anomalies in .NET</w:t>
      </w:r>
    </w:p>
    <w:p>
      <w:pPr>
        <w:pStyle w:val="LCVPuce1"/>
        <w:numPr>
          <w:ilvl w:val="0"/>
          <w:numId w:val="3"/>
        </w:numPr>
        <w:ind w:left="357" w:hanging="357"/>
        <w:rPr>
          <w:lang w:val="en-US"/>
        </w:rPr>
      </w:pPr>
      <w:r>
        <w:rPr>
          <w:lang w:val="en-US"/>
        </w:rPr>
        <w:t>Update the code base on the project's git repository</w:t>
      </w:r>
    </w:p>
    <w:p>
      <w:pPr>
        <w:pStyle w:val="LCVPuce1"/>
        <w:numPr>
          <w:ilvl w:val="0"/>
          <w:numId w:val="3"/>
        </w:numPr>
        <w:ind w:left="357" w:hanging="357"/>
        <w:rPr>
          <w:lang w:val="en-US"/>
        </w:rPr>
      </w:pPr>
      <w:r>
        <w:rPr>
          <w:lang w:val="en-US"/>
        </w:rPr>
        <w:t>Carry out unit tests</w:t>
      </w:r>
    </w:p>
    <w:p>
      <w:pPr>
        <w:pStyle w:val="LCVPuce1"/>
        <w:numPr>
          <w:ilvl w:val="0"/>
          <w:numId w:val="3"/>
        </w:numPr>
        <w:ind w:left="357" w:hanging="357"/>
        <w:rPr>
          <w:lang w:val="en-US"/>
        </w:rPr>
      </w:pPr>
      <w:r>
        <w:rPr>
          <w:lang w:val="en-US"/>
        </w:rPr>
        <w:t>Analyze and correct anomalies</w:t>
      </w:r>
    </w:p>
    <w:p>
      <w:pPr>
        <w:pStyle w:val="LCVPuceDERNIERE"/>
        <w:numPr>
          <w:ilvl w:val="0"/>
          <w:numId w:val="0"/>
        </w:numPr>
        <w:ind w:left="502" w:hanging="0"/>
        <w:rPr>
          <w:lang w:val="en-US"/>
        </w:rPr>
      </w:pPr>
      <w:r>
        <w:rPr>
          <w:lang w:val="en-US"/>
        </w:rPr>
      </w:r>
    </w:p>
    <w:p>
      <w:pPr>
        <w:pStyle w:val="LCVPuceDERNIERE"/>
        <w:numPr>
          <w:ilvl w:val="0"/>
          <w:numId w:val="0"/>
        </w:numPr>
        <w:ind w:left="502" w:hanging="0"/>
        <w:rPr>
          <w:lang w:val="en-US"/>
        </w:rPr>
      </w:pPr>
      <w:r>
        <w:rPr>
          <w:lang w:val="en-US"/>
        </w:rPr>
      </w:r>
    </w:p>
    <w:p>
      <w:pPr>
        <w:pStyle w:val="LCVPuceDERNIERE"/>
        <w:numPr>
          <w:ilvl w:val="0"/>
          <w:numId w:val="0"/>
        </w:numPr>
        <w:ind w:left="502" w:hanging="0"/>
        <w:rPr>
          <w:lang w:val="en-US"/>
        </w:rPr>
      </w:pPr>
      <w:r>
        <w:rPr>
          <w:lang w:val="en-US"/>
        </w:rPr>
      </w:r>
    </w:p>
    <w:p>
      <w:pPr>
        <w:pStyle w:val="LCVPuceDERNIERE"/>
        <w:numPr>
          <w:ilvl w:val="0"/>
          <w:numId w:val="0"/>
        </w:numPr>
        <w:ind w:left="502" w:hanging="0"/>
        <w:rPr>
          <w:lang w:val="en-US"/>
        </w:rPr>
      </w:pPr>
      <w:r>
        <w:rPr>
          <w:lang w:val="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r>
              <w:rPr>
                <w:rFonts w:cs="Arial"/>
                <w:b/>
                <w:color w:val="FFFFFF" w:themeColor="background1"/>
                <w:szCs w:val="20"/>
              </w:rPr>
              <w:t>10</w:t>
            </w:r>
            <w:del w:id="92" w:author="Autor desconhecido" w:date="2020-02-24T10:25:00Z">
              <w:r>
                <w:rPr>
                  <w:rFonts w:cs="Arial"/>
                  <w:b/>
                  <w:color w:val="FFFFFF" w:themeColor="background1"/>
                  <w:szCs w:val="20"/>
                </w:rPr>
                <w:delText>6</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lang w:eastAsia="fr-CA"/>
              </w:rPr>
              <w:t>Wildside - Enduro</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szCs w:val="20"/>
              </w:rPr>
            </w:pPr>
            <w:r>
              <w:rPr>
                <w:b/>
                <w:bCs/>
                <w:szCs w:val="20"/>
              </w:rPr>
              <w:t>Development and production of the website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szCs w:val="20"/>
              </w:rPr>
            </w:pPr>
            <w:r>
              <w:rPr>
                <w:rFonts w:cs="Arial"/>
                <w:szCs w:val="20"/>
              </w:rPr>
              <w:t>Web Developer</w:t>
            </w:r>
            <w:ins w:id="93" w:author="Autor desconhecido" w:date="2020-02-24T10:31:00Z">
              <w:r>
                <w:rPr>
                  <w:rFonts w:cs="Arial"/>
                  <w:szCs w:val="20"/>
                </w:rPr>
                <w:t xml:space="preserve"> </w:t>
              </w:r>
            </w:ins>
            <w:ins w:id="94" w:author="Autor desconhecido" w:date="2020-02-24T10:30:00Z">
              <w:r>
                <w:rPr>
                  <w:rFonts w:cs="Arial"/>
                  <w:szCs w:val="20"/>
                </w:rPr>
                <w:t xml:space="preserve">- </w:t>
              </w:r>
            </w:ins>
            <w:ins w:id="95" w:author="Autor desconhecido" w:date="2020-02-24T10:31:00Z">
              <w:r>
                <w:rPr>
                  <w:rFonts w:cs="Arial"/>
                  <w:szCs w:val="20"/>
                </w:rPr>
                <w:t>Fullstack</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1 000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02-2020 à 04-2020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3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Maxime Gaboury-Drapeau (418-928-2809)</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React, redux, contentful cms, firebase, netlify (devops), GitLab, JIRA, Scrum, snipcart, vscode</w:t>
            </w:r>
            <w:ins w:id="96" w:author="Autor desconhecido" w:date="2020-01-06T13:59:00Z">
              <w:r>
                <w:rPr/>
                <w:t xml:space="preserve">, </w:t>
              </w:r>
            </w:ins>
            <w:r>
              <w:rPr/>
              <w:t>wix</w:t>
            </w:r>
            <w:ins w:id="97" w:author="Autor desconhecido" w:date="2020-01-06T13:59:00Z">
              <w:r>
                <w:rPr/>
                <w:t>, NODEJS, TYPESCRIPT</w:t>
              </w:r>
            </w:ins>
            <w:ins w:id="98" w:author="Autor desconhecido" w:date="2020-01-06T14:04:00Z">
              <w:r>
                <w:rPr/>
                <w:t>, webpack</w:t>
              </w:r>
            </w:ins>
          </w:p>
        </w:tc>
      </w:tr>
    </w:tbl>
    <w:p>
      <w:pPr>
        <w:pStyle w:val="LCVSoustitre1"/>
        <w:rPr>
          <w:lang w:val="en-US"/>
        </w:rPr>
      </w:pPr>
      <w:r>
        <w:rPr>
          <w:lang w:val="en-US"/>
        </w:rPr>
        <w:t xml:space="preserve">Mandate Description </w:t>
      </w:r>
    </w:p>
    <w:p>
      <w:pPr>
        <w:pStyle w:val="LCVNORMAL"/>
        <w:rPr>
          <w:lang w:val="en-US"/>
        </w:rPr>
      </w:pPr>
      <w:r>
        <w:rPr>
          <w:lang w:val="en-US"/>
        </w:rPr>
        <w:t>The Wildside - Enduro project is a website which is responsible for the creation, administration and publication of new races for the administrators of the site. After posting a race, the site allows new users to register and pay for their registration in that race online.</w:t>
      </w:r>
    </w:p>
    <w:p>
      <w:pPr>
        <w:pStyle w:val="LCVSoustitre1"/>
        <w:rPr>
          <w:lang w:val="en-US"/>
        </w:rPr>
      </w:pPr>
      <w:r>
        <w:rPr>
          <w:lang w:val="en-US"/>
        </w:rPr>
        <w:t>Role and responsibilities</w:t>
      </w:r>
    </w:p>
    <w:p>
      <w:pPr>
        <w:pStyle w:val="LCVNORMAL"/>
        <w:rPr>
          <w:lang w:val="en-US"/>
        </w:rPr>
      </w:pPr>
      <w:r>
        <w:rPr>
          <w:lang w:val="en-US"/>
        </w:rPr>
        <w:t>As a programmer analyst, Mr. Tavares was responsible for the following tasks:</w:t>
      </w:r>
    </w:p>
    <w:p>
      <w:pPr>
        <w:pStyle w:val="LCVPuce1"/>
        <w:numPr>
          <w:ilvl w:val="0"/>
          <w:numId w:val="3"/>
        </w:numPr>
        <w:ind w:left="357" w:hanging="357"/>
        <w:rPr>
          <w:lang w:val="en-US"/>
        </w:rPr>
      </w:pPr>
      <w:r>
        <w:rPr>
          <w:lang w:val="en-US"/>
        </w:rPr>
        <w:t>Set up the necessary infrastructure on Netlify to create the development and production environments</w:t>
      </w:r>
    </w:p>
    <w:p>
      <w:pPr>
        <w:pStyle w:val="LCVPuce1"/>
        <w:numPr>
          <w:ilvl w:val="0"/>
          <w:numId w:val="3"/>
        </w:numPr>
        <w:ind w:left="357" w:hanging="357"/>
        <w:rPr>
          <w:lang w:val="en-US"/>
        </w:rPr>
      </w:pPr>
      <w:r>
        <w:rPr>
          <w:lang w:val="en-US"/>
        </w:rPr>
        <w:t>Develop new modules in React / Redux</w:t>
      </w:r>
    </w:p>
    <w:p>
      <w:pPr>
        <w:pStyle w:val="LCVPuce1"/>
        <w:numPr>
          <w:ilvl w:val="0"/>
          <w:numId w:val="3"/>
        </w:numPr>
        <w:ind w:left="357" w:hanging="357"/>
        <w:rPr>
          <w:lang w:val="en-US"/>
        </w:rPr>
      </w:pPr>
      <w:r>
        <w:rPr>
          <w:lang w:val="en-US"/>
        </w:rPr>
        <w:t>Create a production database on Firebase</w:t>
      </w:r>
    </w:p>
    <w:p>
      <w:pPr>
        <w:pStyle w:val="LCVPuce1"/>
        <w:numPr>
          <w:ilvl w:val="0"/>
          <w:numId w:val="3"/>
        </w:numPr>
        <w:ind w:left="357" w:hanging="357"/>
        <w:rPr>
          <w:lang w:val="en-US"/>
        </w:rPr>
      </w:pPr>
      <w:r>
        <w:rPr>
          <w:lang w:val="en-US"/>
        </w:rPr>
        <w:t>Create a production environment for static content on Contentful CMS</w:t>
      </w:r>
    </w:p>
    <w:p>
      <w:pPr>
        <w:pStyle w:val="LCVPuce1"/>
        <w:numPr>
          <w:ilvl w:val="0"/>
          <w:numId w:val="3"/>
        </w:numPr>
        <w:ind w:left="357" w:hanging="357"/>
        <w:rPr>
          <w:lang w:val="en-US"/>
        </w:rPr>
      </w:pPr>
      <w:r>
        <w:rPr>
          <w:lang w:val="en-US"/>
        </w:rPr>
        <w:t>Manage the code on GitLab according to the environment used</w:t>
      </w:r>
    </w:p>
    <w:p>
      <w:pPr>
        <w:pStyle w:val="LCVPuce1"/>
        <w:numPr>
          <w:ilvl w:val="0"/>
          <w:numId w:val="3"/>
        </w:numPr>
        <w:ind w:left="357" w:hanging="357"/>
        <w:rPr>
          <w:lang w:val="en-US"/>
        </w:rPr>
      </w:pPr>
      <w:r>
        <w:rPr>
          <w:lang w:val="en-US"/>
        </w:rPr>
        <w:t>Analyze and correct anomalies</w:t>
      </w:r>
    </w:p>
    <w:p>
      <w:pPr>
        <w:pStyle w:val="LCVPuce1"/>
        <w:numPr>
          <w:ilvl w:val="0"/>
          <w:numId w:val="3"/>
        </w:numPr>
        <w:ind w:left="357" w:hanging="357"/>
        <w:rPr>
          <w:lang w:val="en-US"/>
        </w:rPr>
      </w:pPr>
      <w:r>
        <w:rPr>
          <w:lang w:val="en-US"/>
        </w:rPr>
        <w:t>Carry out unit tests</w:t>
      </w:r>
    </w:p>
    <w:p>
      <w:pPr>
        <w:pStyle w:val="Normal"/>
        <w:rPr>
          <w:lang w:eastAsia="en-US"/>
        </w:rPr>
      </w:pPr>
      <w:r>
        <w:rPr>
          <w:lang w:eastAsia="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ins w:id="99" w:author="Autor desconhecido" w:date="2020-02-24T10:25:00Z">
              <w:r>
                <w:rPr>
                  <w:rFonts w:cs="Arial"/>
                  <w:b/>
                  <w:color w:val="FFFFFF" w:themeColor="background1"/>
                  <w:szCs w:val="20"/>
                </w:rPr>
                <w:t>9</w:t>
              </w:r>
            </w:ins>
            <w:del w:id="100" w:author="Autor desconhecido" w:date="2020-02-24T10:25:00Z">
              <w:r>
                <w:rPr>
                  <w:rFonts w:cs="Arial"/>
                  <w:b/>
                  <w:color w:val="FFFFFF" w:themeColor="background1"/>
                  <w:szCs w:val="20"/>
                </w:rPr>
                <w:delText>7</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rPr>
              <w:t>Desjardins Groupe Assurances générale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lang w:val="en-CA"/>
              </w:rPr>
            </w:pPr>
            <w:r>
              <w:rPr>
                <w:b/>
                <w:bCs/>
                <w:lang w:val="en-CA"/>
              </w:rPr>
              <w:t>MADMAT Squad (Marketing and Agent Tools) – Husky program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Programmer-Analyst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10 000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02-2019 à </w:t>
            </w:r>
            <w:del w:id="101" w:author="Autor desconhecido" w:date="2020-01-06T13:51:00Z">
              <w:r>
                <w:rPr/>
                <w:delText>ce</w:delText>
              </w:r>
            </w:del>
            <w:ins w:id="102" w:author="Autor desconhecido" w:date="2020-01-06T13:52:00Z">
              <w:r>
                <w:rPr/>
                <w:t>01-2020</w:t>
              </w:r>
            </w:ins>
            <w:del w:id="103" w:author="Autor desconhecido" w:date="2020-01-06T13:52:00Z">
              <w:r>
                <w:rPr/>
                <w:delText xml:space="preserve"> jour</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1</w:t>
            </w:r>
            <w:ins w:id="104" w:author="Autor desconhecido" w:date="2020-01-06T13:52:00Z">
              <w:r>
                <w:rPr/>
                <w:t>1</w:t>
              </w:r>
            </w:ins>
            <w:del w:id="105" w:author="Autor desconhecido" w:date="2020-01-06T13:52:00Z">
              <w:r>
                <w:rPr/>
                <w:delText>0</w:delText>
              </w:r>
            </w:del>
            <w:r>
              <w:rPr/>
              <w:t xml:space="preserve">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Karl Poulin (karl.poulin@desjardins.com)</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JIRA, Scrum, Bitbucket, Maven, Spring, JPA, Oracle, JMS, Apache Camel, AngularJS, Agile, Java, IntelliJ, Eclipse, SOAPUI, Postman</w:t>
            </w:r>
            <w:ins w:id="106" w:author="Autor desconhecido" w:date="2020-01-06T13:53:00Z">
              <w:r>
                <w:rPr/>
                <w:t>, JBOSS, TOMCAT</w:t>
              </w:r>
            </w:ins>
            <w:ins w:id="107" w:author="Autor desconhecido" w:date="2020-01-06T13:55:00Z">
              <w:r>
                <w:rPr/>
                <w:t xml:space="preserve">, </w:t>
              </w:r>
            </w:ins>
            <w:ins w:id="108" w:author="Autor desconhecido" w:date="2020-01-06T13:56:00Z">
              <w:r>
                <w:rPr/>
                <w:t>SBT, Play Framework</w:t>
              </w:r>
            </w:ins>
            <w:ins w:id="109" w:author="Autor desconhecido" w:date="2020-01-06T14:00:00Z">
              <w:r>
                <w:rPr/>
                <w:t>, Sonarqube</w:t>
              </w:r>
            </w:ins>
            <w:ins w:id="110" w:author="Autor desconhecido" w:date="2020-01-06T14:01:00Z">
              <w:r>
                <w:rPr/>
                <w:t>, Junit, jacoco</w:t>
              </w:r>
            </w:ins>
            <w:r>
              <w:rPr/>
              <w:t>, .net</w:t>
            </w:r>
          </w:p>
        </w:tc>
      </w:tr>
    </w:tbl>
    <w:p>
      <w:pPr>
        <w:pStyle w:val="LCVSoustitre1"/>
        <w:rPr>
          <w:lang w:val="en-US"/>
        </w:rPr>
      </w:pPr>
      <w:r>
        <w:rPr>
          <w:lang w:val="en-US"/>
        </w:rPr>
        <w:t xml:space="preserve">Mandate Description </w:t>
      </w:r>
    </w:p>
    <w:p>
      <w:pPr>
        <w:pStyle w:val="LCVNORMAL"/>
        <w:rPr>
          <w:lang w:val="en-US"/>
        </w:rPr>
      </w:pPr>
      <w:r>
        <w:rPr>
          <w:lang w:val="en-US"/>
        </w:rPr>
        <w:t>In the Husky program, which aimed to integrate Desjardins systems with those of StateFarm. The squad was formed from a few people from the Agent Tools (led by Levio) and Marketing (led by another consulting firm) project delivery teams as well as internal Desjardins employees. The systems have been implemented and used and the teams are finalizing the systems, needing to improve and develop portions of new systems for the benefit of other projects in the NeXT program.</w:t>
      </w:r>
    </w:p>
    <w:p>
      <w:pPr>
        <w:pStyle w:val="LCVSoustitre1"/>
        <w:rPr>
          <w:lang w:val="en-US"/>
        </w:rPr>
      </w:pPr>
      <w:r>
        <w:rPr>
          <w:lang w:val="en-US"/>
        </w:rPr>
        <w:t>Role and responsibilities</w:t>
      </w:r>
    </w:p>
    <w:p>
      <w:pPr>
        <w:pStyle w:val="LCVNORMAL"/>
        <w:rPr>
          <w:lang w:val="en-US"/>
        </w:rPr>
      </w:pPr>
      <w:r>
        <w:rPr>
          <w:lang w:val="en-US"/>
        </w:rPr>
        <w:t>As a programmer analyst, Mr. Tavares was responsible for the following tasks:</w:t>
      </w:r>
    </w:p>
    <w:p>
      <w:pPr>
        <w:pStyle w:val="LCVPuce1"/>
        <w:numPr>
          <w:ilvl w:val="0"/>
          <w:numId w:val="3"/>
        </w:numPr>
        <w:ind w:left="357" w:hanging="357"/>
        <w:rPr>
          <w:lang w:val="en-US"/>
        </w:rPr>
      </w:pPr>
      <w:r>
        <w:rPr>
          <w:lang w:val="en-US"/>
        </w:rPr>
        <w:t>Develop applications, programs / services, tools and perform the necessary tests and fixes</w:t>
      </w:r>
    </w:p>
    <w:p>
      <w:pPr>
        <w:pStyle w:val="LCVPuce1"/>
        <w:numPr>
          <w:ilvl w:val="0"/>
          <w:numId w:val="3"/>
        </w:numPr>
        <w:ind w:left="357" w:hanging="357"/>
        <w:rPr>
          <w:lang w:val="en-US"/>
        </w:rPr>
      </w:pPr>
      <w:r>
        <w:rPr>
          <w:lang w:val="en-US"/>
        </w:rPr>
        <w:t>Participate in sprint activities in order to add value to the support and development of our products</w:t>
      </w:r>
    </w:p>
    <w:p>
      <w:pPr>
        <w:pStyle w:val="LCVPuce1"/>
        <w:numPr>
          <w:ilvl w:val="0"/>
          <w:numId w:val="3"/>
        </w:numPr>
        <w:ind w:left="357" w:hanging="357"/>
        <w:rPr>
          <w:lang w:val="en-US"/>
        </w:rPr>
      </w:pPr>
      <w:r>
        <w:rPr>
          <w:lang w:val="en-US"/>
        </w:rPr>
        <w:t>Follow up on problems and follow up with Scrum masters</w:t>
      </w:r>
    </w:p>
    <w:p>
      <w:pPr>
        <w:pStyle w:val="LCVPuce1"/>
        <w:numPr>
          <w:ilvl w:val="0"/>
          <w:numId w:val="3"/>
        </w:numPr>
        <w:ind w:left="357" w:hanging="357"/>
        <w:rPr>
          <w:lang w:val="en-US"/>
        </w:rPr>
      </w:pPr>
      <w:r>
        <w:rPr>
          <w:lang w:val="en-US"/>
        </w:rPr>
        <w:t>Prepare documentation relating to assigned tasks, analyze system components, change requests or problems in order to agree with the project managers on the solution to be implemented</w:t>
      </w:r>
    </w:p>
    <w:p>
      <w:pPr>
        <w:pStyle w:val="LCVPuce1"/>
        <w:numPr>
          <w:ilvl w:val="0"/>
          <w:numId w:val="3"/>
        </w:numPr>
        <w:ind w:left="357" w:hanging="357"/>
        <w:rPr>
          <w:lang w:val="en-US"/>
        </w:rPr>
      </w:pPr>
      <w:r>
        <w:rPr>
          <w:lang w:val="en-US"/>
        </w:rPr>
        <w:t>Use different databases to produce reports and information documents and ensure their validity</w:t>
      </w:r>
    </w:p>
    <w:p>
      <w:pPr>
        <w:pStyle w:val="LCVPuce1"/>
        <w:numPr>
          <w:ilvl w:val="0"/>
          <w:numId w:val="3"/>
        </w:numPr>
        <w:ind w:left="357" w:hanging="357"/>
        <w:rPr>
          <w:lang w:val="en-US"/>
        </w:rPr>
      </w:pPr>
      <w:r>
        <w:rPr>
          <w:lang w:val="en-US"/>
        </w:rPr>
        <w:t>Use layer 1.0 web services made in .NET</w:t>
      </w:r>
    </w:p>
    <w:p>
      <w:pPr>
        <w:pStyle w:val="LCVPuce1"/>
        <w:numPr>
          <w:ilvl w:val="0"/>
          <w:numId w:val="3"/>
        </w:numPr>
        <w:ind w:left="357" w:hanging="357"/>
        <w:rPr>
          <w:lang w:val="en-US"/>
        </w:rPr>
      </w:pPr>
      <w:r>
        <w:rPr>
          <w:lang w:val="en-US"/>
        </w:rPr>
        <w:t>Perform updates of various databases and propose any improvement to increase efficiency and quality</w:t>
      </w:r>
    </w:p>
    <w:p>
      <w:pPr>
        <w:pStyle w:val="LCVPuce1"/>
        <w:numPr>
          <w:ilvl w:val="0"/>
          <w:numId w:val="3"/>
        </w:numPr>
        <w:ind w:left="357" w:hanging="357"/>
        <w:rPr>
          <w:lang w:val="en-US"/>
        </w:rPr>
      </w:pPr>
      <w:r>
        <w:rPr>
          <w:lang w:val="en-US"/>
        </w:rPr>
        <w:t>Collaborate with the various stakeholders (designer, functional analyst) in the realization of technological solutions</w:t>
      </w:r>
    </w:p>
    <w:p>
      <w:pPr>
        <w:pStyle w:val="LCVPuce1"/>
        <w:numPr>
          <w:ilvl w:val="0"/>
          <w:numId w:val="3"/>
        </w:numPr>
        <w:ind w:left="357" w:hanging="357"/>
        <w:rPr>
          <w:lang w:val="en-US"/>
        </w:rPr>
      </w:pPr>
      <w:r>
        <w:rPr>
          <w:lang w:val="en-US"/>
        </w:rPr>
        <w:t>Carry out unit tests</w:t>
      </w:r>
    </w:p>
    <w:p>
      <w:pPr>
        <w:pStyle w:val="LCVPuce1"/>
        <w:numPr>
          <w:ilvl w:val="0"/>
          <w:numId w:val="3"/>
        </w:numPr>
        <w:ind w:left="357" w:hanging="357"/>
        <w:rPr>
          <w:lang w:val="en-US"/>
        </w:rPr>
      </w:pPr>
      <w:r>
        <w:rPr>
          <w:lang w:val="en-US"/>
        </w:rPr>
        <w:t>Increase the test code coverage of all systems (approximately 50 with a total of 100k lines of code) from 40% to 88% for any new code added since 01 March. To obtain these figures, he used the SonarQube, duly integrated with jenkins, bitbucket and jacoco.</w:t>
      </w:r>
    </w:p>
    <w:p>
      <w:pPr>
        <w:pStyle w:val="Puce1"/>
        <w:ind w:left="502" w:hanging="0"/>
        <w:rPr>
          <w:rFonts w:eastAsia="Calibri" w:cs="Arial"/>
          <w:sz w:val="22"/>
          <w:lang w:eastAsia="en-US"/>
        </w:rPr>
      </w:pPr>
      <w:r>
        <w:rPr>
          <w:rFonts w:eastAsia="Calibri" w:cs="Arial"/>
          <w:sz w:val="22"/>
          <w:lang w:eastAsia="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ins w:id="111" w:author="Autor desconhecido" w:date="2020-02-24T10:25:00Z">
              <w:r>
                <w:rPr>
                  <w:rFonts w:cs="Arial"/>
                  <w:b/>
                  <w:color w:val="FFFFFF" w:themeColor="background1"/>
                  <w:szCs w:val="20"/>
                </w:rPr>
                <w:t>8</w:t>
              </w:r>
            </w:ins>
            <w:del w:id="112" w:author="Autor desconhecido" w:date="2020-02-24T10:25:00Z">
              <w:r>
                <w:rPr>
                  <w:rFonts w:cs="Arial"/>
                  <w:b/>
                  <w:color w:val="FFFFFF" w:themeColor="background1"/>
                  <w:szCs w:val="20"/>
                </w:rPr>
                <w:delText>6</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lang w:eastAsia="fr-CA"/>
              </w:rPr>
              <w:t>Desjardins Groupe Assurances générales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lang w:eastAsia="fr-CA"/>
              </w:rPr>
              <w:t>Billing – NeXT  Program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Programmer-Analyst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10 000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10-2018 à 01-2019</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4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Maxime Gaboury-Drapeau (418-928-2809)</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lang w:val="en-CA"/>
              </w:rPr>
              <w:t>EIS, React, Agile, Play Framework, Java, GitLab, JIRA, Scrum, SBT, IntelliJ</w:t>
            </w:r>
            <w:ins w:id="113" w:author="Autor desconhecido" w:date="2020-01-06T13:59:00Z">
              <w:r>
                <w:rPr>
                  <w:lang w:val="en-CA"/>
                </w:rPr>
                <w:t>, SWAGGER, NODEJS, TYPESCRIPT</w:t>
              </w:r>
            </w:ins>
            <w:ins w:id="114" w:author="Autor desconhecido" w:date="2020-01-06T14:04:00Z">
              <w:r>
                <w:rPr>
                  <w:lang w:val="en-CA"/>
                </w:rPr>
                <w:t>, webpack</w:t>
              </w:r>
            </w:ins>
          </w:p>
        </w:tc>
      </w:tr>
    </w:tbl>
    <w:p>
      <w:pPr>
        <w:pStyle w:val="LCVSoustitre1"/>
        <w:rPr>
          <w:lang w:val="en-US"/>
        </w:rPr>
      </w:pPr>
      <w:r>
        <w:rPr>
          <w:lang w:val="en-US"/>
        </w:rPr>
        <w:t xml:space="preserve">Mandate Description </w:t>
      </w:r>
    </w:p>
    <w:p>
      <w:pPr>
        <w:pStyle w:val="LCVNORMAL"/>
        <w:rPr>
          <w:lang w:val="en-US"/>
        </w:rPr>
      </w:pPr>
      <w:r>
        <w:rPr>
          <w:lang w:val="en-US"/>
        </w:rPr>
        <w:t>The NeXT program is a large-scale program involving the integration of a new management software package supporting the processes already in place at Desjardins General Insurance (DGIG). Thanks to the product developed by the company EIS, Desjardins will be able to modernize its current system in order to become more agile and meet the future challenges of the organization. Within this project, the Customer and Billing component concerns the processes related to submissions, invoicing, complaints as well as customer files.</w:t>
      </w:r>
    </w:p>
    <w:p>
      <w:pPr>
        <w:pStyle w:val="LCVSoustitre1"/>
        <w:rPr>
          <w:lang w:val="en-US"/>
        </w:rPr>
      </w:pPr>
      <w:r>
        <w:rPr>
          <w:lang w:val="en-US"/>
        </w:rPr>
        <w:t>Role and responsibilities</w:t>
      </w:r>
    </w:p>
    <w:p>
      <w:pPr>
        <w:pStyle w:val="LCVNORMAL"/>
        <w:rPr>
          <w:lang w:val="en-US"/>
        </w:rPr>
      </w:pPr>
      <w:r>
        <w:rPr>
          <w:lang w:val="en-US"/>
        </w:rPr>
        <w:t>As a programmer analyst, Mr. Tavares was responsible for the following tasks:</w:t>
      </w:r>
    </w:p>
    <w:p>
      <w:pPr>
        <w:pStyle w:val="LCVPuce1"/>
        <w:numPr>
          <w:ilvl w:val="0"/>
          <w:numId w:val="3"/>
        </w:numPr>
        <w:ind w:left="357" w:hanging="357"/>
        <w:rPr>
          <w:lang w:val="en-US"/>
        </w:rPr>
      </w:pPr>
      <w:r>
        <w:rPr>
          <w:lang w:val="en-US"/>
        </w:rPr>
        <w:t>Work in the integration team for the new version of the Billing Agent module, still in Agile mode (SCRUM)</w:t>
      </w:r>
    </w:p>
    <w:p>
      <w:pPr>
        <w:pStyle w:val="LCVPuce1"/>
        <w:numPr>
          <w:ilvl w:val="0"/>
          <w:numId w:val="3"/>
        </w:numPr>
        <w:ind w:left="357" w:hanging="357"/>
        <w:rPr>
          <w:lang w:val="en-US"/>
        </w:rPr>
      </w:pPr>
      <w:r>
        <w:rPr>
          <w:lang w:val="en-US"/>
        </w:rPr>
        <w:t>Develop new modules in React</w:t>
      </w:r>
    </w:p>
    <w:p>
      <w:pPr>
        <w:pStyle w:val="LCVPuce1"/>
        <w:numPr>
          <w:ilvl w:val="0"/>
          <w:numId w:val="3"/>
        </w:numPr>
        <w:ind w:left="357" w:hanging="357"/>
        <w:rPr>
          <w:lang w:val="en-US"/>
        </w:rPr>
      </w:pPr>
      <w:r>
        <w:rPr>
          <w:lang w:val="en-US"/>
        </w:rPr>
        <w:t>Carry out unit tests</w:t>
      </w:r>
    </w:p>
    <w:p>
      <w:pPr>
        <w:pStyle w:val="LCVPuce1"/>
        <w:numPr>
          <w:ilvl w:val="0"/>
          <w:numId w:val="3"/>
        </w:numPr>
        <w:ind w:left="357" w:hanging="357"/>
        <w:rPr>
          <w:lang w:val="en-US"/>
        </w:rPr>
      </w:pPr>
      <w:r>
        <w:rPr>
          <w:lang w:val="en-US"/>
        </w:rPr>
        <w:t>Analyze and correct anomalies</w:t>
      </w:r>
    </w:p>
    <w:p>
      <w:pPr>
        <w:pStyle w:val="LCVPuceDERNIERE"/>
        <w:ind w:left="340" w:hanging="340"/>
        <w:rPr>
          <w:lang w:val="en-US"/>
        </w:rPr>
      </w:pPr>
      <w:r>
        <w:rPr>
          <w:lang w:val="en-US"/>
        </w:rPr>
      </w:r>
    </w:p>
    <w:p>
      <w:pPr>
        <w:pStyle w:val="LCVPuceDERNIERE"/>
        <w:ind w:left="340" w:hanging="340"/>
        <w:rPr>
          <w:lang w:val="en-US"/>
        </w:rPr>
      </w:pPr>
      <w:r>
        <w:rPr>
          <w:lang w:val="en-US"/>
        </w:rPr>
      </w:r>
    </w:p>
    <w:p>
      <w:pPr>
        <w:pStyle w:val="LCVPuceDERNIERE"/>
        <w:ind w:left="340" w:hanging="340"/>
        <w:rPr>
          <w:lang w:val="en-US"/>
        </w:rPr>
      </w:pPr>
      <w:r>
        <w:rPr>
          <w:lang w:val="en-US"/>
        </w:rPr>
      </w:r>
    </w:p>
    <w:p>
      <w:pPr>
        <w:pStyle w:val="LCVPuceDERNIERE"/>
        <w:rPr>
          <w:lang w:val="en-US"/>
          <w:del w:id="116" w:author="Autor desconhecido" w:date="2020-01-09T09:44:00Z"/>
        </w:rPr>
      </w:pPr>
      <w:del w:id="115" w:author="Autor desconhecido" w:date="2020-01-09T09:44:00Z">
        <w:r>
          <w:rPr>
            <w:lang w:val="en-US"/>
          </w:rPr>
        </w:r>
      </w:del>
    </w:p>
    <w:p>
      <w:pPr>
        <w:pStyle w:val="LCVPuceDERNIERE"/>
        <w:rPr>
          <w:lang w:val="en-US"/>
        </w:rPr>
      </w:pPr>
      <w:r>
        <w:rPr>
          <w:lang w:val="en-US"/>
        </w:rPr>
      </w:r>
    </w:p>
    <w:p>
      <w:pPr>
        <w:pStyle w:val="LCVEmployeur"/>
        <w:shd w:val="clear" w:color="auto" w:fill="E7E6E6"/>
        <w:rPr>
          <w:lang w:val="en-US"/>
        </w:rPr>
      </w:pPr>
      <w:r>
        <w:rPr/>
        <w:t>Développement indépendant</w:t>
        <w:tab/>
        <w:t>2017 à 2018</w:t>
      </w:r>
    </w:p>
    <w:p>
      <w:pPr>
        <w:pStyle w:val="LCVEmployeurRle"/>
        <w:rPr>
          <w:lang w:val="en-US"/>
        </w:rPr>
      </w:pPr>
      <w:r>
        <w:rPr>
          <w:rFonts w:eastAsia="Calibri"/>
          <w:lang w:eastAsia="en-US"/>
        </w:rPr>
        <w:t>Web Developer</w:t>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rFonts w:cs="Arial"/>
                <w:color w:val="FFFFFF" w:themeColor="background1"/>
                <w:szCs w:val="20"/>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rFonts w:cs="Arial"/>
                <w:color w:val="FFFFFF" w:themeColor="background1"/>
                <w:szCs w:val="20"/>
              </w:rPr>
            </w:pPr>
            <w:ins w:id="117" w:author="Autor desconhecido" w:date="2020-02-24T10:25:00Z">
              <w:r>
                <w:rPr>
                  <w:rFonts w:cs="Arial"/>
                  <w:color w:val="FFFFFF" w:themeColor="background1"/>
                  <w:szCs w:val="20"/>
                </w:rPr>
                <w:t>7</w:t>
              </w:r>
            </w:ins>
            <w:del w:id="118" w:author="Autor desconhecido" w:date="2020-02-24T10:25:00Z">
              <w:r>
                <w:rPr>
                  <w:rFonts w:cs="Arial"/>
                  <w:color w:val="FFFFFF" w:themeColor="background1"/>
                  <w:szCs w:val="20"/>
                </w:rPr>
                <w:delText>5</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lang w:eastAsia="fr-CA"/>
              </w:rPr>
              <w:t>Portal Grande Colorado</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lang w:eastAsia="fr-CA"/>
              </w:rPr>
              <w:t>Programming the backend / frontend of the website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Web Developer</w:t>
            </w:r>
            <w:ins w:id="119" w:author="Autor desconhecido" w:date="2020-02-24T10:32:00Z">
              <w:r>
                <w:rPr/>
                <w:t xml:space="preserve"> - Fullstack</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ND</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color w:val="000000"/>
              </w:rPr>
              <w:t>01-2018 à 09-2018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6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Franklin Miranda (55 61 98114-5538)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Development with the MEAN STACK</w:t>
            </w:r>
            <w:ins w:id="120" w:author="Autor desconhecido" w:date="2020-02-24T10:35:00Z">
              <w:r>
                <w:rPr/>
                <w:t xml:space="preserve"> (MONGODB, EXPREssjs, angularjs, nodejs)</w:t>
              </w:r>
            </w:ins>
            <w:r>
              <w:rPr/>
              <w:t>, git, github, heroku et mlab</w:t>
            </w:r>
            <w:del w:id="121" w:author="Autor desconhecido" w:date="2020-02-24T10:35:00Z">
              <w:r>
                <w:rPr/>
                <w:delText xml:space="preserve"> (mongodb)</w:delText>
              </w:r>
            </w:del>
          </w:p>
        </w:tc>
      </w:tr>
    </w:tbl>
    <w:p>
      <w:pPr>
        <w:pStyle w:val="LCVSoustitre1"/>
        <w:rPr>
          <w:lang w:val="en-US"/>
        </w:rPr>
      </w:pPr>
      <w:r>
        <w:rPr>
          <w:b/>
          <w:smallCaps/>
          <w:lang w:eastAsia="fr-CA"/>
        </w:rPr>
        <w:t xml:space="preserve">Mandate Description </w:t>
      </w:r>
    </w:p>
    <w:p>
      <w:pPr>
        <w:pStyle w:val="LCVNORMAL"/>
        <w:rPr>
          <w:lang w:val="en-US"/>
        </w:rPr>
      </w:pPr>
      <w:r>
        <w:rPr>
          <w:lang w:val="en-US"/>
        </w:rPr>
        <w:t>The www.portalgrandecolorado.com.br website project was to develop the backend platform for the site, which was intended to record information related to businesses in the region.</w:t>
      </w:r>
    </w:p>
    <w:p>
      <w:pPr>
        <w:pStyle w:val="LCVSoustitre1"/>
        <w:rPr>
          <w:lang w:val="en-US"/>
        </w:rPr>
      </w:pPr>
      <w:r>
        <w:rPr>
          <w:lang w:val="en-US"/>
        </w:rPr>
        <w:t>Role and responsibilities</w:t>
      </w:r>
    </w:p>
    <w:p>
      <w:pPr>
        <w:pStyle w:val="LCVNORMAL"/>
        <w:rPr>
          <w:lang w:val="en-US"/>
        </w:rPr>
      </w:pPr>
      <w:r>
        <w:rPr>
          <w:lang w:val="en-US"/>
        </w:rPr>
        <w:t>As a web developer, Mr. João Tavares was responsible for integrating the frontend part of the site with the developed backend. More specifically, Mr. João Tavares was to perform the following tasks:</w:t>
      </w:r>
    </w:p>
    <w:p>
      <w:pPr>
        <w:pStyle w:val="LCVPuce1"/>
        <w:numPr>
          <w:ilvl w:val="0"/>
          <w:numId w:val="3"/>
        </w:numPr>
        <w:ind w:left="357" w:hanging="357"/>
        <w:rPr>
          <w:lang w:val="en-US"/>
        </w:rPr>
      </w:pPr>
      <w:r>
        <w:rPr>
          <w:lang w:val="en-US"/>
        </w:rPr>
        <w:t>Create a system for data administration</w:t>
      </w:r>
    </w:p>
    <w:p>
      <w:pPr>
        <w:pStyle w:val="LCVPuce1"/>
        <w:numPr>
          <w:ilvl w:val="0"/>
          <w:numId w:val="3"/>
        </w:numPr>
        <w:ind w:left="357" w:hanging="357"/>
        <w:rPr>
          <w:lang w:val="en-US"/>
        </w:rPr>
      </w:pPr>
      <w:r>
        <w:rPr>
          <w:lang w:val="en-US"/>
        </w:rPr>
        <w:t>Link the front-end to the administration database and display the information on the public site</w:t>
      </w:r>
    </w:p>
    <w:p>
      <w:pPr>
        <w:pStyle w:val="LCVPuce1"/>
        <w:numPr>
          <w:ilvl w:val="0"/>
          <w:numId w:val="3"/>
        </w:numPr>
        <w:ind w:left="357" w:hanging="357"/>
        <w:rPr>
          <w:lang w:val="en-US"/>
        </w:rPr>
      </w:pPr>
      <w:r>
        <w:rPr>
          <w:lang w:val="en-US"/>
        </w:rPr>
        <w:t>Add information related to the client's needs</w:t>
      </w:r>
    </w:p>
    <w:p>
      <w:pPr>
        <w:pStyle w:val="LCVPuce1"/>
        <w:numPr>
          <w:ilvl w:val="0"/>
          <w:numId w:val="3"/>
        </w:numPr>
        <w:ind w:left="357" w:hanging="357"/>
        <w:rPr>
          <w:lang w:val="en-US"/>
        </w:rPr>
      </w:pPr>
      <w:r>
        <w:rPr>
          <w:lang w:val="en-US"/>
        </w:rPr>
        <w:t>Program the site according to the client's needs</w:t>
      </w:r>
    </w:p>
    <w:p>
      <w:pPr>
        <w:pStyle w:val="LCVPuce1"/>
        <w:numPr>
          <w:ilvl w:val="0"/>
          <w:numId w:val="3"/>
        </w:numPr>
        <w:ind w:left="357" w:hanging="357"/>
        <w:rPr>
          <w:lang w:val="en-US"/>
        </w:rPr>
      </w:pPr>
      <w:r>
        <w:rPr>
          <w:lang w:val="en-US"/>
        </w:rPr>
        <w:t>Install the system in a web platform (heroku)</w:t>
      </w:r>
    </w:p>
    <w:p>
      <w:pPr>
        <w:pStyle w:val="LCVPuce1"/>
        <w:numPr>
          <w:ilvl w:val="0"/>
          <w:numId w:val="3"/>
        </w:numPr>
        <w:ind w:left="357" w:hanging="357"/>
        <w:rPr>
          <w:lang w:val="en-US"/>
        </w:rPr>
      </w:pPr>
      <w:r>
        <w:rPr>
          <w:lang w:val="en-US"/>
        </w:rPr>
        <w:t>Update the programming code in the github</w:t>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espace2mandat"/>
        <w:rPr>
          <w:lang w:val="en-US"/>
        </w:rPr>
      </w:pPr>
      <w:r>
        <w:rPr>
          <w:lang w:val="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rFonts w:cs="Arial"/>
                <w:color w:val="FFFFFF" w:themeColor="background1"/>
                <w:szCs w:val="20"/>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rFonts w:cs="Arial"/>
                <w:color w:val="FFFFFF" w:themeColor="background1"/>
                <w:szCs w:val="20"/>
              </w:rPr>
            </w:pPr>
            <w:ins w:id="122" w:author="Autor desconhecido" w:date="2020-02-24T10:25:00Z">
              <w:r>
                <w:rPr>
                  <w:rFonts w:cs="Arial"/>
                  <w:color w:val="FFFFFF" w:themeColor="background1"/>
                  <w:szCs w:val="20"/>
                </w:rPr>
                <w:t>6</w:t>
              </w:r>
            </w:ins>
            <w:del w:id="123" w:author="Autor desconhecido" w:date="2020-02-24T10:25:00Z">
              <w:r>
                <w:rPr>
                  <w:rFonts w:cs="Arial"/>
                  <w:color w:val="FFFFFF" w:themeColor="background1"/>
                  <w:szCs w:val="20"/>
                </w:rPr>
                <w:delText>4</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lang w:val="pt-BR"/>
              </w:rPr>
            </w:pPr>
            <w:r>
              <w:rPr>
                <w:b/>
                <w:bCs/>
                <w:lang w:val="pt-BR" w:eastAsia="fr-CA"/>
              </w:rPr>
              <w:t>Portal www.acessoaeducacao.com.br</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lang w:eastAsia="fr-CA"/>
              </w:rPr>
              <w:t>Programming the backend / frontend of the website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Web Developer</w:t>
            </w:r>
            <w:ins w:id="124" w:author="Autor desconhecido" w:date="2020-02-24T10:33:00Z">
              <w:r>
                <w:rPr/>
                <w:t xml:space="preserve"> - Fullstack</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ND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color w:val="000000" w:themeColor="text1"/>
              </w:rPr>
              <w:t>07-2017 à 12-2017</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6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Franklin Miranda (55 61 98114-5538)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 xml:space="preserve">Development with the MEAN STACK </w:t>
            </w:r>
            <w:ins w:id="125" w:author="Autor desconhecido" w:date="2020-02-24T10:35:00Z">
              <w:r>
                <w:rPr/>
                <w:t>(MONGODB, EXPREssjs, angularjs, nodejs)</w:t>
              </w:r>
            </w:ins>
            <w:r>
              <w:rPr/>
              <w:t>, git, github, heroku et mlab</w:t>
            </w:r>
            <w:del w:id="126" w:author="Autor desconhecido" w:date="2020-02-24T10:35:00Z">
              <w:r>
                <w:rPr/>
                <w:delText xml:space="preserve"> (mongodb)</w:delText>
              </w:r>
            </w:del>
          </w:p>
        </w:tc>
      </w:tr>
    </w:tbl>
    <w:p>
      <w:pPr>
        <w:pStyle w:val="LCVSoustitre1"/>
        <w:rPr>
          <w:lang w:val="en-US"/>
        </w:rPr>
      </w:pPr>
      <w:r>
        <w:rPr>
          <w:lang w:val="en-US"/>
        </w:rPr>
        <w:t xml:space="preserve">Mandate Description </w:t>
      </w:r>
    </w:p>
    <w:p>
      <w:pPr>
        <w:pStyle w:val="LCVNORMAL"/>
        <w:rPr>
          <w:lang w:val="en-US"/>
        </w:rPr>
      </w:pPr>
      <w:r>
        <w:rPr>
          <w:lang w:val="en-US"/>
        </w:rPr>
        <w:t>The website www.acessoaeducacao.com.br project was to develop the backend platform of the site, which aimed to record information related to therapists specializing in coaching and education.</w:t>
      </w:r>
    </w:p>
    <w:p>
      <w:pPr>
        <w:pStyle w:val="LCVSoustitre1"/>
        <w:rPr>
          <w:lang w:val="en-US"/>
        </w:rPr>
      </w:pPr>
      <w:r>
        <w:rPr>
          <w:lang w:val="en-US"/>
        </w:rPr>
        <w:t>Role and responsibilities</w:t>
      </w:r>
    </w:p>
    <w:p>
      <w:pPr>
        <w:pStyle w:val="LCVNORMAL"/>
        <w:rPr>
          <w:lang w:val="en-US"/>
        </w:rPr>
      </w:pPr>
      <w:r>
        <w:rPr>
          <w:lang w:val="en-US"/>
        </w:rPr>
        <w:t>As a web developer, Mr. João Tavares was responsible for integrating the frontend part of the site with the developed backend. More specifically, Mr. João Tavares was to perform the following tasks:</w:t>
      </w:r>
    </w:p>
    <w:p>
      <w:pPr>
        <w:pStyle w:val="LCVPuce1"/>
        <w:numPr>
          <w:ilvl w:val="0"/>
          <w:numId w:val="3"/>
        </w:numPr>
        <w:ind w:left="357" w:hanging="357"/>
        <w:rPr>
          <w:lang w:val="en-US"/>
        </w:rPr>
      </w:pPr>
      <w:r>
        <w:rPr>
          <w:lang w:val="en-US" w:eastAsia="en-US"/>
        </w:rPr>
        <w:t>Create a system for data administration</w:t>
      </w:r>
    </w:p>
    <w:p>
      <w:pPr>
        <w:pStyle w:val="LCVPuce1"/>
        <w:numPr>
          <w:ilvl w:val="0"/>
          <w:numId w:val="3"/>
        </w:numPr>
        <w:ind w:left="357" w:hanging="357"/>
        <w:rPr>
          <w:lang w:val="en-US"/>
        </w:rPr>
      </w:pPr>
      <w:r>
        <w:rPr>
          <w:lang w:val="en-US" w:eastAsia="en-US"/>
        </w:rPr>
        <w:t>Connect the frontend to the administration database and display information on the public site</w:t>
      </w:r>
    </w:p>
    <w:p>
      <w:pPr>
        <w:pStyle w:val="LCVPuce1"/>
        <w:numPr>
          <w:ilvl w:val="0"/>
          <w:numId w:val="3"/>
        </w:numPr>
        <w:ind w:left="357" w:hanging="357"/>
        <w:rPr>
          <w:lang w:val="en-US"/>
        </w:rPr>
      </w:pPr>
      <w:r>
        <w:rPr>
          <w:lang w:val="en-US" w:eastAsia="en-US"/>
        </w:rPr>
        <w:t>Add information related to the client's needs</w:t>
      </w:r>
    </w:p>
    <w:p>
      <w:pPr>
        <w:pStyle w:val="LCVPuce1"/>
        <w:numPr>
          <w:ilvl w:val="0"/>
          <w:numId w:val="3"/>
        </w:numPr>
        <w:ind w:left="357" w:hanging="357"/>
        <w:rPr>
          <w:lang w:val="en-US"/>
        </w:rPr>
      </w:pPr>
      <w:r>
        <w:rPr>
          <w:lang w:val="en-US" w:eastAsia="en-US"/>
        </w:rPr>
        <w:t>Program the site according to the client's needs</w:t>
      </w:r>
    </w:p>
    <w:p>
      <w:pPr>
        <w:pStyle w:val="LCVPuce1"/>
        <w:numPr>
          <w:ilvl w:val="0"/>
          <w:numId w:val="3"/>
        </w:numPr>
        <w:ind w:left="357" w:hanging="357"/>
        <w:rPr>
          <w:lang w:val="en-US"/>
        </w:rPr>
      </w:pPr>
      <w:r>
        <w:rPr>
          <w:lang w:val="en-US" w:eastAsia="en-US"/>
        </w:rPr>
        <w:t>Install the system in a web platform (heroku)</w:t>
      </w:r>
    </w:p>
    <w:p>
      <w:pPr>
        <w:pStyle w:val="LCVPuce1"/>
        <w:numPr>
          <w:ilvl w:val="0"/>
          <w:numId w:val="3"/>
        </w:numPr>
        <w:ind w:left="357" w:hanging="357"/>
        <w:rPr>
          <w:lang w:val="en-US"/>
        </w:rPr>
      </w:pPr>
      <w:r>
        <w:rPr>
          <w:lang w:val="en-US" w:eastAsia="en-US"/>
        </w:rPr>
        <w:t>Update the programming code in the github</w:t>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Employeur"/>
        <w:shd w:val="clear" w:color="auto" w:fill="E7E6E6"/>
        <w:rPr>
          <w:lang w:val="pt-BR"/>
        </w:rPr>
      </w:pPr>
      <w:r>
        <w:rPr>
          <w:lang w:val="pt-BR"/>
        </w:rPr>
        <w:t>Ministério Público do Distrito Federal e Territórios - MPDFT</w:t>
        <w:tab/>
        <w:t>1999 à 201</w:t>
      </w:r>
      <w:del w:id="127" w:author="Autor desconhecido" w:date="2020-02-24T10:25:00Z">
        <w:r>
          <w:rPr>
            <w:lang w:val="pt-BR"/>
          </w:rPr>
          <w:delText>7</w:delText>
        </w:r>
      </w:del>
      <w:ins w:id="128" w:author="Autor desconhecido" w:date="2020-02-24T10:25:00Z">
        <w:r>
          <w:rPr>
            <w:lang w:val="pt-BR"/>
          </w:rPr>
          <w:t>8</w:t>
        </w:r>
      </w:ins>
    </w:p>
    <w:p>
      <w:pPr>
        <w:pStyle w:val="LCVEmployeurRle"/>
        <w:rPr>
          <w:lang w:val="en-US"/>
        </w:rPr>
      </w:pPr>
      <w:r>
        <w:rPr>
          <w:rFonts w:eastAsia="Calibri"/>
          <w:lang w:eastAsia="en-US"/>
        </w:rPr>
        <w:t xml:space="preserve">Web </w:t>
      </w:r>
      <w:ins w:id="129" w:author="Autor desconhecido" w:date="2020-02-24T10:26:00Z">
        <w:r>
          <w:rPr>
            <w:rFonts w:eastAsia="Calibri"/>
            <w:lang w:eastAsia="en-US"/>
          </w:rPr>
          <w:t>D</w:t>
        </w:r>
      </w:ins>
      <w:r>
        <w:rPr>
          <w:rFonts w:eastAsia="Calibri"/>
          <w:lang w:eastAsia="en-US"/>
        </w:rPr>
        <w:t>e</w:t>
      </w:r>
      <w:ins w:id="130" w:author="Autor desconhecido" w:date="2020-02-24T10:26:00Z">
        <w:r>
          <w:rPr>
            <w:rFonts w:eastAsia="Calibri"/>
            <w:lang w:eastAsia="en-US"/>
          </w:rPr>
          <w:t>veloper</w:t>
        </w:r>
      </w:ins>
      <w:ins w:id="131" w:author="Autor desconhecido" w:date="2020-02-24T10:27:00Z">
        <w:r>
          <w:rPr>
            <w:rFonts w:eastAsia="Calibri"/>
            <w:lang w:eastAsia="en-US"/>
          </w:rPr>
          <w:t xml:space="preserve"> - PHP/Angular </w:t>
        </w:r>
      </w:ins>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ins w:id="132" w:author="Autor desconhecido" w:date="2020-02-24T10:26:00Z">
              <w:r>
                <w:rPr>
                  <w:rFonts w:cs="Arial"/>
                  <w:color w:val="FFFFFF" w:themeColor="background1"/>
                  <w:szCs w:val="20"/>
                </w:rPr>
                <w:t>No</w:t>
              </w:r>
            </w:ins>
            <w:ins w:id="133" w:author="Autor desconhecido" w:date="2020-02-24T10:26:00Z">
              <w:r>
                <w:rPr>
                  <w:rFonts w:cs="Arial"/>
                  <w:color w:val="FFFFFF" w:themeColor="background1"/>
                  <w:szCs w:val="20"/>
                  <w:vertAlign w:val="superscript"/>
                </w:rPr>
                <w:t> </w:t>
              </w:r>
            </w:ins>
            <w:ins w:id="134" w:author="Autor desconhecido" w:date="2020-02-24T10:26:00Z">
              <w:r>
                <w:rPr>
                  <w:rFonts w:cs="Arial"/>
                  <w:color w:val="FFFFFF" w:themeColor="background1"/>
                  <w:szCs w:val="20"/>
                </w:rPr>
                <w:t>:</w:t>
              </w:r>
            </w:ins>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ins w:id="135" w:author="Autor desconhecido" w:date="2020-02-24T10:26:00Z">
              <w:r>
                <w:rPr>
                  <w:rFonts w:cs="Arial"/>
                  <w:color w:val="FFFFFF" w:themeColor="background1"/>
                  <w:szCs w:val="20"/>
                </w:rPr>
                <w:t>5</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pt-BR"/>
              </w:rPr>
            </w:pPr>
            <w:ins w:id="136" w:author="Autor desconhecido" w:date="2020-02-24T10:26:00Z">
              <w:r>
                <w:rPr>
                  <w:b/>
                  <w:bCs/>
                  <w:lang w:val="pt-BR"/>
                </w:rPr>
                <w:t>Ministério Público do Distrito Federal e Territórios - MPDFT</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40" w:after="40"/>
              <w:jc w:val="left"/>
              <w:rPr>
                <w:szCs w:val="20"/>
              </w:rPr>
            </w:pPr>
            <w:r>
              <w:rPr>
                <w:b/>
                <w:bCs/>
                <w:szCs w:val="20"/>
              </w:rPr>
              <w:t>Development of the PHP back-end of the PARCEIRO system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rFonts w:ascii="Arial" w:hAnsi="Arial"/>
                <w:szCs w:val="20"/>
                <w:lang w:eastAsia="fr-FR"/>
              </w:rPr>
            </w:pPr>
            <w:r>
              <w:rPr>
                <w:szCs w:val="20"/>
                <w:lang w:eastAsia="fr-FR"/>
              </w:rPr>
              <w:t>Organic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37" w:author="Autor desconhecido" w:date="2020-02-24T10:26:00Z">
              <w:r>
                <w:rPr/>
                <w:t>200</w:t>
              </w:r>
            </w:ins>
            <w:r>
              <w:rPr/>
              <w:t>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38" w:author="Autor desconhecido" w:date="2020-02-24T10:26:00Z">
              <w:r>
                <w:rPr/>
                <w:t>01-2018 à 10-201</w:t>
              </w:r>
            </w:ins>
            <w:ins w:id="139" w:author="Autor desconhecido" w:date="2020-02-24T10:36:00Z">
              <w:r>
                <w:rPr/>
                <w:t>8</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40" w:author="Autor desconhecido" w:date="2020-02-24T10:37:00Z">
              <w:r>
                <w:rPr/>
                <w:t>6</w:t>
              </w:r>
            </w:ins>
            <w:ins w:id="141" w:author="Autor desconhecido" w:date="2020-02-24T10:26:00Z">
              <w:r>
                <w:rPr/>
                <w:t xml:space="preserve"> </w:t>
              </w:r>
            </w:ins>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42" w:author="Autor desconhecido" w:date="2020-02-24T10:26:00Z">
              <w:r>
                <w:rPr/>
                <w:t>Cláudia Reis (55 61 3315-9750)</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ins w:id="143" w:author="Autor desconhecido" w:date="2020-02-24T10:26:00Z">
              <w:r>
                <w:rPr/>
                <w:t>MS SQL Server, PHP, Windows 7, Linux, Laravel, HTML/CSS/Javascript, AngularJS, Gulp, SVN, vscode, Tortoise svn, JOOMLA</w:t>
              </w:r>
            </w:ins>
            <w:ins w:id="144" w:author="Autor desconhecido" w:date="2020-02-24T10:50:00Z">
              <w:r>
                <w:rPr/>
                <w:t>, APACHE</w:t>
              </w:r>
            </w:ins>
          </w:p>
        </w:tc>
      </w:tr>
    </w:tbl>
    <w:p>
      <w:pPr>
        <w:pStyle w:val="LCVSoustitre1"/>
        <w:rPr>
          <w:lang w:val="en-US"/>
          <w:ins w:id="145" w:author="Autor desconhecido" w:date="2020-02-24T10:26:00Z"/>
        </w:rPr>
      </w:pPr>
      <w:r>
        <w:rPr>
          <w:lang w:val="en-US"/>
        </w:rPr>
        <w:t xml:space="preserve">Mandate Description </w:t>
      </w:r>
    </w:p>
    <w:p>
      <w:pPr>
        <w:pStyle w:val="LCVNORMAL"/>
        <w:rPr>
          <w:lang w:val="en-US"/>
          <w:ins w:id="146" w:author="Autor desconhecido" w:date="2020-02-24T10:26:00Z"/>
        </w:rPr>
      </w:pPr>
      <w:r>
        <w:rPr>
          <w:lang w:val="en-US"/>
        </w:rPr>
        <w:t>Development of the PARCEIRO system in PHP / Laravel / Angular, and he was responsible for obtaining feedback from MPDFT partner institutions on the application of alternative measures to prison. For this project, he performed the client's needs assessment, functional analysis and solution development.</w:t>
      </w:r>
    </w:p>
    <w:p>
      <w:pPr>
        <w:pStyle w:val="LCVSoustitre1"/>
        <w:rPr>
          <w:lang w:val="en-US"/>
          <w:ins w:id="147" w:author="Autor desconhecido" w:date="2020-02-24T10:26:00Z"/>
        </w:rPr>
      </w:pPr>
      <w:r>
        <w:rPr>
          <w:lang w:val="en-US"/>
        </w:rPr>
        <w:t>Role and responsibilities</w:t>
      </w:r>
    </w:p>
    <w:p>
      <w:pPr>
        <w:pStyle w:val="LCVNORMAL"/>
        <w:rPr>
          <w:lang w:val="en-US"/>
          <w:ins w:id="148" w:author="Autor desconhecido" w:date="2020-02-24T10:26:00Z"/>
        </w:rPr>
      </w:pPr>
      <w:r>
        <w:rPr>
          <w:lang w:val="en-US"/>
        </w:rPr>
        <w:t>As head of the data consolidation sector and web - backend developer, Mr. João Tavares was responsible for programming all applications related to the business of alternative measures applications to prison, as well as:</w:t>
      </w:r>
    </w:p>
    <w:p>
      <w:pPr>
        <w:pStyle w:val="LCVPuce1"/>
        <w:numPr>
          <w:ilvl w:val="0"/>
          <w:numId w:val="3"/>
        </w:numPr>
        <w:ind w:left="357" w:hanging="357"/>
        <w:rPr>
          <w:lang w:val="en-US"/>
        </w:rPr>
      </w:pPr>
      <w:r>
        <w:rPr>
          <w:rFonts w:eastAsia="Calibri"/>
          <w:lang w:val="en-US" w:eastAsia="en-US"/>
        </w:rPr>
        <w:t>Administer the SQL SERVER databases</w:t>
      </w:r>
    </w:p>
    <w:p>
      <w:pPr>
        <w:pStyle w:val="LCVPuce1"/>
        <w:numPr>
          <w:ilvl w:val="0"/>
          <w:numId w:val="3"/>
        </w:numPr>
        <w:ind w:left="357" w:hanging="357"/>
        <w:rPr>
          <w:lang w:val="en-US"/>
        </w:rPr>
      </w:pPr>
      <w:r>
        <w:rPr>
          <w:rFonts w:eastAsia="Calibri"/>
          <w:lang w:val="en-US" w:eastAsia="en-US"/>
        </w:rPr>
        <w:t>Create the backend of the PARCEIRO application on the ministry's internet</w:t>
      </w:r>
    </w:p>
    <w:p>
      <w:pPr>
        <w:pStyle w:val="LCVPuce1"/>
        <w:numPr>
          <w:ilvl w:val="0"/>
          <w:numId w:val="3"/>
        </w:numPr>
        <w:ind w:left="357" w:hanging="357"/>
        <w:rPr>
          <w:lang w:val="en-US"/>
        </w:rPr>
      </w:pPr>
      <w:r>
        <w:rPr>
          <w:rFonts w:eastAsia="Calibri"/>
          <w:lang w:val="en-US" w:eastAsia="en-US"/>
        </w:rPr>
        <w:t>Create application REST APIs</w:t>
      </w:r>
    </w:p>
    <w:p>
      <w:pPr>
        <w:pStyle w:val="LCVPuce1"/>
        <w:numPr>
          <w:ilvl w:val="0"/>
          <w:numId w:val="3"/>
        </w:numPr>
        <w:ind w:left="357" w:hanging="357"/>
        <w:rPr>
          <w:lang w:val="en-US"/>
        </w:rPr>
      </w:pPr>
      <w:r>
        <w:rPr>
          <w:rFonts w:eastAsia="Calibri"/>
          <w:lang w:val="en-US" w:eastAsia="en-US"/>
        </w:rPr>
        <w:t>Administer the sector intranet using Joomla (Similar to Sharepoint)</w:t>
      </w:r>
    </w:p>
    <w:p>
      <w:pPr>
        <w:pStyle w:val="LCVPuce1"/>
        <w:numPr>
          <w:ilvl w:val="0"/>
          <w:numId w:val="3"/>
        </w:numPr>
        <w:ind w:left="357" w:hanging="357"/>
        <w:rPr>
          <w:lang w:val="en-US"/>
        </w:rPr>
      </w:pPr>
      <w:r>
        <w:rPr>
          <w:rFonts w:eastAsia="Calibri"/>
          <w:lang w:val="en-US" w:eastAsia="en-US"/>
        </w:rPr>
        <w:t>Design and development of the PARCEIRO system, using PHP / Laravel / AngularJS</w:t>
      </w:r>
    </w:p>
    <w:p>
      <w:pPr>
        <w:pStyle w:val="LCVPuce1"/>
        <w:numPr>
          <w:ilvl w:val="0"/>
          <w:numId w:val="3"/>
        </w:numPr>
        <w:ind w:left="357" w:hanging="357"/>
        <w:rPr>
          <w:lang w:val="en-US"/>
        </w:rPr>
      </w:pPr>
      <w:r>
        <w:rPr>
          <w:rFonts w:eastAsia="Calibri"/>
          <w:lang w:val="en-US" w:eastAsia="en-US"/>
        </w:rPr>
        <w:t>Carry out training for new PARCEIRO users</w:t>
      </w:r>
    </w:p>
    <w:p>
      <w:pPr>
        <w:pStyle w:val="LCVPuce1"/>
        <w:numPr>
          <w:ilvl w:val="0"/>
          <w:numId w:val="3"/>
        </w:numPr>
        <w:ind w:left="357" w:hanging="357"/>
        <w:rPr>
          <w:lang w:val="en-US"/>
        </w:rPr>
      </w:pPr>
      <w:r>
        <w:rPr>
          <w:rFonts w:eastAsia="Calibri"/>
          <w:lang w:val="en-US" w:eastAsia="en-US"/>
        </w:rPr>
        <w:t>Collaborate with regional sector heads of alternative measures to create new partnerships</w:t>
      </w:r>
    </w:p>
    <w:p>
      <w:pPr>
        <w:pStyle w:val="LCVPuce1"/>
        <w:numPr>
          <w:ilvl w:val="0"/>
          <w:numId w:val="3"/>
        </w:numPr>
        <w:ind w:left="357" w:hanging="357"/>
        <w:rPr>
          <w:lang w:val="en-US"/>
          <w:ins w:id="149" w:author="Autor desconhecido" w:date="2020-02-24T10:26:00Z"/>
        </w:rPr>
      </w:pPr>
      <w:r>
        <w:rPr>
          <w:rFonts w:eastAsia="Calibri"/>
          <w:lang w:val="en-US" w:eastAsia="en-US"/>
        </w:rPr>
        <w:t>Update the programming code in the SVN</w:t>
      </w:r>
    </w:p>
    <w:p>
      <w:pPr>
        <w:pStyle w:val="LCVPuceDERNIERE"/>
        <w:ind w:left="340" w:hanging="340"/>
        <w:rPr>
          <w:rFonts w:eastAsia="Calibri"/>
          <w:lang w:eastAsia="en-US"/>
          <w:ins w:id="151" w:author="Autor desconhecido" w:date="2020-02-24T10:26:00Z"/>
        </w:rPr>
      </w:pPr>
      <w:ins w:id="150" w:author="Autor desconhecido" w:date="2020-02-24T10:26:00Z">
        <w:r>
          <w:rPr>
            <w:rFonts w:eastAsia="Calibri"/>
            <w:lang w:eastAsia="en-US"/>
          </w:rPr>
        </w:r>
      </w:ins>
    </w:p>
    <w:p>
      <w:pPr>
        <w:pStyle w:val="LCVPuceDERNIERE"/>
        <w:ind w:left="340" w:hanging="340"/>
        <w:rPr>
          <w:rFonts w:eastAsia="Calibri"/>
          <w:lang w:eastAsia="en-US"/>
          <w:ins w:id="153" w:author="Autor desconhecido" w:date="2020-02-24T10:26:00Z"/>
        </w:rPr>
      </w:pPr>
      <w:ins w:id="152" w:author="Autor desconhecido" w:date="2020-02-24T10:26:00Z">
        <w:r>
          <w:rPr>
            <w:rFonts w:eastAsia="Calibri"/>
            <w:lang w:eastAsia="en-US"/>
          </w:rPr>
        </w:r>
      </w:ins>
    </w:p>
    <w:p>
      <w:pPr>
        <w:pStyle w:val="LCVPuceDERNIERE"/>
        <w:ind w:left="340" w:hanging="340"/>
        <w:rPr>
          <w:rFonts w:eastAsia="Calibri"/>
          <w:lang w:eastAsia="en-US"/>
          <w:ins w:id="155" w:author="Autor desconhecido" w:date="2020-02-24T10:26:00Z"/>
        </w:rPr>
      </w:pPr>
      <w:ins w:id="154" w:author="Autor desconhecido" w:date="2020-02-24T10:26:00Z">
        <w:r>
          <w:rPr>
            <w:rFonts w:eastAsia="Calibri"/>
            <w:lang w:eastAsia="en-US"/>
          </w:rPr>
        </w:r>
      </w:ins>
    </w:p>
    <w:p>
      <w:pPr>
        <w:pStyle w:val="LCVPuceDERNIERE"/>
        <w:ind w:left="340" w:hanging="340"/>
        <w:rPr>
          <w:rFonts w:eastAsia="Calibri"/>
          <w:lang w:eastAsia="en-US"/>
        </w:rPr>
      </w:pPr>
      <w:r>
        <w:rPr>
          <w:rFonts w:eastAsia="Calibri"/>
          <w:lang w:eastAsia="en-US"/>
        </w:rPr>
      </w:r>
    </w:p>
    <w:p>
      <w:pPr>
        <w:pStyle w:val="LCVPuceDERNIERE"/>
        <w:ind w:left="340" w:hanging="340"/>
        <w:rPr>
          <w:rFonts w:eastAsia="Calibri"/>
          <w:lang w:eastAsia="en-US"/>
        </w:rPr>
      </w:pPr>
      <w:r>
        <w:rPr>
          <w:rFonts w:eastAsia="Calibri"/>
          <w:lang w:eastAsia="en-US"/>
        </w:rPr>
      </w:r>
    </w:p>
    <w:p>
      <w:pPr>
        <w:pStyle w:val="LCVPuceDERNIERE"/>
        <w:ind w:left="340" w:hanging="340"/>
        <w:rPr>
          <w:rFonts w:eastAsia="Calibri"/>
          <w:lang w:eastAsia="en-US"/>
        </w:rPr>
      </w:pPr>
      <w:r>
        <w:rPr>
          <w:rFonts w:eastAsia="Calibri"/>
          <w:lang w:eastAsia="en-US"/>
        </w:rPr>
      </w:r>
    </w:p>
    <w:p>
      <w:pPr>
        <w:pStyle w:val="LCVPuceDERNIERE"/>
        <w:ind w:left="340" w:hanging="340"/>
        <w:rPr>
          <w:rFonts w:eastAsia="Calibri"/>
          <w:lang w:eastAsia="en-US"/>
          <w:ins w:id="157" w:author="Autor desconhecido" w:date="2020-02-24T10:26:00Z"/>
        </w:rPr>
      </w:pPr>
      <w:ins w:id="156" w:author="Autor desconhecido" w:date="2020-02-24T10:26:00Z">
        <w:r>
          <w:rPr>
            <w:rFonts w:eastAsia="Calibri"/>
            <w:lang w:eastAsia="en-US"/>
          </w:rPr>
        </w:r>
      </w:ins>
    </w:p>
    <w:p>
      <w:pPr>
        <w:pStyle w:val="LCVPuceDERNIERE"/>
        <w:ind w:left="340" w:hanging="340"/>
        <w:rPr>
          <w:rFonts w:eastAsia="Calibri"/>
          <w:lang w:eastAsia="en-US"/>
          <w:ins w:id="159" w:author="Autor desconhecido" w:date="2020-02-24T10:26:00Z"/>
        </w:rPr>
      </w:pPr>
      <w:ins w:id="158" w:author="Autor desconhecido" w:date="2020-02-24T10:26:00Z">
        <w:r>
          <w:rPr>
            <w:rFonts w:eastAsia="Calibri"/>
            <w:lang w:eastAsia="en-US"/>
          </w:rPr>
        </w:r>
      </w:ins>
    </w:p>
    <w:p>
      <w:pPr>
        <w:pStyle w:val="LCVPuceDERNIERE"/>
        <w:ind w:left="357" w:hanging="0"/>
        <w:rPr>
          <w:rFonts w:eastAsia="Calibri"/>
          <w:lang w:eastAsia="en-US"/>
        </w:rPr>
      </w:pPr>
      <w:del w:id="160" w:author="Autor desconhecido" w:date="2020-02-24T10:57:00Z">
        <w:r>
          <w:rPr>
            <w:rFonts w:eastAsia="Calibri"/>
            <w:lang w:eastAsia="en-US"/>
          </w:rPr>
          <w:delText>Chef du secteur de consolidation de données, développeur de logiciels, support technique</w:delText>
        </w:r>
      </w:del>
    </w:p>
    <w:p>
      <w:pPr>
        <w:pStyle w:val="LCVEmployeurRle"/>
        <w:rPr>
          <w:lang w:val="en-US"/>
        </w:rPr>
      </w:pPr>
      <w:r>
        <w:rPr>
          <w:rFonts w:eastAsia="Calibri"/>
          <w:lang w:eastAsia="en-US"/>
        </w:rPr>
        <w:t xml:space="preserve">Web </w:t>
      </w:r>
      <w:ins w:id="161" w:author="Autor desconhecido" w:date="2020-02-24T11:02:00Z">
        <w:r>
          <w:rPr>
            <w:rFonts w:eastAsia="Calibri"/>
            <w:lang w:eastAsia="en-US"/>
          </w:rPr>
          <w:t>D</w:t>
        </w:r>
      </w:ins>
      <w:r>
        <w:rPr>
          <w:rFonts w:eastAsia="Calibri"/>
          <w:lang w:eastAsia="en-US"/>
        </w:rPr>
        <w:t>e</w:t>
      </w:r>
      <w:ins w:id="162" w:author="Autor desconhecido" w:date="2020-02-24T11:02:00Z">
        <w:r>
          <w:rPr>
            <w:rFonts w:eastAsia="Calibri"/>
            <w:lang w:eastAsia="en-US"/>
          </w:rPr>
          <w:t xml:space="preserve">veloper - PHP/Angular </w:t>
        </w:r>
      </w:ins>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ins w:id="163" w:author="Autor desconhecido" w:date="2020-02-24T10:27:00Z">
              <w:r>
                <w:rPr>
                  <w:rFonts w:cs="Arial"/>
                  <w:color w:val="FFFFFF" w:themeColor="background1"/>
                  <w:szCs w:val="20"/>
                </w:rPr>
                <w:t>No</w:t>
              </w:r>
            </w:ins>
            <w:ins w:id="164" w:author="Autor desconhecido" w:date="2020-02-24T10:27:00Z">
              <w:r>
                <w:rPr>
                  <w:rFonts w:cs="Arial"/>
                  <w:color w:val="FFFFFF" w:themeColor="background1"/>
                  <w:szCs w:val="20"/>
                  <w:vertAlign w:val="superscript"/>
                </w:rPr>
                <w:t> </w:t>
              </w:r>
            </w:ins>
            <w:ins w:id="165" w:author="Autor desconhecido" w:date="2020-02-24T10:27:00Z">
              <w:r>
                <w:rPr>
                  <w:rFonts w:cs="Arial"/>
                  <w:color w:val="FFFFFF" w:themeColor="background1"/>
                  <w:szCs w:val="20"/>
                </w:rPr>
                <w:t>:</w:t>
              </w:r>
            </w:ins>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ins w:id="166" w:author="Autor desconhecido" w:date="2020-02-24T10:27:00Z">
              <w:r>
                <w:rPr>
                  <w:rFonts w:cs="Arial"/>
                  <w:color w:val="FFFFFF" w:themeColor="background1"/>
                  <w:szCs w:val="20"/>
                </w:rPr>
                <w:t>4</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pt-BR"/>
              </w:rPr>
            </w:pPr>
            <w:ins w:id="167" w:author="Autor desconhecido" w:date="2020-02-24T10:27:00Z">
              <w:r>
                <w:rPr>
                  <w:b/>
                  <w:bCs/>
                  <w:lang w:val="pt-BR"/>
                </w:rPr>
                <w:t>Ministério Público do Distrito Federal e Territórios - MPDFT</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40" w:after="40"/>
              <w:jc w:val="left"/>
              <w:rPr>
                <w:szCs w:val="20"/>
              </w:rPr>
            </w:pPr>
            <w:r>
              <w:rPr>
                <w:b/>
                <w:bCs/>
                <w:szCs w:val="20"/>
              </w:rPr>
              <w:t>Development of the Angular / PHP front-end of the PARCEIRO system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rFonts w:ascii="Arial" w:hAnsi="Arial"/>
                <w:szCs w:val="20"/>
                <w:lang w:eastAsia="fr-FR"/>
              </w:rPr>
            </w:pPr>
            <w:r>
              <w:rPr>
                <w:szCs w:val="20"/>
                <w:lang w:val="en-US" w:eastAsia="fr-FR"/>
              </w:rPr>
              <w:t>Organic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1000</w:t>
            </w:r>
            <w:ins w:id="168" w:author="Autor desconhecido" w:date="2020-02-24T10:27:00Z">
              <w:r>
                <w:rPr/>
                <w:t xml:space="preserve"> </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69" w:author="Autor desconhecido" w:date="2020-02-24T10:27:00Z">
              <w:r>
                <w:rPr/>
                <w:t>01-2009 à 06-2017</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70" w:author="Autor desconhecido" w:date="2020-02-24T10:27:00Z">
              <w:r>
                <w:rPr/>
                <w:t xml:space="preserve">102 </w:t>
              </w:r>
            </w:ins>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71" w:author="Autor desconhecido" w:date="2020-02-24T10:27:00Z">
              <w:r>
                <w:rPr/>
                <w:t>Cláudia Reis (55 61 3315-9750)</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ins w:id="172" w:author="Autor desconhecido" w:date="2020-02-24T10:27:00Z">
              <w:r>
                <w:rPr/>
                <w:t>MS SQL Server, PHP, Windows 7, Linux, Laravel, HTML/CSS/Javascript, AngularJS, Gulp, SVN, vscode, Tortoise svn, JOOMLA</w:t>
              </w:r>
            </w:ins>
            <w:ins w:id="173" w:author="Autor desconhecido" w:date="2020-02-24T10:58:00Z">
              <w:r>
                <w:rPr/>
                <w:t>, APACHE</w:t>
              </w:r>
            </w:ins>
          </w:p>
        </w:tc>
      </w:tr>
    </w:tbl>
    <w:p>
      <w:pPr>
        <w:pStyle w:val="LCVSoustitre1"/>
        <w:rPr>
          <w:lang w:val="en-US"/>
        </w:rPr>
      </w:pPr>
      <w:r>
        <w:rPr>
          <w:lang w:val="en-US"/>
        </w:rPr>
        <w:t xml:space="preserve">Mandate Description </w:t>
      </w:r>
    </w:p>
    <w:p>
      <w:pPr>
        <w:pStyle w:val="LCVNORMAL"/>
        <w:rPr>
          <w:lang w:val="en-US"/>
          <w:ins w:id="174" w:author="Autor desconhecido" w:date="2020-02-24T10:57:00Z"/>
        </w:rPr>
      </w:pPr>
      <w:r>
        <w:rPr>
          <w:lang w:val="en-US"/>
        </w:rPr>
        <w:t>Development of the PARCEIRO system in PHP / Laravel / Angular, and he was responsible for obtaining feedback from MPDFT partner institutions on the application of alternative measures to prison. For this project, he performed the client's needs assessment, functional analysis and solution development.</w:t>
      </w:r>
    </w:p>
    <w:p>
      <w:pPr>
        <w:pStyle w:val="LCVSoustitre1"/>
        <w:rPr>
          <w:lang w:val="en-US"/>
          <w:ins w:id="175" w:author="Autor desconhecido" w:date="2020-02-24T10:57:00Z"/>
        </w:rPr>
      </w:pPr>
      <w:r>
        <w:rPr>
          <w:lang w:val="en-US"/>
        </w:rPr>
        <w:t>Role and responsibilities</w:t>
      </w:r>
    </w:p>
    <w:p>
      <w:pPr>
        <w:pStyle w:val="LCVNORMAL"/>
        <w:rPr>
          <w:lang w:val="en-US"/>
          <w:ins w:id="176" w:author="Autor desconhecido" w:date="2020-02-24T10:57:00Z"/>
        </w:rPr>
      </w:pPr>
      <w:r>
        <w:rPr>
          <w:lang w:val="en-US"/>
        </w:rPr>
        <w:t>As head of the data consolidation sector and web - frontend developer, Mr. João Tavares was responsible for programming all applications related to the business of alternative measures to prison, as well as:</w:t>
      </w:r>
    </w:p>
    <w:p>
      <w:pPr>
        <w:pStyle w:val="LCVPuce1"/>
        <w:numPr>
          <w:ilvl w:val="0"/>
          <w:numId w:val="3"/>
        </w:numPr>
        <w:ind w:left="357" w:hanging="357"/>
        <w:rPr>
          <w:lang w:val="en-US"/>
        </w:rPr>
      </w:pPr>
      <w:r>
        <w:rPr>
          <w:rFonts w:eastAsia="Calibri"/>
          <w:lang w:val="en-US" w:eastAsia="en-US"/>
        </w:rPr>
        <w:t>Administer SQL SERVER databases</w:t>
      </w:r>
    </w:p>
    <w:p>
      <w:pPr>
        <w:pStyle w:val="LCVPuce1"/>
        <w:numPr>
          <w:ilvl w:val="0"/>
          <w:numId w:val="3"/>
        </w:numPr>
        <w:ind w:left="357" w:hanging="357"/>
        <w:rPr>
          <w:lang w:val="en-US"/>
        </w:rPr>
      </w:pPr>
      <w:r>
        <w:rPr>
          <w:rFonts w:eastAsia="Calibri"/>
          <w:lang w:val="en-US" w:eastAsia="en-US"/>
        </w:rPr>
        <w:t>Create the backend of the PARCEIRO application on the ministry's internet</w:t>
      </w:r>
    </w:p>
    <w:p>
      <w:pPr>
        <w:pStyle w:val="LCVPuce1"/>
        <w:numPr>
          <w:ilvl w:val="0"/>
          <w:numId w:val="3"/>
        </w:numPr>
        <w:ind w:left="357" w:hanging="357"/>
        <w:rPr>
          <w:lang w:val="en-US"/>
        </w:rPr>
      </w:pPr>
      <w:r>
        <w:rPr>
          <w:rFonts w:eastAsia="Calibri"/>
          <w:lang w:val="en-US" w:eastAsia="en-US"/>
        </w:rPr>
        <w:t>Administer the sector intranet using Joomla (Similar to Sharepoint)</w:t>
      </w:r>
    </w:p>
    <w:p>
      <w:pPr>
        <w:pStyle w:val="LCVPuce1"/>
        <w:numPr>
          <w:ilvl w:val="0"/>
          <w:numId w:val="3"/>
        </w:numPr>
        <w:ind w:left="357" w:hanging="357"/>
        <w:rPr>
          <w:lang w:val="en-US"/>
        </w:rPr>
      </w:pPr>
      <w:r>
        <w:rPr>
          <w:rFonts w:eastAsia="Calibri"/>
          <w:lang w:val="en-US" w:eastAsia="en-US"/>
        </w:rPr>
        <w:t>Design and development of the PARCEIRO system, using PHP / Laravel / AngularJS</w:t>
      </w:r>
    </w:p>
    <w:p>
      <w:pPr>
        <w:pStyle w:val="LCVPuce1"/>
        <w:numPr>
          <w:ilvl w:val="0"/>
          <w:numId w:val="3"/>
        </w:numPr>
        <w:ind w:left="357" w:hanging="357"/>
        <w:rPr>
          <w:lang w:val="en-US"/>
        </w:rPr>
      </w:pPr>
      <w:r>
        <w:rPr>
          <w:rFonts w:eastAsia="Calibri"/>
          <w:lang w:val="en-US" w:eastAsia="en-US"/>
        </w:rPr>
        <w:t>Carry out training for new PARCEIRO users</w:t>
      </w:r>
    </w:p>
    <w:p>
      <w:pPr>
        <w:pStyle w:val="LCVPuce1"/>
        <w:numPr>
          <w:ilvl w:val="0"/>
          <w:numId w:val="3"/>
        </w:numPr>
        <w:ind w:left="357" w:hanging="357"/>
        <w:rPr>
          <w:lang w:val="en-US"/>
        </w:rPr>
      </w:pPr>
      <w:r>
        <w:rPr>
          <w:rFonts w:eastAsia="Calibri"/>
          <w:lang w:val="en-US" w:eastAsia="en-US"/>
        </w:rPr>
        <w:t>Collaborate with regional sector heads of alternative measures to create new partnerships</w:t>
      </w:r>
    </w:p>
    <w:p>
      <w:pPr>
        <w:pStyle w:val="LCVPuce1"/>
        <w:numPr>
          <w:ilvl w:val="0"/>
          <w:numId w:val="3"/>
        </w:numPr>
        <w:ind w:left="357" w:hanging="357"/>
        <w:rPr>
          <w:lang w:val="en-US"/>
        </w:rPr>
      </w:pPr>
      <w:r>
        <w:rPr>
          <w:rFonts w:eastAsia="Calibri"/>
          <w:lang w:val="en-US" w:eastAsia="en-US"/>
        </w:rPr>
        <w:t>Update the programming code in the SVN</w:t>
      </w:r>
    </w:p>
    <w:p>
      <w:pPr>
        <w:pStyle w:val="LCVPuce1"/>
        <w:numPr>
          <w:ilvl w:val="0"/>
          <w:numId w:val="3"/>
        </w:numPr>
        <w:ind w:left="357" w:hanging="357"/>
        <w:rPr>
          <w:lang w:val="en-US"/>
        </w:rPr>
      </w:pPr>
      <w:r>
        <w:rPr>
          <w:rFonts w:eastAsia="Calibri"/>
          <w:lang w:val="en-US" w:eastAsia="en-US"/>
        </w:rPr>
        <w:t>Take the client's needs</w:t>
      </w:r>
    </w:p>
    <w:p>
      <w:pPr>
        <w:pStyle w:val="LCVPuce1"/>
        <w:numPr>
          <w:ilvl w:val="0"/>
          <w:numId w:val="3"/>
        </w:numPr>
        <w:ind w:left="357" w:hanging="357"/>
        <w:rPr>
          <w:lang w:val="en-US"/>
        </w:rPr>
      </w:pPr>
      <w:r>
        <w:rPr>
          <w:rFonts w:eastAsia="Calibri"/>
          <w:lang w:val="en-US" w:eastAsia="en-US"/>
        </w:rPr>
        <w:t>Carry out the functional analysis of the PARCEIRO system</w:t>
      </w:r>
    </w:p>
    <w:p>
      <w:pPr>
        <w:pStyle w:val="LCVPuce1"/>
        <w:numPr>
          <w:ilvl w:val="0"/>
          <w:numId w:val="3"/>
        </w:numPr>
        <w:ind w:left="357" w:hanging="357"/>
        <w:rPr>
          <w:lang w:val="en-US"/>
        </w:rPr>
      </w:pPr>
      <w:r>
        <w:rPr>
          <w:rFonts w:eastAsia="Calibri"/>
          <w:lang w:val="en-US" w:eastAsia="en-US"/>
        </w:rPr>
        <w:t>Create mocks and prototypes of the solution</w:t>
      </w:r>
    </w:p>
    <w:p>
      <w:pPr>
        <w:pStyle w:val="LCVPuce1"/>
        <w:numPr>
          <w:ilvl w:val="0"/>
          <w:numId w:val="3"/>
        </w:numPr>
        <w:ind w:left="357" w:hanging="357"/>
        <w:rPr>
          <w:lang w:val="en-US"/>
        </w:rPr>
      </w:pPr>
      <w:r>
        <w:rPr>
          <w:rFonts w:eastAsia="Calibri"/>
          <w:lang w:val="en-US" w:eastAsia="en-US"/>
        </w:rPr>
        <w:t>Develop the required solution after validation of needs</w:t>
      </w:r>
    </w:p>
    <w:p>
      <w:pPr>
        <w:pStyle w:val="LCVPuceDERNIERE"/>
        <w:ind w:left="340" w:hanging="340"/>
        <w:rPr>
          <w:rFonts w:eastAsia="Calibri"/>
          <w:lang w:eastAsia="en-US"/>
        </w:rPr>
      </w:pPr>
      <w:r>
        <w:rPr>
          <w:rFonts w:eastAsia="Calibri"/>
          <w:lang w:eastAsia="en-US"/>
        </w:rPr>
      </w:r>
    </w:p>
    <w:p>
      <w:pPr>
        <w:pStyle w:val="LCVPuceDERNIERE"/>
        <w:ind w:left="340" w:hanging="340"/>
        <w:rPr>
          <w:rFonts w:eastAsia="Calibri"/>
          <w:lang w:eastAsia="en-US"/>
        </w:rPr>
      </w:pPr>
      <w:r>
        <w:rPr>
          <w:rFonts w:eastAsia="Calibri"/>
          <w:lang w:eastAsia="en-US"/>
        </w:rPr>
      </w:r>
    </w:p>
    <w:p>
      <w:pPr>
        <w:pStyle w:val="LCVPuceDERNIERE"/>
        <w:ind w:left="340" w:hanging="340"/>
        <w:rPr>
          <w:rFonts w:eastAsia="Calibri"/>
          <w:lang w:eastAsia="en-US"/>
        </w:rPr>
      </w:pPr>
      <w:r>
        <w:rPr>
          <w:rFonts w:eastAsia="Calibri"/>
          <w:lang w:eastAsia="en-US"/>
        </w:rPr>
      </w:r>
    </w:p>
    <w:p>
      <w:pPr>
        <w:pStyle w:val="LCVPuceDERNIERE"/>
        <w:ind w:left="340" w:hanging="340"/>
        <w:rPr>
          <w:rFonts w:eastAsia="Calibri"/>
          <w:lang w:eastAsia="en-US"/>
          <w:ins w:id="178" w:author="Autor desconhecido" w:date="2020-02-24T10:57:00Z"/>
        </w:rPr>
      </w:pPr>
      <w:ins w:id="177" w:author="Autor desconhecido" w:date="2020-02-24T10:57:00Z">
        <w:r>
          <w:rPr>
            <w:rFonts w:eastAsia="Calibri"/>
            <w:lang w:eastAsia="en-US"/>
          </w:rPr>
        </w:r>
      </w:ins>
    </w:p>
    <w:p>
      <w:pPr>
        <w:pStyle w:val="LCVPuceDERNIERE"/>
        <w:ind w:left="340" w:hanging="340"/>
        <w:rPr>
          <w:rFonts w:eastAsia="Calibri"/>
          <w:lang w:eastAsia="en-US"/>
          <w:ins w:id="180" w:author="Autor desconhecido" w:date="2020-02-24T10:57:00Z"/>
        </w:rPr>
      </w:pPr>
      <w:ins w:id="179" w:author="Autor desconhecido" w:date="2020-02-24T10:57:00Z">
        <w:r>
          <w:rPr>
            <w:rFonts w:eastAsia="Calibri"/>
            <w:lang w:eastAsia="en-US"/>
          </w:rPr>
        </w:r>
      </w:ins>
    </w:p>
    <w:p>
      <w:pPr>
        <w:pStyle w:val="LCVPuceDERNIERE"/>
        <w:ind w:left="340" w:hanging="340"/>
        <w:rPr>
          <w:rFonts w:eastAsia="Calibri"/>
          <w:lang w:eastAsia="en-US"/>
          <w:ins w:id="182" w:author="Autor desconhecido" w:date="2020-02-24T10:57:00Z"/>
        </w:rPr>
      </w:pPr>
      <w:ins w:id="181" w:author="Autor desconhecido" w:date="2020-02-24T10:57:00Z">
        <w:r>
          <w:rPr>
            <w:rFonts w:eastAsia="Calibri"/>
            <w:lang w:eastAsia="en-US"/>
          </w:rPr>
        </w:r>
      </w:ins>
    </w:p>
    <w:p>
      <w:pPr>
        <w:pStyle w:val="LCVPuceDERNIERE"/>
        <w:ind w:left="340" w:hanging="340"/>
        <w:rPr>
          <w:rFonts w:eastAsia="Calibri"/>
          <w:lang w:eastAsia="en-US"/>
          <w:ins w:id="184" w:author="Autor desconhecido" w:date="2020-02-24T10:57:00Z"/>
        </w:rPr>
      </w:pPr>
      <w:ins w:id="183" w:author="Autor desconhecido" w:date="2020-02-24T10:57:00Z">
        <w:r>
          <w:rPr>
            <w:rFonts w:eastAsia="Calibri"/>
            <w:lang w:eastAsia="en-US"/>
          </w:rPr>
        </w:r>
      </w:ins>
    </w:p>
    <w:p>
      <w:pPr>
        <w:pStyle w:val="LCVPuceDERNIERE"/>
        <w:ind w:left="340" w:hanging="340"/>
        <w:rPr>
          <w:rFonts w:eastAsia="Calibri"/>
          <w:lang w:eastAsia="en-US"/>
          <w:ins w:id="186" w:author="Autor desconhecido" w:date="2020-02-24T10:57:00Z"/>
        </w:rPr>
      </w:pPr>
      <w:ins w:id="185" w:author="Autor desconhecido" w:date="2020-02-24T10:57:00Z">
        <w:r>
          <w:rPr>
            <w:rFonts w:eastAsia="Calibri"/>
            <w:lang w:eastAsia="en-US"/>
          </w:rPr>
        </w:r>
      </w:ins>
    </w:p>
    <w:p>
      <w:pPr>
        <w:pStyle w:val="LCVPuceDERNIERE"/>
        <w:ind w:left="340" w:hanging="340"/>
        <w:rPr>
          <w:lang w:val="en-US"/>
        </w:rPr>
      </w:pPr>
      <w:r>
        <w:rPr>
          <w:rFonts w:eastAsia="Calibri"/>
          <w:lang w:val="en-US" w:eastAsia="en-US"/>
        </w:rPr>
        <w:t>Head of Data Consolidation Sector, Software Developer, Technical Support</w:t>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r>
              <w:rPr>
                <w:rFonts w:cs="Arial"/>
                <w:color w:val="FFFFFF" w:themeColor="background1"/>
                <w:szCs w:val="20"/>
              </w:rPr>
              <w:t>3</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lang w:val="pt-BR"/>
              </w:rPr>
            </w:pPr>
            <w:r>
              <w:rPr>
                <w:b/>
                <w:bCs/>
                <w:lang w:val="pt-BR"/>
              </w:rPr>
              <w:t>Ministério Público do Distrito Federal e Territórios -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rPr>
              <w:t>Development of systems related to the application of alternative measures to prison and publication of data related to systems for the population of Brasília</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rFonts w:ascii="Arial" w:hAnsi="Arial"/>
                <w:szCs w:val="20"/>
                <w:lang w:eastAsia="fr-FR"/>
              </w:rPr>
            </w:pPr>
            <w:r>
              <w:rPr>
                <w:szCs w:val="20"/>
                <w:lang w:val="en-US" w:eastAsia="fr-FR"/>
              </w:rPr>
              <w:t>Organic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10000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01-2009 à 06-2017</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102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Cláudia Reis (55 61 3315-9750)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MS SQL Server, Delphi 7, ASP, PHP, Windows 7, Linux, Laravel, HTML/CSS/Javascript, AngularJS, Gulp, SVN</w:t>
            </w:r>
            <w:ins w:id="187" w:author="Autor desconhecido" w:date="2020-01-06T14:03:00Z">
              <w:r>
                <w:rPr/>
                <w:t>, vscode</w:t>
              </w:r>
            </w:ins>
            <w:ins w:id="188" w:author="Autor desconhecido" w:date="2020-02-24T08:58:00Z">
              <w:r>
                <w:rPr/>
                <w:t>, Tortoise</w:t>
              </w:r>
            </w:ins>
            <w:ins w:id="189" w:author="Autor desconhecido" w:date="2020-02-24T09:02:00Z">
              <w:r>
                <w:rPr/>
                <w:t xml:space="preserve"> </w:t>
              </w:r>
            </w:ins>
            <w:ins w:id="190" w:author="Autor desconhecido" w:date="2020-02-24T09:00:00Z">
              <w:r>
                <w:rPr/>
                <w:t>svn</w:t>
              </w:r>
            </w:ins>
            <w:ins w:id="191" w:author="Autor desconhecido" w:date="2020-02-24T09:38:00Z">
              <w:r>
                <w:rPr/>
                <w:t>, JOOMLA</w:t>
              </w:r>
            </w:ins>
          </w:p>
        </w:tc>
      </w:tr>
    </w:tbl>
    <w:p>
      <w:pPr>
        <w:pStyle w:val="LCVSoustitre1"/>
        <w:rPr>
          <w:lang w:val="en-US"/>
        </w:rPr>
      </w:pPr>
      <w:r>
        <w:rPr>
          <w:lang w:val="en-US"/>
        </w:rPr>
        <w:t xml:space="preserve">Mandate Description </w:t>
      </w:r>
    </w:p>
    <w:p>
      <w:pPr>
        <w:pStyle w:val="LCVNORMAL"/>
        <w:rPr>
          <w:lang w:val="en-US"/>
        </w:rPr>
      </w:pPr>
      <w:r>
        <w:rPr>
          <w:lang w:val="en-US"/>
        </w:rPr>
        <w:t>Among several projects carried out was the continuous development of the system of alternative measures - SMA - responsible for monitoring the application of alternative measures in the metropolitan region of Brasília. This system has been programmed in Delphi and MS SQL Server.</w:t>
      </w:r>
    </w:p>
    <w:p>
      <w:pPr>
        <w:pStyle w:val="LCVNORMAL"/>
        <w:rPr>
          <w:lang w:val="en-US"/>
        </w:rPr>
      </w:pPr>
      <w:r>
        <w:rPr>
          <w:lang w:val="en-US"/>
        </w:rPr>
        <w:t>The other systems were derived from data recorded on the ADM database.</w:t>
      </w:r>
    </w:p>
    <w:p>
      <w:pPr>
        <w:pStyle w:val="LCVNORMAL"/>
        <w:rPr>
          <w:lang w:val="en-US"/>
        </w:rPr>
      </w:pPr>
      <w:r>
        <w:rPr>
          <w:lang w:val="en-US"/>
        </w:rPr>
        <w:t>Another major system developed during this period, the PARCEIRO module (300 person-days), done in PHP / Laravel / Angular, and it was responsible for obtaining feedback from MPDFT partner institutions on the application of alternative measures. in jail. For this project, he performed the client's needs assessment, functional analysis and solution development.</w:t>
      </w:r>
    </w:p>
    <w:p>
      <w:pPr>
        <w:pStyle w:val="LCVSoustitre1"/>
        <w:rPr>
          <w:lang w:val="en-US"/>
        </w:rPr>
      </w:pPr>
      <w:r>
        <w:rPr>
          <w:lang w:val="en-US"/>
        </w:rPr>
        <w:t>Role and responsibilities</w:t>
      </w:r>
    </w:p>
    <w:p>
      <w:pPr>
        <w:pStyle w:val="LCVNORMAL"/>
        <w:rPr>
          <w:lang w:val="en-US"/>
        </w:rPr>
      </w:pPr>
      <w:r>
        <w:rPr>
          <w:lang w:val="en-US"/>
        </w:rPr>
        <w:t>As Organic Architect and head of the data consolidation sector of the Public Ministry of the Federal District and Territories, Mr. João Tavares was responsible for programming all applications related to the profession of alternative measures applications to the prison, as well as :</w:t>
      </w:r>
    </w:p>
    <w:p>
      <w:pPr>
        <w:pStyle w:val="LCVPuce1"/>
        <w:numPr>
          <w:ilvl w:val="0"/>
          <w:numId w:val="3"/>
        </w:numPr>
        <w:ind w:left="357" w:hanging="357"/>
        <w:rPr>
          <w:lang w:val="en-US"/>
        </w:rPr>
      </w:pPr>
      <w:r>
        <w:rPr>
          <w:rFonts w:eastAsia="Calibri"/>
          <w:lang w:val="en-US" w:eastAsia="en-US"/>
        </w:rPr>
        <w:t>Administer the SQL SERVER databases</w:t>
      </w:r>
    </w:p>
    <w:p>
      <w:pPr>
        <w:pStyle w:val="LCVPuce1"/>
        <w:numPr>
          <w:ilvl w:val="0"/>
          <w:numId w:val="3"/>
        </w:numPr>
        <w:ind w:left="357" w:hanging="357"/>
        <w:rPr>
          <w:lang w:val="en-US"/>
        </w:rPr>
      </w:pPr>
      <w:r>
        <w:rPr>
          <w:rFonts w:eastAsia="Calibri"/>
          <w:lang w:val="en-US" w:eastAsia="en-US"/>
        </w:rPr>
        <w:t>Create systems for the ministry's intranet and internet to publicize information on alternative measures</w:t>
      </w:r>
    </w:p>
    <w:p>
      <w:pPr>
        <w:pStyle w:val="LCVPuce1"/>
        <w:numPr>
          <w:ilvl w:val="0"/>
          <w:numId w:val="3"/>
        </w:numPr>
        <w:ind w:left="357" w:hanging="357"/>
        <w:rPr>
          <w:lang w:val="en-US"/>
        </w:rPr>
      </w:pPr>
      <w:r>
        <w:rPr>
          <w:rFonts w:eastAsia="Calibri"/>
          <w:lang w:val="en-US" w:eastAsia="en-US"/>
        </w:rPr>
        <w:t>Administer the sector intranet using Joomla</w:t>
      </w:r>
    </w:p>
    <w:p>
      <w:pPr>
        <w:pStyle w:val="LCVPuce1"/>
        <w:numPr>
          <w:ilvl w:val="0"/>
          <w:numId w:val="3"/>
        </w:numPr>
        <w:ind w:left="357" w:hanging="357"/>
        <w:rPr>
          <w:lang w:val="en-US"/>
        </w:rPr>
      </w:pPr>
      <w:r>
        <w:rPr>
          <w:rFonts w:eastAsia="Calibri"/>
          <w:lang w:val="en-US" w:eastAsia="en-US"/>
        </w:rPr>
        <w:t>Design and development of the PARCEIRO system, using PHP / Laravel / AngularJS</w:t>
      </w:r>
    </w:p>
    <w:p>
      <w:pPr>
        <w:pStyle w:val="LCVPuce1"/>
        <w:numPr>
          <w:ilvl w:val="0"/>
          <w:numId w:val="3"/>
        </w:numPr>
        <w:ind w:left="357" w:hanging="357"/>
        <w:rPr>
          <w:lang w:val="en-US"/>
        </w:rPr>
      </w:pPr>
      <w:r>
        <w:rPr>
          <w:rFonts w:eastAsia="Calibri"/>
          <w:lang w:val="en-US" w:eastAsia="en-US"/>
        </w:rPr>
        <w:t>Carry out training for new SMA users</w:t>
      </w:r>
    </w:p>
    <w:p>
      <w:pPr>
        <w:pStyle w:val="LCVPuce1"/>
        <w:numPr>
          <w:ilvl w:val="0"/>
          <w:numId w:val="3"/>
        </w:numPr>
        <w:ind w:left="357" w:hanging="357"/>
        <w:rPr>
          <w:lang w:val="en-US"/>
        </w:rPr>
      </w:pPr>
      <w:r>
        <w:rPr>
          <w:rFonts w:eastAsia="Calibri"/>
          <w:lang w:val="en-US" w:eastAsia="en-US"/>
        </w:rPr>
        <w:t>Collaborate with regional sector heads of alternative measures to obtain monthly reports</w:t>
      </w:r>
    </w:p>
    <w:p>
      <w:pPr>
        <w:pStyle w:val="LCVPuce1"/>
        <w:numPr>
          <w:ilvl w:val="0"/>
          <w:numId w:val="3"/>
        </w:numPr>
        <w:ind w:left="357" w:hanging="357"/>
        <w:rPr>
          <w:lang w:val="en-US"/>
        </w:rPr>
      </w:pPr>
      <w:r>
        <w:rPr>
          <w:rFonts w:eastAsia="Calibri"/>
          <w:lang w:val="en-US" w:eastAsia="en-US"/>
        </w:rPr>
        <w:t>Support users of ADS and derived systems</w:t>
      </w:r>
    </w:p>
    <w:p>
      <w:pPr>
        <w:pStyle w:val="LCVPuce1"/>
        <w:numPr>
          <w:ilvl w:val="0"/>
          <w:numId w:val="3"/>
        </w:numPr>
        <w:ind w:left="357" w:hanging="357"/>
        <w:rPr>
          <w:lang w:val="en-US"/>
        </w:rPr>
      </w:pPr>
      <w:r>
        <w:rPr>
          <w:rFonts w:eastAsia="Calibri"/>
          <w:lang w:val="en-US" w:eastAsia="en-US"/>
        </w:rPr>
        <w:t>Update the programming code in the SVN</w:t>
      </w:r>
    </w:p>
    <w:p>
      <w:pPr>
        <w:pStyle w:val="LCVespace2mandat"/>
        <w:rPr>
          <w:lang w:val="en-US"/>
        </w:rPr>
      </w:pPr>
      <w:r>
        <w:rPr>
          <w:lang w:val="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r>
              <w:rPr>
                <w:rFonts w:cs="Arial"/>
                <w:color w:val="FFFFFF" w:themeColor="background1"/>
                <w:szCs w:val="20"/>
              </w:rPr>
              <w:t>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lang w:val="pt-BR"/>
              </w:rPr>
            </w:pPr>
            <w:r>
              <w:rPr>
                <w:b/>
                <w:bCs/>
                <w:lang w:val="pt-BR"/>
              </w:rPr>
              <w:t>Ministério Público do Distrito Federal e Territórios -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rPr>
              <w:t>Development of several types of systems for civil servants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Software Developer</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1 584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01-2003 à 12-2008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72 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Rodrigo Castro (55 61 3343-9905)</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MS SQL Server, JAVA, Spring, Struts, XP, Junit, Tomcat, Jboss, Hibernate, EJB, Delphi 7, ASP, PHP, Windows XP, Linux, HTML/CSS/Javascript, SVN, VSS</w:t>
            </w:r>
          </w:p>
        </w:tc>
      </w:tr>
    </w:tbl>
    <w:p>
      <w:pPr>
        <w:pStyle w:val="LCVSoustitre1"/>
        <w:rPr>
          <w:lang w:val="en-US"/>
        </w:rPr>
      </w:pPr>
      <w:r>
        <w:rPr>
          <w:b/>
          <w:smallCaps/>
          <w:lang w:val="en-US" w:eastAsia="fr-CA"/>
        </w:rPr>
        <w:t xml:space="preserve">Mandate Description </w:t>
      </w:r>
    </w:p>
    <w:p>
      <w:pPr>
        <w:pStyle w:val="Normal"/>
        <w:rPr>
          <w:lang w:val="en-US"/>
        </w:rPr>
      </w:pPr>
      <w:r>
        <w:rPr>
          <w:lang w:val="en-US"/>
        </w:rPr>
        <w:t>Development and maintenance of systems programmed in various programming languages, such as Java, ASP and Delphi, and linked to MS-SQL Server databases. At its peak, an average of 30 systems were maintained simultaneously.</w:t>
      </w:r>
    </w:p>
    <w:p>
      <w:pPr>
        <w:pStyle w:val="Normal1"/>
        <w:spacing w:before="120" w:after="60"/>
        <w:rPr>
          <w:lang w:val="en-US"/>
        </w:rPr>
      </w:pPr>
      <w:r>
        <w:rPr>
          <w:rFonts w:cs="Arial" w:ascii="Arial" w:hAnsi="Arial"/>
          <w:b/>
          <w:smallCaps/>
          <w:sz w:val="20"/>
          <w:szCs w:val="20"/>
          <w:lang w:val="en-US"/>
        </w:rPr>
        <w:t>Role and responsibilities</w:t>
      </w:r>
    </w:p>
    <w:p>
      <w:pPr>
        <w:pStyle w:val="Normal"/>
        <w:spacing w:before="0" w:after="60"/>
        <w:rPr>
          <w:lang w:val="en-US"/>
        </w:rPr>
      </w:pPr>
      <w:r>
        <w:rPr>
          <w:lang w:val="en-US"/>
        </w:rPr>
        <w:t>As a software developer, Mr. João Tavares was responsible for programming all applications related to the activities of the MPDFT, as well as:</w:t>
      </w:r>
    </w:p>
    <w:p>
      <w:pPr>
        <w:pStyle w:val="LCVPuce1"/>
        <w:numPr>
          <w:ilvl w:val="0"/>
          <w:numId w:val="3"/>
        </w:numPr>
        <w:ind w:left="357" w:hanging="357"/>
        <w:rPr>
          <w:lang w:val="en-US"/>
        </w:rPr>
      </w:pPr>
      <w:r>
        <w:rPr>
          <w:lang w:val="en-US" w:eastAsia="en-US"/>
        </w:rPr>
        <w:t>Administer databases</w:t>
      </w:r>
    </w:p>
    <w:p>
      <w:pPr>
        <w:pStyle w:val="LCVPuce1"/>
        <w:numPr>
          <w:ilvl w:val="0"/>
          <w:numId w:val="3"/>
        </w:numPr>
        <w:ind w:left="357" w:hanging="357"/>
        <w:rPr>
          <w:lang w:val="en-US"/>
        </w:rPr>
      </w:pPr>
      <w:r>
        <w:rPr>
          <w:lang w:val="en-US" w:eastAsia="en-US"/>
        </w:rPr>
        <w:t>Create systems for the ministry's intranet and internet</w:t>
      </w:r>
    </w:p>
    <w:p>
      <w:pPr>
        <w:pStyle w:val="LCVPuce1"/>
        <w:numPr>
          <w:ilvl w:val="0"/>
          <w:numId w:val="3"/>
        </w:numPr>
        <w:ind w:left="357" w:hanging="357"/>
        <w:rPr>
          <w:lang w:val="en-US"/>
        </w:rPr>
      </w:pPr>
      <w:r>
        <w:rPr>
          <w:lang w:val="en-US" w:eastAsia="en-US"/>
        </w:rPr>
        <w:t>Carry out the training of new users of the systems</w:t>
      </w:r>
    </w:p>
    <w:p>
      <w:pPr>
        <w:pStyle w:val="LCVPuce1"/>
        <w:numPr>
          <w:ilvl w:val="0"/>
          <w:numId w:val="3"/>
        </w:numPr>
        <w:ind w:left="357" w:hanging="357"/>
        <w:rPr>
          <w:lang w:val="en-US"/>
        </w:rPr>
      </w:pPr>
      <w:r>
        <w:rPr>
          <w:lang w:val="en-US" w:eastAsia="en-US"/>
        </w:rPr>
        <w:t>Carry out maintenance of lean systems</w:t>
      </w:r>
    </w:p>
    <w:p>
      <w:pPr>
        <w:pStyle w:val="LCVPuce1"/>
        <w:numPr>
          <w:ilvl w:val="0"/>
          <w:numId w:val="3"/>
        </w:numPr>
        <w:ind w:left="357" w:hanging="357"/>
        <w:rPr>
          <w:lang w:val="en-US"/>
        </w:rPr>
      </w:pPr>
      <w:r>
        <w:rPr>
          <w:lang w:val="en-US" w:eastAsia="en-US"/>
        </w:rPr>
        <w:t>Support users of different systems</w:t>
      </w:r>
    </w:p>
    <w:p>
      <w:pPr>
        <w:pStyle w:val="LCVPuce1"/>
        <w:numPr>
          <w:ilvl w:val="0"/>
          <w:numId w:val="3"/>
        </w:numPr>
        <w:ind w:left="357" w:hanging="357"/>
        <w:rPr>
          <w:lang w:val="en-US"/>
        </w:rPr>
      </w:pPr>
      <w:r>
        <w:rPr>
          <w:lang w:val="en-US" w:eastAsia="en-US"/>
        </w:rPr>
        <w:t>Update the programming code on the SVN and VSS</w:t>
      </w:r>
    </w:p>
    <w:p>
      <w:pPr>
        <w:pStyle w:val="LCVPuce1"/>
        <w:numPr>
          <w:ilvl w:val="0"/>
          <w:numId w:val="3"/>
        </w:numPr>
        <w:ind w:left="357" w:hanging="357"/>
        <w:rPr>
          <w:lang w:val="en-US"/>
        </w:rPr>
      </w:pPr>
      <w:r>
        <w:rPr>
          <w:lang w:val="en-US" w:eastAsia="en-US"/>
        </w:rPr>
        <w:t>Install new systems for users</w:t>
      </w:r>
    </w:p>
    <w:p>
      <w:pPr>
        <w:pStyle w:val="LCVespace2mandat"/>
        <w:rPr>
          <w:lang w:val="en-US"/>
        </w:rPr>
      </w:pPr>
      <w:r>
        <w:rPr>
          <w:lang w:val="en-US"/>
        </w:rPr>
      </w:r>
      <w:r>
        <w:br w:type="page"/>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pageBreakBefor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r>
              <w:rPr>
                <w:rFonts w:cs="Arial"/>
                <w:color w:val="FFFFFF" w:themeColor="background1"/>
                <w:szCs w:val="20"/>
              </w:rPr>
              <w:t>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lang w:val="pt-BR"/>
              </w:rPr>
            </w:pPr>
            <w:r>
              <w:rPr>
                <w:b/>
                <w:bCs/>
                <w:lang w:val="pt-BR" w:eastAsia="fr-CA"/>
              </w:rPr>
              <w:t>Ministério Público do Distrito Federal e Territórios -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lang w:eastAsia="fr-CA"/>
              </w:rPr>
              <w:t>IT support for users of the organization</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IT Support Technician</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858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color w:val="000000"/>
              </w:rPr>
              <w:t>10-1999 à 12-2002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39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Elmo Sampaio (55 61 3343-9905)</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Windows 95/98/XP/NT, MS OFFICE, Backups, Entretien de Hardware, VNC</w:t>
            </w:r>
          </w:p>
        </w:tc>
      </w:tr>
    </w:tbl>
    <w:p>
      <w:pPr>
        <w:pStyle w:val="LCVSoustitre1"/>
        <w:rPr>
          <w:lang w:val="en-US"/>
        </w:rPr>
      </w:pPr>
      <w:r>
        <w:rPr/>
        <w:t xml:space="preserve">Mandate Description </w:t>
      </w:r>
    </w:p>
    <w:p>
      <w:pPr>
        <w:pStyle w:val="LCVNORMAL"/>
        <w:rPr>
          <w:lang w:val="en-US"/>
        </w:rPr>
      </w:pPr>
      <w:r>
        <w:rPr>
          <w:lang w:val="en-US"/>
        </w:rPr>
        <w:t>Various types of services and maintenance were carried out, such as formatting microcomputers, creating HD images, installing and setting up antivirus software, repairing printers, creating and restoring backups . Technical assistance activities were carried out locally and remotely through VNC.</w:t>
      </w:r>
    </w:p>
    <w:p>
      <w:pPr>
        <w:pStyle w:val="LCVSoustitre1"/>
        <w:rPr>
          <w:lang w:val="en-US"/>
        </w:rPr>
      </w:pPr>
      <w:r>
        <w:rPr>
          <w:lang w:val="en-US"/>
        </w:rPr>
        <w:t>Role and responsibilities</w:t>
      </w:r>
    </w:p>
    <w:p>
      <w:pPr>
        <w:pStyle w:val="LCVNORMAL"/>
        <w:rPr>
          <w:lang w:val="en-US"/>
        </w:rPr>
      </w:pPr>
      <w:r>
        <w:rPr>
          <w:lang w:val="en-US"/>
        </w:rPr>
        <w:t>As technical support, Mr. João Tavares was responsible for providing IT support to MPDFT officials, as well as:</w:t>
      </w:r>
    </w:p>
    <w:p>
      <w:pPr>
        <w:pStyle w:val="LCVPuce1"/>
        <w:numPr>
          <w:ilvl w:val="0"/>
          <w:numId w:val="3"/>
        </w:numPr>
        <w:ind w:left="357" w:hanging="357"/>
        <w:rPr>
          <w:lang w:val="en-US"/>
        </w:rPr>
      </w:pPr>
      <w:r>
        <w:rPr>
          <w:lang w:val="en-US" w:eastAsia="en-US"/>
        </w:rPr>
        <w:t>Formatting of microcomputers</w:t>
      </w:r>
    </w:p>
    <w:p>
      <w:pPr>
        <w:pStyle w:val="LCVPuce1"/>
        <w:numPr>
          <w:ilvl w:val="0"/>
          <w:numId w:val="3"/>
        </w:numPr>
        <w:ind w:left="357" w:hanging="357"/>
        <w:rPr>
          <w:lang w:val="en-US"/>
        </w:rPr>
      </w:pPr>
      <w:r>
        <w:rPr>
          <w:lang w:val="en-US" w:eastAsia="en-US"/>
        </w:rPr>
        <w:t>Creation of HD images</w:t>
      </w:r>
    </w:p>
    <w:p>
      <w:pPr>
        <w:pStyle w:val="LCVPuce1"/>
        <w:numPr>
          <w:ilvl w:val="0"/>
          <w:numId w:val="3"/>
        </w:numPr>
        <w:ind w:left="357" w:hanging="357"/>
        <w:rPr>
          <w:lang w:val="en-US"/>
        </w:rPr>
      </w:pPr>
      <w:r>
        <w:rPr>
          <w:lang w:val="en-US" w:eastAsia="en-US"/>
        </w:rPr>
        <w:t>Installation and implementation of antivirus</w:t>
      </w:r>
    </w:p>
    <w:p>
      <w:pPr>
        <w:pStyle w:val="LCVPuce1"/>
        <w:numPr>
          <w:ilvl w:val="0"/>
          <w:numId w:val="3"/>
        </w:numPr>
        <w:ind w:left="357" w:hanging="357"/>
        <w:rPr>
          <w:lang w:val="en-US"/>
        </w:rPr>
      </w:pPr>
      <w:r>
        <w:rPr>
          <w:lang w:val="en-US" w:eastAsia="en-US"/>
        </w:rPr>
        <w:t>Printer repair</w:t>
      </w:r>
    </w:p>
    <w:p>
      <w:pPr>
        <w:pStyle w:val="LCVPuce1"/>
        <w:numPr>
          <w:ilvl w:val="0"/>
          <w:numId w:val="3"/>
        </w:numPr>
        <w:ind w:left="357" w:hanging="357"/>
        <w:rPr>
          <w:lang w:val="en-US"/>
        </w:rPr>
      </w:pPr>
      <w:r>
        <w:rPr>
          <w:lang w:val="en-US" w:eastAsia="en-US"/>
        </w:rPr>
        <w:t>Creation and restoration of backups</w:t>
      </w:r>
    </w:p>
    <w:p>
      <w:pPr>
        <w:pStyle w:val="LCVPuce1"/>
        <w:numPr>
          <w:ilvl w:val="0"/>
          <w:numId w:val="3"/>
        </w:numPr>
        <w:ind w:left="357" w:hanging="357"/>
        <w:rPr>
          <w:lang w:val="en-US"/>
        </w:rPr>
      </w:pPr>
      <w:r>
        <w:rPr>
          <w:lang w:val="en-US" w:eastAsia="en-US"/>
        </w:rPr>
        <w:t>Remote support via VNC</w:t>
      </w:r>
    </w:p>
    <w:p>
      <w:pPr>
        <w:pStyle w:val="LCVespace2mandat"/>
        <w:spacing w:before="120" w:after="120"/>
        <w:rPr>
          <w:lang w:val="en-US"/>
        </w:rPr>
      </w:pPr>
      <w:r>
        <w:rPr/>
      </w:r>
    </w:p>
    <w:sectPr>
      <w:headerReference w:type="default" r:id="rId4"/>
      <w:footerReference w:type="default" r:id="rId5"/>
      <w:type w:val="continuous"/>
      <w:pgSz w:w="12240" w:h="15840"/>
      <w:pgMar w:left="1134" w:right="1134" w:header="425" w:top="482" w:footer="737" w:bottom="1418" w:gutter="0"/>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Narrow">
    <w:charset w:val="01"/>
    <w:family w:val="roman"/>
    <w:pitch w:val="variable"/>
  </w:font>
  <w:font w:name="Arial Gras">
    <w:charset w:val="01"/>
    <w:family w:val="roman"/>
    <w:pitch w:val="variable"/>
  </w:font>
  <w:font w:name="Liberation Mono">
    <w:altName w:val="Courier New"/>
    <w:charset w:val="01"/>
    <w:family w:val="roman"/>
    <w:pitch w:val="variable"/>
  </w:font>
  <w:font w:name="Arial Narrow Gras">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61482339"/>
    </w:sdtPr>
    <w:sdtContent>
      <w:p>
        <w:pPr>
          <w:pStyle w:val="Normal"/>
          <w:pBdr>
            <w:top w:val="single" w:sz="18" w:space="1" w:color="7F7F7F"/>
            <w:bottom w:val="single" w:sz="18" w:space="1" w:color="7F7F7F"/>
          </w:pBdr>
          <w:tabs>
            <w:tab w:val="clear" w:pos="708"/>
            <w:tab w:val="right" w:pos="9967" w:leader="none"/>
          </w:tabs>
          <w:spacing w:before="120" w:after="0"/>
          <w:jc w:val="left"/>
          <w:rPr/>
        </w:pPr>
        <w:r>
          <w:rPr>
            <w:rFonts w:ascii="Arial Narrow" w:hAnsi="Arial Narrow"/>
            <w:lang w:val="pt-BR"/>
          </w:rPr>
          <w:t xml:space="preserve">Curriculum vitae – João Tavares Filho Segundo – </w:t>
        </w:r>
        <w:r>
          <w:rPr>
            <w:rFonts w:eastAsia="Times New Roman" w:cs="Times New Roman" w:ascii="Arial Narrow" w:hAnsi="Arial Narrow"/>
            <w:b/>
            <w:color w:val="EC9BA4"/>
            <w:kern w:val="0"/>
            <w:sz w:val="20"/>
            <w:szCs w:val="22"/>
            <w:lang w:val="pt-BR" w:eastAsia="fr-FR" w:bidi="ar-SA"/>
          </w:rPr>
          <w:t>www.jtdev.com.br</w:t>
        </w:r>
        <w:r>
          <w:rPr>
            <w:rFonts w:ascii="Arial Narrow Gras" w:hAnsi="Arial Narrow Gras"/>
            <w:b/>
            <w:color w:val="A33939"/>
            <w:lang w:val="pt-BR"/>
          </w:rPr>
          <w:tab/>
        </w:r>
        <w:r>
          <w:rPr>
            <w:rFonts w:ascii="Arial Narrow" w:hAnsi="Arial Narrow"/>
            <w:b/>
            <w:bCs/>
            <w:szCs w:val="18"/>
          </w:rPr>
          <w:fldChar w:fldCharType="begin"/>
        </w:r>
        <w:r>
          <w:rPr>
            <w:b/>
            <w:szCs w:val="18"/>
            <w:bCs/>
            <w:rFonts w:ascii="Arial Narrow" w:hAnsi="Arial Narrow"/>
          </w:rPr>
          <w:instrText> PAGE </w:instrText>
        </w:r>
        <w:r>
          <w:rPr>
            <w:b/>
            <w:szCs w:val="18"/>
            <w:bCs/>
            <w:rFonts w:ascii="Arial Narrow" w:hAnsi="Arial Narrow"/>
          </w:rPr>
          <w:fldChar w:fldCharType="separate"/>
        </w:r>
        <w:r>
          <w:rPr>
            <w:b/>
            <w:szCs w:val="18"/>
            <w:bCs/>
            <w:rFonts w:ascii="Arial Narrow" w:hAnsi="Arial Narrow"/>
          </w:rPr>
          <w:t>16</w:t>
        </w:r>
        <w:r>
          <w:rPr>
            <w:b/>
            <w:szCs w:val="18"/>
            <w:bCs/>
            <w:rFonts w:ascii="Arial Narrow" w:hAnsi="Arial Narrow"/>
          </w:rPr>
          <w:fldChar w:fldCharType="end"/>
        </w:r>
        <w:r>
          <w:rPr>
            <w:rFonts w:ascii="Arial Narrow" w:hAnsi="Arial Narrow"/>
            <w:szCs w:val="18"/>
            <w:lang w:val="fr-FR"/>
          </w:rPr>
          <w:t xml:space="preserve"> de </w:t>
        </w:r>
        <w:r>
          <w:rPr>
            <w:rFonts w:ascii="Arial Narrow" w:hAnsi="Arial Narrow"/>
            <w:b/>
            <w:bCs/>
            <w:szCs w:val="18"/>
          </w:rPr>
          <w:fldChar w:fldCharType="begin"/>
        </w:r>
        <w:r>
          <w:rPr>
            <w:b/>
            <w:szCs w:val="18"/>
            <w:bCs/>
            <w:rFonts w:ascii="Arial Narrow" w:hAnsi="Arial Narrow"/>
          </w:rPr>
          <w:instrText> NUMPAGES </w:instrText>
        </w:r>
        <w:r>
          <w:rPr>
            <w:b/>
            <w:szCs w:val="18"/>
            <w:bCs/>
            <w:rFonts w:ascii="Arial Narrow" w:hAnsi="Arial Narrow"/>
          </w:rPr>
          <w:fldChar w:fldCharType="separate"/>
        </w:r>
        <w:r>
          <w:rPr>
            <w:b/>
            <w:szCs w:val="18"/>
            <w:bCs/>
            <w:rFonts w:ascii="Arial Narrow" w:hAnsi="Arial Narrow"/>
          </w:rPr>
          <w:t>16</w:t>
        </w:r>
        <w:r>
          <w:rPr>
            <w:b/>
            <w:szCs w:val="18"/>
            <w:bCs/>
            <w:rFonts w:ascii="Arial Narrow" w:hAnsi="Arial Narrow"/>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76174983"/>
    </w:sdtPr>
    <w:sdtContent>
      <w:p>
        <w:pPr>
          <w:pStyle w:val="Normal"/>
          <w:pBdr>
            <w:top w:val="single" w:sz="18" w:space="1" w:color="7F7F7F"/>
            <w:bottom w:val="single" w:sz="18" w:space="1" w:color="7F7F7F"/>
          </w:pBdr>
          <w:tabs>
            <w:tab w:val="clear" w:pos="708"/>
            <w:tab w:val="right" w:pos="9967" w:leader="none"/>
          </w:tabs>
          <w:spacing w:before="120" w:after="0"/>
          <w:jc w:val="left"/>
          <w:rPr/>
        </w:pPr>
        <w:r>
          <w:rPr>
            <w:rFonts w:ascii="Arial Narrow" w:hAnsi="Arial Narrow"/>
            <w:lang w:val="pt-BR"/>
          </w:rPr>
          <w:t xml:space="preserve">Curriculum vitae – João Tavares Filho Segundo – </w:t>
        </w:r>
        <w:r>
          <w:rPr>
            <w:rFonts w:eastAsia="Times New Roman" w:cs="Times New Roman" w:ascii="Arial Narrow" w:hAnsi="Arial Narrow"/>
            <w:b/>
            <w:color w:val="EC9BA4"/>
            <w:kern w:val="0"/>
            <w:sz w:val="20"/>
            <w:szCs w:val="22"/>
            <w:lang w:val="pt-BR" w:eastAsia="fr-FR" w:bidi="ar-SA"/>
          </w:rPr>
          <w:t>www.jtdev.com.br</w:t>
        </w:r>
        <w:r>
          <w:rPr>
            <w:rFonts w:ascii="Arial Narrow Gras" w:hAnsi="Arial Narrow Gras"/>
            <w:b/>
            <w:color w:val="A33939"/>
            <w:lang w:val="pt-BR"/>
          </w:rPr>
          <w:tab/>
        </w:r>
        <w:r>
          <w:rPr>
            <w:rFonts w:ascii="Arial Narrow" w:hAnsi="Arial Narrow"/>
            <w:b/>
            <w:bCs/>
            <w:szCs w:val="18"/>
          </w:rPr>
          <w:fldChar w:fldCharType="begin"/>
        </w:r>
        <w:r>
          <w:rPr>
            <w:b/>
            <w:szCs w:val="18"/>
            <w:bCs/>
            <w:rFonts w:ascii="Arial Narrow" w:hAnsi="Arial Narrow"/>
          </w:rPr>
          <w:instrText> PAGE </w:instrText>
        </w:r>
        <w:r>
          <w:rPr>
            <w:b/>
            <w:szCs w:val="18"/>
            <w:bCs/>
            <w:rFonts w:ascii="Arial Narrow" w:hAnsi="Arial Narrow"/>
          </w:rPr>
          <w:fldChar w:fldCharType="separate"/>
        </w:r>
        <w:r>
          <w:rPr>
            <w:b/>
            <w:szCs w:val="18"/>
            <w:bCs/>
            <w:rFonts w:ascii="Arial Narrow" w:hAnsi="Arial Narrow"/>
          </w:rPr>
          <w:t>16</w:t>
        </w:r>
        <w:r>
          <w:rPr>
            <w:b/>
            <w:szCs w:val="18"/>
            <w:bCs/>
            <w:rFonts w:ascii="Arial Narrow" w:hAnsi="Arial Narrow"/>
          </w:rPr>
          <w:fldChar w:fldCharType="end"/>
        </w:r>
        <w:r>
          <w:rPr>
            <w:rFonts w:ascii="Arial Narrow" w:hAnsi="Arial Narrow"/>
            <w:szCs w:val="18"/>
            <w:lang w:val="fr-FR"/>
          </w:rPr>
          <w:t xml:space="preserve"> de </w:t>
        </w:r>
        <w:r>
          <w:rPr>
            <w:rFonts w:ascii="Arial Narrow" w:hAnsi="Arial Narrow"/>
            <w:b/>
            <w:bCs/>
            <w:szCs w:val="18"/>
          </w:rPr>
          <w:fldChar w:fldCharType="begin"/>
        </w:r>
        <w:r>
          <w:rPr>
            <w:b/>
            <w:szCs w:val="18"/>
            <w:bCs/>
            <w:rFonts w:ascii="Arial Narrow" w:hAnsi="Arial Narrow"/>
          </w:rPr>
          <w:instrText> NUMPAGES </w:instrText>
        </w:r>
        <w:r>
          <w:rPr>
            <w:b/>
            <w:szCs w:val="18"/>
            <w:bCs/>
            <w:rFonts w:ascii="Arial Narrow" w:hAnsi="Arial Narrow"/>
          </w:rPr>
          <w:fldChar w:fldCharType="separate"/>
        </w:r>
        <w:r>
          <w:rPr>
            <w:b/>
            <w:szCs w:val="18"/>
            <w:bCs/>
            <w:rFonts w:ascii="Arial Narrow" w:hAnsi="Arial Narrow"/>
          </w:rPr>
          <w:t>16</w:t>
        </w:r>
        <w:r>
          <w:rPr>
            <w:b/>
            <w:szCs w:val="18"/>
            <w:bCs/>
            <w:rFonts w:ascii="Arial Narrow" w:hAnsi="Arial Narrow"/>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67" w:type="dxa"/>
      <w:jc w:val="left"/>
      <w:tblInd w:w="-141" w:type="dxa"/>
      <w:tblCellMar>
        <w:top w:w="0" w:type="dxa"/>
        <w:left w:w="108" w:type="dxa"/>
        <w:bottom w:w="0" w:type="dxa"/>
        <w:right w:w="108" w:type="dxa"/>
      </w:tblCellMar>
      <w:tblLook w:val="04a0" w:noVBand="1" w:firstColumn="1" w:lastColumn="0" w:noHBand="0" w:lastRow="0" w:firstRow="1"/>
    </w:tblPr>
    <w:tblGrid>
      <w:gridCol w:w="4815"/>
      <w:gridCol w:w="5551"/>
    </w:tblGrid>
    <w:tr>
      <w:trPr>
        <w:trHeight w:val="413" w:hRule="atLeast"/>
      </w:trPr>
      <w:tc>
        <w:tcPr>
          <w:tcW w:w="4815" w:type="dxa"/>
          <w:tcBorders/>
          <w:shd w:color="auto" w:fill="auto" w:val="clear"/>
        </w:tcPr>
        <w:p>
          <w:pPr>
            <w:pStyle w:val="LCVentteNom"/>
            <w:rPr>
              <w:lang w:val="pt-BR"/>
            </w:rPr>
          </w:pPr>
          <w:bookmarkStart w:id="0" w:name="_Hlk10797740"/>
          <w:bookmarkStart w:id="1" w:name="_Hlk10797741"/>
          <w:bookmarkEnd w:id="0"/>
          <w:bookmarkEnd w:id="1"/>
          <w:r>
            <w:rPr>
              <w:color w:val="EC9BA4"/>
              <w:lang w:val="pt-BR"/>
            </w:rPr>
            <w:t>J</w:t>
          </w:r>
          <w:r>
            <w:rPr>
              <w:lang w:val="pt-BR"/>
            </w:rPr>
            <w:t>oão Tavares Filho Segundo</w:t>
          </w:r>
        </w:p>
        <w:p>
          <w:pPr>
            <w:pStyle w:val="LCVentteRle"/>
            <w:rPr>
              <w:lang w:val="pt-BR"/>
            </w:rPr>
          </w:pPr>
          <w:r>
            <w:rPr>
              <w:rFonts w:eastAsia="Times New Roman" w:cs="Arial"/>
              <w:b/>
              <w:smallCaps/>
              <w:color w:val="55575D" w:themeColor="text2"/>
              <w:kern w:val="0"/>
              <w:sz w:val="24"/>
              <w:szCs w:val="24"/>
              <w:lang w:val="pt-BR" w:eastAsia="fr-FR" w:bidi="ar-SA"/>
            </w:rPr>
            <w:t>Software Engineer –</w:t>
          </w:r>
          <w:r>
            <w:rPr>
              <w:lang w:val="pt-BR"/>
            </w:rPr>
            <w:t xml:space="preserve"> </w:t>
          </w:r>
          <w:r>
            <w:rPr>
              <w:lang w:val="pt-BR"/>
            </w:rPr>
            <w:t xml:space="preserve">Software </w:t>
          </w:r>
          <w:r>
            <w:rPr>
              <w:lang w:val="pt-BR"/>
            </w:rPr>
            <w:t>architect</w:t>
          </w:r>
        </w:p>
      </w:tc>
      <w:tc>
        <w:tcPr>
          <w:tcW w:w="5551" w:type="dxa"/>
          <w:tcBorders/>
          <w:shd w:color="auto" w:fill="auto" w:val="clear"/>
          <w:vAlign w:val="center"/>
        </w:tcPr>
        <w:p>
          <w:pPr>
            <w:pStyle w:val="Normal"/>
            <w:spacing w:before="120" w:after="0"/>
            <w:jc w:val="right"/>
            <w:rPr/>
          </w:pPr>
          <w:r>
            <w:rPr>
              <w:rFonts w:eastAsia="Times New Roman" w:cs="Arial" w:ascii="Arial Narrow" w:hAnsi="Arial Narrow"/>
              <w:b/>
              <w:smallCaps/>
              <w:color w:val="515151"/>
              <w:kern w:val="0"/>
              <w:sz w:val="18"/>
              <w:szCs w:val="18"/>
              <w:lang w:val="fr-CA" w:eastAsia="fr-FR" w:bidi="ar-SA"/>
            </w:rPr>
            <w:t>tauvares@gmail.com</w:t>
          </w:r>
          <w:ins w:id="12" w:author="Autor desconhecido" w:date="2020-01-06T14:47:00Z">
            <w:r>
              <w:rPr>
                <w:rFonts w:cs="Arial" w:ascii="Arial Narrow" w:hAnsi="Arial Narrow"/>
                <w:b/>
                <w:smallCaps/>
                <w:color w:val="515151"/>
                <w:sz w:val="18"/>
                <w:szCs w:val="18"/>
              </w:rPr>
              <w:t xml:space="preserve"> </w:t>
            </w:r>
          </w:ins>
        </w:p>
        <w:p>
          <w:pPr>
            <w:pStyle w:val="Sansinterligne1"/>
            <w:jc w:val="right"/>
            <w:rPr/>
          </w:pPr>
          <w:r>
            <w:rPr>
              <w:rFonts w:cs="Arial" w:ascii="Arial Narrow" w:hAnsi="Arial Narrow"/>
              <w:b/>
              <w:smallCaps/>
              <w:color w:val="515151"/>
              <w:sz w:val="18"/>
              <w:szCs w:val="18"/>
              <w:lang w:val="fr-CA" w:eastAsia="fr-FR"/>
            </w:rPr>
            <w:t>https://www.linkedin.com/in/joao-tavares-filho-segundo/</w:t>
          </w:r>
        </w:p>
        <w:p>
          <w:pPr>
            <w:pStyle w:val="Sansinterligne1"/>
            <w:jc w:val="right"/>
            <w:rPr>
              <w:rFonts w:ascii="Arial Narrow" w:hAnsi="Arial Narrow" w:cs="Arial"/>
              <w:b/>
              <w:b/>
              <w:smallCaps/>
              <w:color w:val="515151"/>
              <w:sz w:val="18"/>
              <w:szCs w:val="18"/>
              <w:lang w:val="fr-CA" w:eastAsia="fr-FR"/>
              <w:del w:id="13" w:author="Autor desconhecido" w:date="2020-01-06T14:47:00Z"/>
            </w:rPr>
          </w:pPr>
          <w:r>
            <w:rPr>
              <w:rFonts w:cs="Arial" w:ascii="Arial Narrow" w:hAnsi="Arial Narrow"/>
              <w:b/>
              <w:smallCaps/>
              <w:color w:val="515151"/>
              <w:sz w:val="18"/>
              <w:szCs w:val="18"/>
              <w:lang w:val="fr-CA" w:eastAsia="fr-FR"/>
            </w:rPr>
            <w:t>https://www.jtdev.com.br</w:t>
          </w:r>
        </w:p>
        <w:p>
          <w:pPr>
            <w:pStyle w:val="Sansinterligne1"/>
            <w:rPr>
              <w:del w:id="15" w:author="Autor desconhecido" w:date="2020-01-06T14:47:00Z"/>
            </w:rPr>
          </w:pPr>
          <w:del w:id="14" w:author="Autor desconhecido" w:date="2020-01-06T14:47:00Z">
            <w:r>
              <w:rPr/>
            </w:r>
          </w:del>
        </w:p>
        <w:p>
          <w:pPr>
            <w:pStyle w:val="Sansinterligne1"/>
            <w:jc w:val="right"/>
            <w:rPr>
              <w:rFonts w:ascii="Arial Narrow" w:hAnsi="Arial Narrow" w:cs="Arial"/>
              <w:b/>
              <w:b/>
              <w:smallCaps/>
              <w:color w:val="515151"/>
              <w:sz w:val="18"/>
              <w:szCs w:val="18"/>
              <w:lang w:val="fr-CA" w:eastAsia="fr-FR"/>
            </w:rPr>
          </w:pPr>
          <w:r>
            <w:rPr/>
          </w:r>
        </w:p>
      </w:tc>
    </w:tr>
  </w:tbl>
  <w:p>
    <w:pPr>
      <w:pStyle w:val="LCVespace1tableau"/>
      <w:rPr>
        <w:rFonts w:ascii="Calibri" w:hAnsi="Calibri"/>
        <w:sz w:val="24"/>
        <w:szCs w:val="24"/>
      </w:rPr>
    </w:pPr>
    <w:r>
      <w:rPr>
        <w:rFonts w:ascii="Calibri" w:hAnsi="Calibri"/>
        <w:sz w:val="24"/>
        <w:szCs w:val="24"/>
      </w:rPr>
    </w:r>
    <w:bookmarkStart w:id="2" w:name="_Hlk107977401"/>
    <w:bookmarkStart w:id="3" w:name="_Hlk107977411"/>
    <w:bookmarkStart w:id="4" w:name="_Hlk107977401"/>
    <w:bookmarkStart w:id="5" w:name="_Hlk107977411"/>
    <w:bookmarkEnd w:id="4"/>
    <w:bookmarkEnd w:id="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67" w:type="dxa"/>
      <w:jc w:val="left"/>
      <w:tblInd w:w="-141" w:type="dxa"/>
      <w:tblCellMar>
        <w:top w:w="0" w:type="dxa"/>
        <w:left w:w="108" w:type="dxa"/>
        <w:bottom w:w="0" w:type="dxa"/>
        <w:right w:w="108" w:type="dxa"/>
      </w:tblCellMar>
      <w:tblLook w:val="04a0" w:noVBand="1" w:firstColumn="1" w:lastColumn="0" w:noHBand="0" w:lastRow="0" w:firstRow="1"/>
    </w:tblPr>
    <w:tblGrid>
      <w:gridCol w:w="4815"/>
      <w:gridCol w:w="5551"/>
    </w:tblGrid>
    <w:tr>
      <w:trPr>
        <w:trHeight w:val="413" w:hRule="atLeast"/>
      </w:trPr>
      <w:tc>
        <w:tcPr>
          <w:tcW w:w="4815" w:type="dxa"/>
          <w:tcBorders/>
          <w:shd w:color="auto" w:fill="auto" w:val="clear"/>
        </w:tcPr>
        <w:p>
          <w:pPr>
            <w:pStyle w:val="LCVentteNom"/>
            <w:rPr>
              <w:lang w:val="pt-BR"/>
            </w:rPr>
          </w:pPr>
          <w:bookmarkStart w:id="7" w:name="_Hlk10797740"/>
          <w:bookmarkStart w:id="8" w:name="_Hlk10797741"/>
          <w:bookmarkEnd w:id="7"/>
          <w:bookmarkEnd w:id="8"/>
          <w:r>
            <w:rPr>
              <w:color w:val="EC9BA4"/>
              <w:lang w:val="pt-BR"/>
            </w:rPr>
            <w:t>J</w:t>
          </w:r>
          <w:r>
            <w:rPr>
              <w:lang w:val="pt-BR"/>
            </w:rPr>
            <w:t>oão Tavares Filho Segundo</w:t>
          </w:r>
        </w:p>
        <w:p>
          <w:pPr>
            <w:pStyle w:val="LCVentteRle"/>
            <w:rPr>
              <w:lang w:val="pt-BR"/>
            </w:rPr>
          </w:pPr>
          <w:r>
            <w:rPr>
              <w:rFonts w:eastAsia="Times New Roman" w:cs="Arial"/>
              <w:b/>
              <w:smallCaps/>
              <w:color w:val="55575D" w:themeColor="text2"/>
              <w:kern w:val="0"/>
              <w:sz w:val="24"/>
              <w:szCs w:val="24"/>
              <w:lang w:val="pt-BR" w:eastAsia="fr-FR" w:bidi="ar-SA"/>
            </w:rPr>
            <w:t>Software Engineer –</w:t>
          </w:r>
          <w:r>
            <w:rPr>
              <w:lang w:val="pt-BR"/>
            </w:rPr>
            <w:t xml:space="preserve"> </w:t>
          </w:r>
          <w:r>
            <w:rPr>
              <w:lang w:val="pt-BR"/>
            </w:rPr>
            <w:t xml:space="preserve">Software </w:t>
          </w:r>
          <w:r>
            <w:rPr>
              <w:lang w:val="pt-BR"/>
            </w:rPr>
            <w:t>architect</w:t>
          </w:r>
        </w:p>
      </w:tc>
      <w:tc>
        <w:tcPr>
          <w:tcW w:w="5551" w:type="dxa"/>
          <w:tcBorders/>
          <w:shd w:color="auto" w:fill="auto" w:val="clear"/>
          <w:vAlign w:val="center"/>
        </w:tcPr>
        <w:p>
          <w:pPr>
            <w:pStyle w:val="Normal"/>
            <w:spacing w:before="120" w:after="0"/>
            <w:jc w:val="right"/>
            <w:rPr/>
          </w:pPr>
          <w:r>
            <w:rPr>
              <w:rFonts w:eastAsia="Times New Roman" w:cs="Arial" w:ascii="Arial Narrow" w:hAnsi="Arial Narrow"/>
              <w:b/>
              <w:smallCaps/>
              <w:color w:val="515151"/>
              <w:kern w:val="0"/>
              <w:sz w:val="18"/>
              <w:szCs w:val="18"/>
              <w:lang w:val="fr-CA" w:eastAsia="fr-FR" w:bidi="ar-SA"/>
            </w:rPr>
            <w:t>tauvares@gmail.com</w:t>
          </w:r>
          <w:ins w:id="192" w:author="Autor desconhecido" w:date="2020-01-06T14:47:00Z">
            <w:r>
              <w:rPr>
                <w:rFonts w:cs="Arial" w:ascii="Arial Narrow" w:hAnsi="Arial Narrow"/>
                <w:b/>
                <w:smallCaps/>
                <w:color w:val="515151"/>
                <w:sz w:val="18"/>
                <w:szCs w:val="18"/>
              </w:rPr>
              <w:t xml:space="preserve"> </w:t>
            </w:r>
          </w:ins>
        </w:p>
        <w:p>
          <w:pPr>
            <w:pStyle w:val="Sansinterligne1"/>
            <w:jc w:val="right"/>
            <w:rPr/>
          </w:pPr>
          <w:r>
            <w:rPr>
              <w:rFonts w:cs="Arial" w:ascii="Arial Narrow" w:hAnsi="Arial Narrow"/>
              <w:b/>
              <w:smallCaps/>
              <w:color w:val="515151"/>
              <w:sz w:val="18"/>
              <w:szCs w:val="18"/>
              <w:lang w:val="fr-CA" w:eastAsia="fr-FR"/>
            </w:rPr>
            <w:t>https://www.linkedin.com/in/joao-tavares-filho-segundo/</w:t>
          </w:r>
        </w:p>
        <w:p>
          <w:pPr>
            <w:pStyle w:val="Sansinterligne1"/>
            <w:jc w:val="right"/>
            <w:rPr>
              <w:rFonts w:ascii="Arial Narrow" w:hAnsi="Arial Narrow" w:cs="Arial"/>
              <w:b/>
              <w:b/>
              <w:smallCaps/>
              <w:color w:val="515151"/>
              <w:sz w:val="18"/>
              <w:szCs w:val="18"/>
              <w:lang w:val="fr-CA" w:eastAsia="fr-FR"/>
              <w:del w:id="193" w:author="Autor desconhecido" w:date="2020-01-06T14:47:00Z"/>
            </w:rPr>
          </w:pPr>
          <w:r>
            <w:rPr>
              <w:rFonts w:cs="Arial" w:ascii="Arial Narrow" w:hAnsi="Arial Narrow"/>
              <w:b/>
              <w:smallCaps/>
              <w:color w:val="515151"/>
              <w:sz w:val="18"/>
              <w:szCs w:val="18"/>
              <w:lang w:val="fr-CA" w:eastAsia="fr-FR"/>
            </w:rPr>
            <w:t>https://www.jtdev.com.br</w:t>
          </w:r>
        </w:p>
        <w:p>
          <w:pPr>
            <w:pStyle w:val="Sansinterligne1"/>
            <w:rPr>
              <w:del w:id="195" w:author="Autor desconhecido" w:date="2020-01-06T14:47:00Z"/>
            </w:rPr>
          </w:pPr>
          <w:del w:id="194" w:author="Autor desconhecido" w:date="2020-01-06T14:47:00Z">
            <w:r>
              <w:rPr/>
            </w:r>
          </w:del>
        </w:p>
        <w:p>
          <w:pPr>
            <w:pStyle w:val="Sansinterligne1"/>
            <w:jc w:val="right"/>
            <w:rPr>
              <w:rFonts w:ascii="Arial Narrow" w:hAnsi="Arial Narrow" w:cs="Arial"/>
              <w:b/>
              <w:b/>
              <w:smallCaps/>
              <w:color w:val="515151"/>
              <w:sz w:val="18"/>
              <w:szCs w:val="18"/>
              <w:lang w:val="fr-CA" w:eastAsia="fr-FR"/>
            </w:rPr>
          </w:pPr>
          <w:r>
            <w:rPr/>
          </w:r>
        </w:p>
      </w:tc>
    </w:tr>
  </w:tbl>
  <w:p>
    <w:pPr>
      <w:pStyle w:val="LCVespace1tableau"/>
      <w:rPr>
        <w:rFonts w:ascii="Calibri" w:hAnsi="Calibri"/>
        <w:sz w:val="24"/>
        <w:szCs w:val="24"/>
      </w:rPr>
    </w:pPr>
    <w:r>
      <w:rPr>
        <w:rFonts w:ascii="Calibri" w:hAnsi="Calibri"/>
        <w:sz w:val="24"/>
        <w:szCs w:val="24"/>
      </w:rPr>
    </w:r>
    <w:bookmarkStart w:id="9" w:name="_Hlk107977401"/>
    <w:bookmarkStart w:id="10" w:name="_Hlk107977411"/>
    <w:bookmarkStart w:id="11" w:name="_Hlk107977401"/>
    <w:bookmarkStart w:id="12" w:name="_Hlk107977411"/>
    <w:bookmarkEnd w:id="11"/>
    <w:bookmarkEnd w:id="12"/>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bullet"/>
      <w:lvlText w:val=""/>
      <w:lvlJc w:val="left"/>
      <w:pPr>
        <w:ind w:left="502" w:hanging="360"/>
      </w:pPr>
      <w:rPr>
        <w:rFonts w:ascii="Wingdings" w:hAnsi="Wingdings" w:cs="Wingdings" w:hint="default"/>
        <w:sz w:val="16"/>
        <w:szCs w:val="16"/>
        <w:rFonts w:cs="Wingdings"/>
        <w:color w:val="EC9BA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502" w:hanging="360"/>
      </w:pPr>
      <w:rPr>
        <w:rFonts w:ascii="Wingdings" w:hAnsi="Wingdings" w:cs="Wingdings" w:hint="default"/>
        <w:sz w:val="16"/>
        <w:szCs w:val="16"/>
        <w:rFonts w:cs="Wingdings"/>
        <w:color w:val="EC9BA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278b"/>
    <w:pPr>
      <w:widowControl/>
      <w:suppressAutoHyphens w:val="true"/>
      <w:bidi w:val="0"/>
      <w:spacing w:lineRule="auto" w:line="276" w:before="120" w:after="0"/>
      <w:jc w:val="both"/>
    </w:pPr>
    <w:rPr>
      <w:rFonts w:ascii="Arial" w:hAnsi="Arial" w:eastAsia="Times New Roman" w:cs="Times New Roman"/>
      <w:color w:val="auto"/>
      <w:kern w:val="0"/>
      <w:sz w:val="20"/>
      <w:szCs w:val="22"/>
      <w:lang w:val="fr-CA" w:eastAsia="fr-FR" w:bidi="ar-SA"/>
    </w:rPr>
  </w:style>
  <w:style w:type="paragraph" w:styleId="Ttulo1">
    <w:name w:val="Heading 1"/>
    <w:basedOn w:val="Normal"/>
    <w:next w:val="Normal"/>
    <w:link w:val="Ttulo1Char"/>
    <w:uiPriority w:val="9"/>
    <w:qFormat/>
    <w:rsid w:val="00ce4e4d"/>
    <w:pPr>
      <w:keepNext w:val="true"/>
      <w:numPr>
        <w:ilvl w:val="0"/>
        <w:numId w:val="1"/>
      </w:numPr>
      <w:spacing w:before="240" w:after="60"/>
      <w:outlineLvl w:val="0"/>
    </w:pPr>
    <w:rPr>
      <w:rFonts w:ascii="Cambria" w:hAnsi="Cambria"/>
      <w:b/>
      <w:bCs/>
      <w:kern w:val="2"/>
      <w:sz w:val="32"/>
      <w:szCs w:val="32"/>
    </w:rPr>
  </w:style>
  <w:style w:type="paragraph" w:styleId="Ttulo2">
    <w:name w:val="Heading 2"/>
    <w:basedOn w:val="Normal"/>
    <w:next w:val="Normal"/>
    <w:link w:val="Ttulo2Char"/>
    <w:uiPriority w:val="9"/>
    <w:unhideWhenUsed/>
    <w:qFormat/>
    <w:rsid w:val="00ce4e4d"/>
    <w:pPr>
      <w:keepNext w:val="true"/>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har"/>
    <w:uiPriority w:val="9"/>
    <w:unhideWhenUsed/>
    <w:qFormat/>
    <w:rsid w:val="006902bd"/>
    <w:pPr>
      <w:keepNext w:val="true"/>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har"/>
    <w:uiPriority w:val="9"/>
    <w:unhideWhenUsed/>
    <w:qFormat/>
    <w:rsid w:val="00f91f4e"/>
    <w:pPr>
      <w:keepNext w:val="true"/>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har"/>
    <w:uiPriority w:val="9"/>
    <w:semiHidden/>
    <w:unhideWhenUsed/>
    <w:qFormat/>
    <w:rsid w:val="00f91f4e"/>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har"/>
    <w:uiPriority w:val="9"/>
    <w:semiHidden/>
    <w:unhideWhenUsed/>
    <w:qFormat/>
    <w:rsid w:val="00f91f4e"/>
    <w:pPr>
      <w:numPr>
        <w:ilvl w:val="5"/>
        <w:numId w:val="1"/>
      </w:numPr>
      <w:spacing w:before="240" w:after="60"/>
      <w:outlineLvl w:val="5"/>
    </w:pPr>
    <w:rPr>
      <w:rFonts w:ascii="Calibri" w:hAnsi="Calibri"/>
      <w:b/>
      <w:bCs/>
      <w:sz w:val="22"/>
    </w:rPr>
  </w:style>
  <w:style w:type="paragraph" w:styleId="Ttulo7">
    <w:name w:val="Heading 7"/>
    <w:basedOn w:val="Normal"/>
    <w:next w:val="Normal"/>
    <w:link w:val="Ttulo7Char"/>
    <w:uiPriority w:val="9"/>
    <w:semiHidden/>
    <w:unhideWhenUsed/>
    <w:qFormat/>
    <w:rsid w:val="00f91f4e"/>
    <w:pPr>
      <w:numPr>
        <w:ilvl w:val="6"/>
        <w:numId w:val="1"/>
      </w:numPr>
      <w:spacing w:before="240" w:after="60"/>
      <w:outlineLvl w:val="6"/>
    </w:pPr>
    <w:rPr>
      <w:rFonts w:ascii="Calibri" w:hAnsi="Calibri"/>
      <w:sz w:val="24"/>
      <w:szCs w:val="24"/>
    </w:rPr>
  </w:style>
  <w:style w:type="paragraph" w:styleId="Ttulo8">
    <w:name w:val="Heading 8"/>
    <w:basedOn w:val="Normal"/>
    <w:next w:val="Normal"/>
    <w:link w:val="Ttulo8Char"/>
    <w:uiPriority w:val="9"/>
    <w:semiHidden/>
    <w:unhideWhenUsed/>
    <w:qFormat/>
    <w:rsid w:val="00f91f4e"/>
    <w:pPr>
      <w:numPr>
        <w:ilvl w:val="7"/>
        <w:numId w:val="1"/>
      </w:numPr>
      <w:spacing w:before="240" w:after="60"/>
      <w:outlineLvl w:val="7"/>
    </w:pPr>
    <w:rPr>
      <w:rFonts w:ascii="Calibri" w:hAnsi="Calibri"/>
      <w:i/>
      <w:iCs/>
      <w:sz w:val="24"/>
      <w:szCs w:val="24"/>
    </w:rPr>
  </w:style>
  <w:style w:type="paragraph" w:styleId="Ttulo9">
    <w:name w:val="Heading 9"/>
    <w:basedOn w:val="Normal"/>
    <w:next w:val="Normal"/>
    <w:link w:val="Ttulo9Char"/>
    <w:uiPriority w:val="9"/>
    <w:semiHidden/>
    <w:unhideWhenUsed/>
    <w:qFormat/>
    <w:rsid w:val="00f91f4e"/>
    <w:pPr>
      <w:numPr>
        <w:ilvl w:val="8"/>
        <w:numId w:val="1"/>
      </w:numPr>
      <w:spacing w:before="240" w:after="60"/>
      <w:outlineLvl w:val="8"/>
    </w:pPr>
    <w:rPr>
      <w:rFonts w:ascii="Cambria" w:hAnsi="Cambria"/>
      <w:sz w:val="22"/>
    </w:rPr>
  </w:style>
  <w:style w:type="character" w:styleId="DefaultParagraphFont" w:default="1">
    <w:name w:val="Default Paragraph Font"/>
    <w:uiPriority w:val="1"/>
    <w:semiHidden/>
    <w:unhideWhenUsed/>
    <w:qFormat/>
    <w:rPr/>
  </w:style>
  <w:style w:type="character" w:styleId="EntteCar" w:customStyle="1">
    <w:name w:val="En-tête Car"/>
    <w:uiPriority w:val="99"/>
    <w:qFormat/>
    <w:rsid w:val="00d25bce"/>
    <w:rPr>
      <w:rFonts w:ascii="Arial" w:hAnsi="Arial"/>
      <w:szCs w:val="22"/>
      <w:lang w:eastAsia="fr-FR"/>
    </w:rPr>
  </w:style>
  <w:style w:type="character" w:styleId="RodapChar" w:customStyle="1">
    <w:name w:val="Rodapé Char"/>
    <w:link w:val="Rodap"/>
    <w:uiPriority w:val="99"/>
    <w:qFormat/>
    <w:rsid w:val="00d25bce"/>
    <w:rPr>
      <w:rFonts w:ascii="Arial" w:hAnsi="Arial"/>
      <w:szCs w:val="22"/>
      <w:lang w:eastAsia="fr-FR"/>
    </w:rPr>
  </w:style>
  <w:style w:type="character" w:styleId="Ttulo1Char" w:customStyle="1">
    <w:name w:val="Título 1 Char"/>
    <w:link w:val="Ttulo1"/>
    <w:uiPriority w:val="9"/>
    <w:qFormat/>
    <w:rsid w:val="00ce4e4d"/>
    <w:rPr>
      <w:rFonts w:ascii="Cambria" w:hAnsi="Cambria"/>
      <w:b/>
      <w:bCs/>
      <w:kern w:val="2"/>
      <w:sz w:val="32"/>
      <w:szCs w:val="32"/>
      <w:lang w:eastAsia="fr-FR"/>
    </w:rPr>
  </w:style>
  <w:style w:type="character" w:styleId="Ttulo2Char" w:customStyle="1">
    <w:name w:val="Título 2 Char"/>
    <w:link w:val="Ttulo2"/>
    <w:uiPriority w:val="9"/>
    <w:qFormat/>
    <w:rsid w:val="00ce4e4d"/>
    <w:rPr>
      <w:rFonts w:ascii="Cambria" w:hAnsi="Cambria"/>
      <w:b/>
      <w:bCs/>
      <w:i/>
      <w:iCs/>
      <w:sz w:val="28"/>
      <w:szCs w:val="28"/>
      <w:lang w:eastAsia="fr-FR"/>
    </w:rPr>
  </w:style>
  <w:style w:type="character" w:styleId="Ttulo3Char" w:customStyle="1">
    <w:name w:val="Título 3 Char"/>
    <w:link w:val="Ttulo3"/>
    <w:uiPriority w:val="9"/>
    <w:qFormat/>
    <w:rsid w:val="006902bd"/>
    <w:rPr>
      <w:rFonts w:ascii="Cambria" w:hAnsi="Cambria"/>
      <w:b/>
      <w:bCs/>
      <w:sz w:val="26"/>
      <w:szCs w:val="26"/>
      <w:lang w:eastAsia="fr-FR"/>
    </w:rPr>
  </w:style>
  <w:style w:type="character" w:styleId="Ttulo4Char" w:customStyle="1">
    <w:name w:val="Título 4 Char"/>
    <w:link w:val="Ttulo4"/>
    <w:uiPriority w:val="9"/>
    <w:qFormat/>
    <w:rsid w:val="00f91f4e"/>
    <w:rPr>
      <w:rFonts w:ascii="Calibri" w:hAnsi="Calibri"/>
      <w:b/>
      <w:bCs/>
      <w:sz w:val="28"/>
      <w:szCs w:val="28"/>
      <w:lang w:eastAsia="fr-FR"/>
    </w:rPr>
  </w:style>
  <w:style w:type="character" w:styleId="Ttulo5Char" w:customStyle="1">
    <w:name w:val="Título 5 Char"/>
    <w:link w:val="Ttulo5"/>
    <w:uiPriority w:val="9"/>
    <w:semiHidden/>
    <w:qFormat/>
    <w:rsid w:val="00f91f4e"/>
    <w:rPr>
      <w:rFonts w:ascii="Calibri" w:hAnsi="Calibri"/>
      <w:b/>
      <w:bCs/>
      <w:i/>
      <w:iCs/>
      <w:sz w:val="26"/>
      <w:szCs w:val="26"/>
      <w:lang w:eastAsia="fr-FR"/>
    </w:rPr>
  </w:style>
  <w:style w:type="character" w:styleId="Ttulo6Char" w:customStyle="1">
    <w:name w:val="Título 6 Char"/>
    <w:link w:val="Ttulo6"/>
    <w:uiPriority w:val="9"/>
    <w:semiHidden/>
    <w:qFormat/>
    <w:rsid w:val="00f91f4e"/>
    <w:rPr>
      <w:rFonts w:ascii="Calibri" w:hAnsi="Calibri"/>
      <w:b/>
      <w:bCs/>
      <w:sz w:val="22"/>
      <w:szCs w:val="22"/>
      <w:lang w:eastAsia="fr-FR"/>
    </w:rPr>
  </w:style>
  <w:style w:type="character" w:styleId="Ttulo7Char" w:customStyle="1">
    <w:name w:val="Título 7 Char"/>
    <w:link w:val="Ttulo7"/>
    <w:uiPriority w:val="9"/>
    <w:semiHidden/>
    <w:qFormat/>
    <w:rsid w:val="00f91f4e"/>
    <w:rPr>
      <w:rFonts w:ascii="Calibri" w:hAnsi="Calibri"/>
      <w:sz w:val="24"/>
      <w:szCs w:val="24"/>
      <w:lang w:eastAsia="fr-FR"/>
    </w:rPr>
  </w:style>
  <w:style w:type="character" w:styleId="Ttulo8Char" w:customStyle="1">
    <w:name w:val="Título 8 Char"/>
    <w:link w:val="Ttulo8"/>
    <w:uiPriority w:val="9"/>
    <w:semiHidden/>
    <w:qFormat/>
    <w:rsid w:val="00f91f4e"/>
    <w:rPr>
      <w:rFonts w:ascii="Calibri" w:hAnsi="Calibri"/>
      <w:i/>
      <w:iCs/>
      <w:sz w:val="24"/>
      <w:szCs w:val="24"/>
      <w:lang w:eastAsia="fr-FR"/>
    </w:rPr>
  </w:style>
  <w:style w:type="character" w:styleId="Ttulo9Char" w:customStyle="1">
    <w:name w:val="Título 9 Char"/>
    <w:link w:val="Ttulo9"/>
    <w:uiPriority w:val="9"/>
    <w:semiHidden/>
    <w:qFormat/>
    <w:rsid w:val="00f91f4e"/>
    <w:rPr>
      <w:rFonts w:ascii="Cambria" w:hAnsi="Cambria"/>
      <w:sz w:val="22"/>
      <w:szCs w:val="22"/>
      <w:lang w:eastAsia="fr-FR"/>
    </w:rPr>
  </w:style>
  <w:style w:type="character" w:styleId="Puce1Car" w:customStyle="1">
    <w:name w:val="Puce 1 Car"/>
    <w:link w:val="Puce1"/>
    <w:qFormat/>
    <w:rsid w:val="00d3754e"/>
    <w:rPr>
      <w:rFonts w:ascii="Arial" w:hAnsi="Arial"/>
      <w:lang w:eastAsia="fr-FR"/>
    </w:rPr>
  </w:style>
  <w:style w:type="character" w:styleId="LinkdaInternet" w:customStyle="1">
    <w:name w:val="Link da Internet"/>
    <w:basedOn w:val="DefaultParagraphFont"/>
    <w:uiPriority w:val="99"/>
    <w:semiHidden/>
    <w:unhideWhenUsed/>
    <w:rsid w:val="00cc537e"/>
    <w:rPr>
      <w:color w:val="0000FF"/>
      <w:u w:val="single"/>
    </w:rPr>
  </w:style>
  <w:style w:type="character" w:styleId="Normal2Car1" w:customStyle="1">
    <w:name w:val="Normal2 Car1"/>
    <w:link w:val="Normal2"/>
    <w:qFormat/>
    <w:rsid w:val="00f541cf"/>
    <w:rPr>
      <w:rFonts w:ascii="Arial" w:hAnsi="Arial"/>
      <w:lang w:eastAsia="fr-FR"/>
    </w:rPr>
  </w:style>
  <w:style w:type="character" w:styleId="Ncoradanotaderodap" w:customStyle="1">
    <w:name w:val="Âncora da nota de rodapé"/>
    <w:rPr>
      <w:vertAlign w:val="superscript"/>
    </w:rPr>
  </w:style>
  <w:style w:type="character" w:styleId="FootnoteCharacters" w:customStyle="1">
    <w:name w:val="Footnote Characters"/>
    <w:qFormat/>
    <w:rsid w:val="00da1215"/>
    <w:rPr>
      <w:vertAlign w:val="superscript"/>
    </w:rPr>
  </w:style>
  <w:style w:type="character" w:styleId="TextodenotaderodapChar" w:customStyle="1">
    <w:name w:val="Texto de nota de rodapé Char"/>
    <w:link w:val="Textodenotaderodap"/>
    <w:qFormat/>
    <w:rsid w:val="00da1215"/>
    <w:rPr>
      <w:lang w:eastAsia="fr-FR"/>
    </w:rPr>
  </w:style>
  <w:style w:type="character" w:styleId="Nfase1" w:customStyle="1">
    <w:name w:val="Ênfase1"/>
    <w:qFormat/>
    <w:rsid w:val="00246cb5"/>
    <w:rPr>
      <w:i/>
      <w:iCs/>
    </w:rPr>
  </w:style>
  <w:style w:type="character" w:styleId="TextodebaloChar" w:customStyle="1">
    <w:name w:val="Texto de balão Char"/>
    <w:link w:val="Textodebalo"/>
    <w:uiPriority w:val="99"/>
    <w:semiHidden/>
    <w:qFormat/>
    <w:rsid w:val="00885023"/>
    <w:rPr>
      <w:rFonts w:ascii="Tahoma" w:hAnsi="Tahoma" w:cs="Tahoma"/>
      <w:sz w:val="16"/>
      <w:szCs w:val="16"/>
      <w:lang w:eastAsia="fr-FR"/>
    </w:rPr>
  </w:style>
  <w:style w:type="character" w:styleId="Normal1Car1" w:customStyle="1">
    <w:name w:val="Normal1 Car1"/>
    <w:link w:val="Normal1"/>
    <w:qFormat/>
    <w:rsid w:val="00c41342"/>
    <w:rPr>
      <w:sz w:val="22"/>
      <w:szCs w:val="22"/>
      <w:lang w:eastAsia="fr-FR"/>
    </w:rPr>
  </w:style>
  <w:style w:type="character" w:styleId="CorpodetextoChar" w:customStyle="1">
    <w:name w:val="Corpo de texto Char"/>
    <w:link w:val="Corpodetexto"/>
    <w:qFormat/>
    <w:rsid w:val="00c85d5a"/>
    <w:rPr>
      <w:caps/>
      <w:color w:val="000000"/>
      <w:sz w:val="22"/>
      <w:szCs w:val="22"/>
      <w:lang w:eastAsia="fr-FR"/>
    </w:rPr>
  </w:style>
  <w:style w:type="character" w:styleId="TEXTE11Car" w:customStyle="1">
    <w:name w:val="TEXTE 1.1 Car"/>
    <w:link w:val="TEXTE11"/>
    <w:qFormat/>
    <w:rsid w:val="00c85d5a"/>
    <w:rPr>
      <w:rFonts w:ascii="Arial" w:hAnsi="Arial"/>
      <w:sz w:val="21"/>
      <w:lang w:val="fr-FR" w:eastAsia="x-none"/>
    </w:rPr>
  </w:style>
  <w:style w:type="character" w:styleId="Puce2Car" w:customStyle="1">
    <w:name w:val="Puce 2 Car"/>
    <w:link w:val="Puce2"/>
    <w:qFormat/>
    <w:rsid w:val="0096375d"/>
    <w:rPr>
      <w:rFonts w:ascii="Arial" w:hAnsi="Arial"/>
      <w:lang w:eastAsia="fr-FR"/>
    </w:rPr>
  </w:style>
  <w:style w:type="character" w:styleId="LCVPuce1Car" w:customStyle="1">
    <w:name w:val="L - CV - Puce 1 Car"/>
    <w:qFormat/>
    <w:rsid w:val="00944270"/>
    <w:rPr>
      <w:rFonts w:ascii="Arial" w:hAnsi="Arial"/>
      <w:lang w:eastAsia="fr-FR"/>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Droid Sans Fallback" w:cs="Droid Sans Devanagari"/>
      <w:sz w:val="28"/>
      <w:szCs w:val="28"/>
    </w:rPr>
  </w:style>
  <w:style w:type="paragraph" w:styleId="Corpodotexto">
    <w:name w:val="Body Text"/>
    <w:basedOn w:val="Normal"/>
    <w:link w:val="CorpodetextoChar"/>
    <w:rsid w:val="00c85d5a"/>
    <w:pPr>
      <w:spacing w:lineRule="auto" w:line="240" w:before="0" w:after="0"/>
    </w:pPr>
    <w:rPr>
      <w:rFonts w:ascii="Times New Roman" w:hAnsi="Times New Roman"/>
      <w:caps/>
      <w:color w:val="000000"/>
      <w:sz w:val="22"/>
    </w:rPr>
  </w:style>
  <w:style w:type="paragraph" w:styleId="Lista">
    <w:name w:val="List"/>
    <w:basedOn w:val="Corpodotexto"/>
    <w:pPr/>
    <w:rPr>
      <w:rFonts w:cs="Droid Sans Devanagari"/>
    </w:rPr>
  </w:style>
  <w:style w:type="paragraph" w:styleId="Legenda">
    <w:name w:val="Caption"/>
    <w:basedOn w:val="Normal"/>
    <w:qFormat/>
    <w:pPr>
      <w:suppressLineNumbers/>
      <w:spacing w:before="120" w:after="120"/>
    </w:pPr>
    <w:rPr>
      <w:rFonts w:cs="Droid Sans Devanagari"/>
      <w:i/>
      <w:iCs/>
      <w:sz w:val="24"/>
      <w:szCs w:val="24"/>
    </w:rPr>
  </w:style>
  <w:style w:type="paragraph" w:styleId="Ndice" w:customStyle="1">
    <w:name w:val="Índice"/>
    <w:basedOn w:val="Normal"/>
    <w:qFormat/>
    <w:pPr>
      <w:suppressLineNumbers/>
    </w:pPr>
    <w:rPr>
      <w:rFonts w:cs="Droid Sans Devanagari"/>
    </w:rPr>
  </w:style>
  <w:style w:type="paragraph" w:styleId="Ttulo11" w:customStyle="1">
    <w:name w:val="Título1"/>
    <w:basedOn w:val="Normal"/>
    <w:next w:val="Corpodotexto"/>
    <w:qFormat/>
    <w:pPr>
      <w:keepNext w:val="true"/>
      <w:spacing w:before="240" w:after="120"/>
    </w:pPr>
    <w:rPr>
      <w:rFonts w:ascii="Liberation Sans" w:hAnsi="Liberation Sans" w:eastAsia="Droid Sans Fallback" w:cs="Droid Sans Devanagari"/>
      <w:sz w:val="28"/>
      <w:szCs w:val="28"/>
    </w:rPr>
  </w:style>
  <w:style w:type="paragraph" w:styleId="Caption">
    <w:name w:val="caption"/>
    <w:basedOn w:val="Normal"/>
    <w:qFormat/>
    <w:pPr>
      <w:suppressLineNumbers/>
      <w:spacing w:before="120" w:after="120"/>
    </w:pPr>
    <w:rPr>
      <w:rFonts w:cs="Droid Sans Devanagari"/>
      <w:i/>
      <w:iCs/>
      <w:sz w:val="24"/>
      <w:szCs w:val="24"/>
    </w:rPr>
  </w:style>
  <w:style w:type="paragraph" w:styleId="Default" w:customStyle="1">
    <w:name w:val="Default"/>
    <w:qFormat/>
    <w:rsid w:val="00d25bce"/>
    <w:pPr>
      <w:widowControl/>
      <w:suppressAutoHyphens w:val="true"/>
      <w:bidi w:val="0"/>
      <w:spacing w:before="0" w:after="0"/>
      <w:jc w:val="left"/>
    </w:pPr>
    <w:rPr>
      <w:rFonts w:ascii="Arial" w:hAnsi="Arial" w:eastAsia="Times New Roman" w:cs="Arial"/>
      <w:color w:val="000000"/>
      <w:kern w:val="0"/>
      <w:sz w:val="24"/>
      <w:szCs w:val="24"/>
      <w:lang w:val="fr-CA" w:eastAsia="fr-CA" w:bidi="ar-SA"/>
    </w:rPr>
  </w:style>
  <w:style w:type="paragraph" w:styleId="CabealhoeRodap" w:customStyle="1">
    <w:name w:val="Cabeçalho e Rodapé"/>
    <w:basedOn w:val="Normal"/>
    <w:qFormat/>
    <w:pPr/>
    <w:rPr/>
  </w:style>
  <w:style w:type="paragraph" w:styleId="Cabealho">
    <w:name w:val="Header"/>
    <w:basedOn w:val="Normal"/>
    <w:uiPriority w:val="99"/>
    <w:unhideWhenUsed/>
    <w:rsid w:val="00d25bce"/>
    <w:pPr>
      <w:tabs>
        <w:tab w:val="clear" w:pos="708"/>
        <w:tab w:val="center" w:pos="4320" w:leader="none"/>
        <w:tab w:val="right" w:pos="8640" w:leader="none"/>
      </w:tabs>
    </w:pPr>
    <w:rPr/>
  </w:style>
  <w:style w:type="paragraph" w:styleId="Rodap">
    <w:name w:val="Footer"/>
    <w:basedOn w:val="Normal"/>
    <w:link w:val="RodapChar"/>
    <w:uiPriority w:val="99"/>
    <w:unhideWhenUsed/>
    <w:qFormat/>
    <w:rsid w:val="00d25bce"/>
    <w:pPr>
      <w:tabs>
        <w:tab w:val="clear" w:pos="708"/>
        <w:tab w:val="center" w:pos="4320" w:leader="none"/>
        <w:tab w:val="right" w:pos="8640" w:leader="none"/>
      </w:tabs>
    </w:pPr>
    <w:rPr/>
  </w:style>
  <w:style w:type="paragraph" w:styleId="NormalWeb">
    <w:name w:val="Normal (Web)"/>
    <w:basedOn w:val="Normal"/>
    <w:uiPriority w:val="99"/>
    <w:qFormat/>
    <w:rsid w:val="007a48b1"/>
    <w:pPr>
      <w:spacing w:lineRule="auto" w:line="240" w:beforeAutospacing="1" w:afterAutospacing="1"/>
      <w:jc w:val="left"/>
    </w:pPr>
    <w:rPr>
      <w:rFonts w:ascii="Times New Roman" w:hAnsi="Times New Roman"/>
      <w:sz w:val="24"/>
      <w:szCs w:val="24"/>
      <w:lang w:val="en-US" w:eastAsia="en-US"/>
    </w:rPr>
  </w:style>
  <w:style w:type="paragraph" w:styleId="Puce1" w:customStyle="1">
    <w:name w:val="Puce 1"/>
    <w:basedOn w:val="Normal"/>
    <w:link w:val="Puce1Car"/>
    <w:qFormat/>
    <w:rsid w:val="00d3754e"/>
    <w:pPr>
      <w:spacing w:before="0" w:after="0"/>
      <w:ind w:left="357" w:hanging="357"/>
    </w:pPr>
    <w:rPr>
      <w:szCs w:val="20"/>
    </w:rPr>
  </w:style>
  <w:style w:type="paragraph" w:styleId="Sumrio1">
    <w:name w:val="TOC 1"/>
    <w:basedOn w:val="Normal"/>
    <w:next w:val="Normal"/>
    <w:autoRedefine/>
    <w:uiPriority w:val="39"/>
    <w:unhideWhenUsed/>
    <w:rsid w:val="00923e77"/>
    <w:pPr>
      <w:tabs>
        <w:tab w:val="clear" w:pos="708"/>
        <w:tab w:val="left" w:pos="400" w:leader="none"/>
        <w:tab w:val="right" w:pos="9396" w:leader="dot"/>
      </w:tabs>
      <w:ind w:left="200" w:hanging="0"/>
    </w:pPr>
    <w:rPr/>
  </w:style>
  <w:style w:type="paragraph" w:styleId="Sumrio2">
    <w:name w:val="TOC 2"/>
    <w:basedOn w:val="Normal"/>
    <w:next w:val="Normal"/>
    <w:autoRedefine/>
    <w:uiPriority w:val="39"/>
    <w:unhideWhenUsed/>
    <w:rsid w:val="001045fa"/>
    <w:pPr>
      <w:ind w:left="200" w:hanging="0"/>
    </w:pPr>
    <w:rPr/>
  </w:style>
  <w:style w:type="paragraph" w:styleId="Sumrio3">
    <w:name w:val="TOC 3"/>
    <w:basedOn w:val="Normal"/>
    <w:next w:val="Normal"/>
    <w:autoRedefine/>
    <w:uiPriority w:val="39"/>
    <w:unhideWhenUsed/>
    <w:rsid w:val="001045fa"/>
    <w:pPr>
      <w:ind w:left="400" w:hanging="0"/>
    </w:pPr>
    <w:rPr/>
  </w:style>
  <w:style w:type="paragraph" w:styleId="Normal2" w:customStyle="1">
    <w:name w:val="Normal2"/>
    <w:basedOn w:val="Normal"/>
    <w:link w:val="Normal2Car1"/>
    <w:qFormat/>
    <w:rsid w:val="00f541cf"/>
    <w:pPr>
      <w:spacing w:before="0" w:after="120"/>
      <w:ind w:left="567" w:hanging="0"/>
    </w:pPr>
    <w:rPr>
      <w:szCs w:val="20"/>
    </w:rPr>
  </w:style>
  <w:style w:type="paragraph" w:styleId="Texte1" w:customStyle="1">
    <w:name w:val="Texte 1"/>
    <w:basedOn w:val="Normal"/>
    <w:qFormat/>
    <w:rsid w:val="003f4d72"/>
    <w:pPr>
      <w:spacing w:lineRule="auto" w:line="240" w:before="0" w:after="360"/>
      <w:ind w:left="720" w:hanging="0"/>
    </w:pPr>
    <w:rPr>
      <w:rFonts w:ascii="Tahoma" w:hAnsi="Tahoma"/>
      <w:szCs w:val="20"/>
    </w:rPr>
  </w:style>
  <w:style w:type="paragraph" w:styleId="ListParagraph">
    <w:name w:val="List Paragraph"/>
    <w:basedOn w:val="Normal"/>
    <w:uiPriority w:val="34"/>
    <w:qFormat/>
    <w:rsid w:val="008c35ca"/>
    <w:pPr>
      <w:ind w:left="708" w:hanging="0"/>
    </w:pPr>
    <w:rPr/>
  </w:style>
  <w:style w:type="paragraph" w:styleId="Notaderodap">
    <w:name w:val="Footnote Text"/>
    <w:basedOn w:val="Normal"/>
    <w:link w:val="TextodenotaderodapChar"/>
    <w:rsid w:val="00da1215"/>
    <w:pPr/>
    <w:rPr>
      <w:rFonts w:ascii="Times New Roman" w:hAnsi="Times New Roman"/>
      <w:szCs w:val="20"/>
    </w:rPr>
  </w:style>
  <w:style w:type="paragraph" w:styleId="BalloonText">
    <w:name w:val="Balloon Text"/>
    <w:basedOn w:val="Normal"/>
    <w:link w:val="TextodebaloChar"/>
    <w:uiPriority w:val="99"/>
    <w:semiHidden/>
    <w:unhideWhenUsed/>
    <w:qFormat/>
    <w:rsid w:val="00885023"/>
    <w:pPr>
      <w:spacing w:lineRule="auto" w:line="240" w:before="0" w:after="0"/>
    </w:pPr>
    <w:rPr>
      <w:rFonts w:ascii="Tahoma" w:hAnsi="Tahoma" w:cs="Tahoma"/>
      <w:sz w:val="16"/>
      <w:szCs w:val="16"/>
    </w:rPr>
  </w:style>
  <w:style w:type="paragraph" w:styleId="Amorce" w:customStyle="1">
    <w:name w:val="amorce"/>
    <w:basedOn w:val="Normal"/>
    <w:qFormat/>
    <w:rsid w:val="00eb3359"/>
    <w:pPr>
      <w:spacing w:lineRule="auto" w:line="240" w:beforeAutospacing="1" w:afterAutospacing="1"/>
      <w:jc w:val="left"/>
    </w:pPr>
    <w:rPr>
      <w:rFonts w:ascii="Times New Roman" w:hAnsi="Times New Roman"/>
      <w:sz w:val="24"/>
      <w:szCs w:val="24"/>
      <w:lang w:eastAsia="fr-CA"/>
    </w:rPr>
  </w:style>
  <w:style w:type="paragraph" w:styleId="Normal1" w:customStyle="1">
    <w:name w:val="Normal1"/>
    <w:basedOn w:val="Normal"/>
    <w:link w:val="Normal1Car1"/>
    <w:qFormat/>
    <w:rsid w:val="00c41342"/>
    <w:pPr>
      <w:spacing w:before="0" w:after="0"/>
    </w:pPr>
    <w:rPr>
      <w:rFonts w:ascii="Times New Roman" w:hAnsi="Times New Roman"/>
      <w:sz w:val="22"/>
    </w:rPr>
  </w:style>
  <w:style w:type="paragraph" w:styleId="TEXTE11" w:customStyle="1">
    <w:name w:val="TEXTE 1.1"/>
    <w:basedOn w:val="Normal"/>
    <w:link w:val="TEXTE11Car"/>
    <w:qFormat/>
    <w:rsid w:val="00c85d5a"/>
    <w:pPr>
      <w:spacing w:lineRule="auto" w:line="288" w:before="0" w:after="160"/>
      <w:ind w:right="-11" w:hanging="0"/>
      <w:textAlignment w:val="baseline"/>
    </w:pPr>
    <w:rPr>
      <w:sz w:val="21"/>
      <w:szCs w:val="20"/>
      <w:lang w:val="fr-FR" w:eastAsia="x-none"/>
    </w:rPr>
  </w:style>
  <w:style w:type="paragraph" w:styleId="Sansinterligne1" w:customStyle="1">
    <w:name w:val="Sans interligne1"/>
    <w:qFormat/>
    <w:rsid w:val="008a08ec"/>
    <w:pPr>
      <w:widowControl/>
      <w:suppressAutoHyphens w:val="true"/>
      <w:bidi w:val="0"/>
      <w:spacing w:before="0" w:after="0"/>
      <w:jc w:val="left"/>
    </w:pPr>
    <w:rPr>
      <w:rFonts w:ascii="Calibri" w:hAnsi="Calibri" w:eastAsia="Times New Roman" w:cs="Times New Roman"/>
      <w:color w:val="auto"/>
      <w:kern w:val="0"/>
      <w:sz w:val="22"/>
      <w:szCs w:val="22"/>
      <w:lang w:val="fr-FR" w:eastAsia="en-US" w:bidi="ar-SA"/>
    </w:rPr>
  </w:style>
  <w:style w:type="paragraph" w:styleId="NoSpacing">
    <w:name w:val="No Spacing"/>
    <w:uiPriority w:val="3"/>
    <w:qFormat/>
    <w:rsid w:val="00481c3f"/>
    <w:pPr>
      <w:widowControl/>
      <w:suppressAutoHyphens w:val="true"/>
      <w:bidi w:val="0"/>
      <w:spacing w:before="0" w:after="0"/>
      <w:jc w:val="left"/>
    </w:pPr>
    <w:rPr>
      <w:rFonts w:ascii="Arial" w:hAnsi="Arial" w:eastAsia="SimSun" w:cs="Times New Roman"/>
      <w:color w:val="auto"/>
      <w:kern w:val="0"/>
      <w:sz w:val="18"/>
      <w:szCs w:val="18"/>
      <w:lang w:val="en-US" w:eastAsia="ja-JP" w:bidi="ar-SA"/>
    </w:rPr>
  </w:style>
  <w:style w:type="paragraph" w:styleId="Puce2" w:customStyle="1">
    <w:name w:val="Puce 2"/>
    <w:basedOn w:val="Normal"/>
    <w:link w:val="Puce2Car"/>
    <w:qFormat/>
    <w:rsid w:val="0096375d"/>
    <w:pPr>
      <w:spacing w:before="0" w:after="0"/>
      <w:ind w:left="714" w:hanging="357"/>
    </w:pPr>
    <w:rPr>
      <w:szCs w:val="20"/>
    </w:rPr>
  </w:style>
  <w:style w:type="paragraph" w:styleId="Contedodatabela" w:customStyle="1">
    <w:name w:val="Conteúdo da tabela"/>
    <w:basedOn w:val="Normal"/>
    <w:qFormat/>
    <w:pPr/>
    <w:rPr/>
  </w:style>
  <w:style w:type="paragraph" w:styleId="Ttulodetabela" w:customStyle="1">
    <w:name w:val="Título de tabela"/>
    <w:basedOn w:val="Normal"/>
    <w:qFormat/>
    <w:rsid w:val="0015210f"/>
    <w:pPr>
      <w:suppressLineNumbers/>
      <w:jc w:val="center"/>
    </w:pPr>
    <w:rPr>
      <w:b/>
      <w:bCs/>
    </w:rPr>
  </w:style>
  <w:style w:type="paragraph" w:styleId="LCVGrillenormal" w:customStyle="1">
    <w:name w:val="L - CV - Grille normal"/>
    <w:basedOn w:val="Normal"/>
    <w:qFormat/>
    <w:rsid w:val="00944270"/>
    <w:pPr>
      <w:spacing w:lineRule="auto" w:line="240" w:before="40" w:after="40"/>
      <w:jc w:val="left"/>
    </w:pPr>
    <w:rPr/>
  </w:style>
  <w:style w:type="paragraph" w:styleId="LCVDiplome" w:customStyle="1">
    <w:name w:val="L - CV - Diplome"/>
    <w:basedOn w:val="LCVGrillenormal"/>
    <w:qFormat/>
    <w:rsid w:val="00944270"/>
    <w:pPr>
      <w:tabs>
        <w:tab w:val="clear" w:pos="708"/>
        <w:tab w:val="right" w:pos="8137" w:leader="none"/>
      </w:tabs>
    </w:pPr>
    <w:rPr/>
  </w:style>
  <w:style w:type="paragraph" w:styleId="LCVentteNom" w:customStyle="1">
    <w:name w:val="L - CV - en-tête Nom"/>
    <w:basedOn w:val="Normal"/>
    <w:qFormat/>
    <w:rsid w:val="00944270"/>
    <w:pPr>
      <w:spacing w:before="0" w:after="0"/>
      <w:jc w:val="left"/>
    </w:pPr>
    <w:rPr>
      <w:rFonts w:ascii="Arial Narrow" w:hAnsi="Arial Narrow" w:cs="Arial"/>
      <w:b/>
      <w:smallCaps/>
      <w:color w:val="55575D" w:themeColor="text2"/>
      <w:sz w:val="40"/>
      <w:szCs w:val="40"/>
    </w:rPr>
  </w:style>
  <w:style w:type="paragraph" w:styleId="LCVentteRle" w:customStyle="1">
    <w:name w:val="L - CV - en-tête Rôle"/>
    <w:basedOn w:val="LCVentteNom"/>
    <w:qFormat/>
    <w:rsid w:val="00944270"/>
    <w:pPr/>
    <w:rPr>
      <w:sz w:val="24"/>
      <w:szCs w:val="24"/>
    </w:rPr>
  </w:style>
  <w:style w:type="paragraph" w:styleId="LCVentteAdresse" w:customStyle="1">
    <w:name w:val="L - CV - en-tête Adresse"/>
    <w:basedOn w:val="Normal"/>
    <w:qFormat/>
    <w:rsid w:val="00944270"/>
    <w:pPr>
      <w:spacing w:lineRule="auto" w:line="240" w:before="0" w:after="0"/>
      <w:jc w:val="right"/>
    </w:pPr>
    <w:rPr>
      <w:rFonts w:ascii="Arial Narrow" w:hAnsi="Arial Narrow" w:cs="Arial"/>
      <w:b/>
      <w:smallCaps/>
      <w:color w:val="55575D" w:themeColor="text2"/>
      <w:sz w:val="16"/>
      <w:szCs w:val="20"/>
    </w:rPr>
  </w:style>
  <w:style w:type="paragraph" w:styleId="LCVespace1tableau" w:customStyle="1">
    <w:name w:val="L - CV - espace 1 (tableau)"/>
    <w:basedOn w:val="LCVNORMAL"/>
    <w:qFormat/>
    <w:rsid w:val="00944270"/>
    <w:pPr>
      <w:spacing w:lineRule="auto" w:line="240" w:before="0" w:after="0"/>
    </w:pPr>
    <w:rPr/>
  </w:style>
  <w:style w:type="paragraph" w:styleId="LCVEmployeur" w:customStyle="1">
    <w:name w:val="L - CV - Employeur"/>
    <w:basedOn w:val="Ttulo3"/>
    <w:next w:val="Normal"/>
    <w:qFormat/>
    <w:rsid w:val="00944270"/>
    <w:pPr>
      <w:numPr>
        <w:ilvl w:val="0"/>
        <w:numId w:val="0"/>
      </w:numPr>
      <w:shd w:val="clear" w:color="auto" w:fill="E7E6E6" w:themeFill="background2"/>
      <w:tabs>
        <w:tab w:val="clear" w:pos="708"/>
        <w:tab w:val="right" w:pos="9923" w:leader="none"/>
      </w:tabs>
      <w:spacing w:before="360" w:after="60"/>
    </w:pPr>
    <w:rPr>
      <w:rFonts w:ascii="Arial Gras" w:hAnsi="Arial Gras" w:eastAsia="Calibri" w:cs="Arial"/>
      <w:bCs w:val="false"/>
      <w:sz w:val="22"/>
      <w:szCs w:val="22"/>
      <w:lang w:eastAsia="en-US"/>
    </w:rPr>
  </w:style>
  <w:style w:type="paragraph" w:styleId="LCVEmployeurRle" w:customStyle="1">
    <w:name w:val="L - CV - Employeur-Rôle"/>
    <w:basedOn w:val="Normal"/>
    <w:next w:val="Normal"/>
    <w:qFormat/>
    <w:rsid w:val="00944270"/>
    <w:pPr>
      <w:spacing w:before="0" w:after="240"/>
      <w:jc w:val="left"/>
    </w:pPr>
    <w:rPr>
      <w:rFonts w:cs="Arial"/>
      <w:bCs/>
      <w:i/>
      <w:szCs w:val="20"/>
    </w:rPr>
  </w:style>
  <w:style w:type="paragraph" w:styleId="LCVEnvironnementtechno" w:customStyle="1">
    <w:name w:val="L - CV - Environnement techno"/>
    <w:basedOn w:val="Normal"/>
    <w:qFormat/>
    <w:rsid w:val="00944270"/>
    <w:pPr>
      <w:keepNext w:val="true"/>
      <w:spacing w:lineRule="auto" w:line="240" w:before="40" w:after="40"/>
    </w:pPr>
    <w:rPr>
      <w:rFonts w:ascii="Arial Narrow" w:hAnsi="Arial Narrow" w:cs="Arial"/>
      <w:caps/>
      <w:sz w:val="16"/>
      <w:szCs w:val="20"/>
    </w:rPr>
  </w:style>
  <w:style w:type="paragraph" w:styleId="LCVNORMAL" w:customStyle="1">
    <w:name w:val="L - CV - NORMAL"/>
    <w:basedOn w:val="Normal"/>
    <w:qFormat/>
    <w:rsid w:val="00944270"/>
    <w:pPr>
      <w:spacing w:before="120" w:after="60"/>
    </w:pPr>
    <w:rPr/>
  </w:style>
  <w:style w:type="paragraph" w:styleId="LCVespace2mandat" w:customStyle="1">
    <w:name w:val="L - CV - espace 2 (mandat)"/>
    <w:basedOn w:val="LCVNORMAL"/>
    <w:qFormat/>
    <w:rsid w:val="00944270"/>
    <w:pPr>
      <w:spacing w:before="120" w:after="120"/>
    </w:pPr>
    <w:rPr>
      <w:lang w:eastAsia="en-US"/>
    </w:rPr>
  </w:style>
  <w:style w:type="paragraph" w:styleId="LCVGrillesoustitre" w:customStyle="1">
    <w:name w:val="L - CV - Grille - sous-titre"/>
    <w:basedOn w:val="Normal"/>
    <w:qFormat/>
    <w:rsid w:val="00944270"/>
    <w:pPr>
      <w:keepNext w:val="true"/>
      <w:spacing w:lineRule="auto" w:line="240" w:before="40" w:after="40"/>
      <w:ind w:left="-57" w:hanging="0"/>
    </w:pPr>
    <w:rPr>
      <w:rFonts w:cs="Arial"/>
      <w:szCs w:val="20"/>
    </w:rPr>
  </w:style>
  <w:style w:type="paragraph" w:styleId="LCVGSynthBleu" w:customStyle="1">
    <w:name w:val="L - CV - GSynth - Bleu"/>
    <w:basedOn w:val="Normal"/>
    <w:qFormat/>
    <w:rsid w:val="00944270"/>
    <w:pPr>
      <w:widowControl w:val="false"/>
      <w:spacing w:lineRule="auto" w:line="240" w:before="120" w:after="120"/>
      <w:jc w:val="center"/>
    </w:pPr>
    <w:rPr>
      <w:rFonts w:ascii="Arial Narrow" w:hAnsi="Arial Narrow" w:cs="Arial"/>
      <w:b/>
      <w:i/>
      <w:smallCaps/>
      <w:color w:val="FFFFFF" w:themeColor="background1"/>
      <w:lang w:val="fr-FR"/>
    </w:rPr>
  </w:style>
  <w:style w:type="paragraph" w:styleId="LCVGSynthnormal" w:customStyle="1">
    <w:name w:val="L - CV - GSynth - normal"/>
    <w:basedOn w:val="Normal"/>
    <w:qFormat/>
    <w:rsid w:val="00944270"/>
    <w:pPr>
      <w:widowControl w:val="false"/>
      <w:spacing w:lineRule="auto" w:line="240" w:before="40" w:after="40"/>
      <w:jc w:val="center"/>
    </w:pPr>
    <w:rPr>
      <w:rFonts w:cs="Arial"/>
      <w:sz w:val="16"/>
      <w:szCs w:val="16"/>
    </w:rPr>
  </w:style>
  <w:style w:type="paragraph" w:styleId="LCVGSynthVert" w:customStyle="1">
    <w:name w:val="L - CV - GSynth - Vert"/>
    <w:basedOn w:val="Normal"/>
    <w:qFormat/>
    <w:rsid w:val="00944270"/>
    <w:pPr>
      <w:widowControl w:val="false"/>
      <w:tabs>
        <w:tab w:val="clear" w:pos="708"/>
        <w:tab w:val="center" w:pos="5454" w:leader="none"/>
      </w:tabs>
      <w:spacing w:lineRule="auto" w:line="240" w:before="40" w:after="40"/>
    </w:pPr>
    <w:rPr>
      <w:rFonts w:cs="Arial"/>
      <w:b/>
      <w:smallCaps/>
      <w:color w:val="FFFFFF" w:themeColor="background1"/>
      <w:szCs w:val="20"/>
    </w:rPr>
  </w:style>
  <w:style w:type="paragraph" w:styleId="LCVMisejour" w:customStyle="1">
    <w:name w:val="L - CV - Mise à jour"/>
    <w:basedOn w:val="LCVNORMAL"/>
    <w:qFormat/>
    <w:rsid w:val="00944270"/>
    <w:pPr>
      <w:spacing w:lineRule="auto" w:line="240" w:before="0" w:after="120"/>
      <w:ind w:right="-516" w:hanging="0"/>
      <w:jc w:val="right"/>
    </w:pPr>
    <w:rPr>
      <w:rFonts w:ascii="Arial Narrow" w:hAnsi="Arial Narrow"/>
      <w:b/>
      <w:i/>
    </w:rPr>
  </w:style>
  <w:style w:type="paragraph" w:styleId="LCVNumro" w:customStyle="1">
    <w:name w:val="L - CV - Numéro"/>
    <w:basedOn w:val="Normal"/>
    <w:qFormat/>
    <w:rsid w:val="00944270"/>
    <w:pPr>
      <w:keepNext w:val="true"/>
      <w:spacing w:lineRule="auto" w:line="240" w:before="40" w:after="40"/>
      <w:ind w:left="-55" w:hanging="0"/>
    </w:pPr>
    <w:rPr>
      <w:rFonts w:cs="Arial"/>
      <w:color w:val="FFFFFF" w:themeColor="background1"/>
      <w:szCs w:val="20"/>
    </w:rPr>
  </w:style>
  <w:style w:type="paragraph" w:styleId="LCVpiedpageCVetNom" w:customStyle="1">
    <w:name w:val="L - CV - pied page CV et Nom"/>
    <w:basedOn w:val="Normal"/>
    <w:qFormat/>
    <w:rsid w:val="00944270"/>
    <w:pPr>
      <w:pBdr>
        <w:top w:val="single" w:sz="18" w:space="1" w:color="7F7F7F"/>
        <w:bottom w:val="single" w:sz="18" w:space="1" w:color="7F7F7F"/>
      </w:pBdr>
      <w:tabs>
        <w:tab w:val="clear" w:pos="708"/>
        <w:tab w:val="right" w:pos="9967" w:leader="none"/>
      </w:tabs>
      <w:jc w:val="left"/>
    </w:pPr>
    <w:rPr>
      <w:rFonts w:ascii="Arial Narrow" w:hAnsi="Arial Narrow"/>
    </w:rPr>
  </w:style>
  <w:style w:type="paragraph" w:styleId="LCVPuce1" w:customStyle="1">
    <w:name w:val="L - CV - Puce 1"/>
    <w:basedOn w:val="Normal"/>
    <w:qFormat/>
    <w:rsid w:val="00944270"/>
    <w:pPr>
      <w:spacing w:before="0" w:after="0"/>
      <w:ind w:left="357" w:hanging="357"/>
    </w:pPr>
    <w:rPr>
      <w:szCs w:val="20"/>
    </w:rPr>
  </w:style>
  <w:style w:type="paragraph" w:styleId="LCVPuceDERNIERE" w:customStyle="1">
    <w:name w:val="L - CV - Puce (DERNIERE)"/>
    <w:basedOn w:val="LCVPuce1"/>
    <w:qFormat/>
    <w:rsid w:val="00f66db0"/>
    <w:pPr>
      <w:spacing w:before="0" w:after="240"/>
    </w:pPr>
    <w:rPr/>
  </w:style>
  <w:style w:type="paragraph" w:styleId="LCVPuce2" w:customStyle="1">
    <w:name w:val="L - CV - Puce 2"/>
    <w:basedOn w:val="Normal"/>
    <w:qFormat/>
    <w:rsid w:val="00944270"/>
    <w:pPr>
      <w:spacing w:before="0" w:after="0"/>
    </w:pPr>
    <w:rPr/>
  </w:style>
  <w:style w:type="paragraph" w:styleId="LCVSoustitre1" w:customStyle="1">
    <w:name w:val="L - CV - Sous-titre 1"/>
    <w:basedOn w:val="Normal"/>
    <w:qFormat/>
    <w:rsid w:val="00944270"/>
    <w:pPr>
      <w:spacing w:before="120" w:after="120"/>
    </w:pPr>
    <w:rPr>
      <w:b/>
      <w:smallCaps/>
      <w:lang w:eastAsia="fr-CA"/>
    </w:rPr>
  </w:style>
  <w:style w:type="paragraph" w:styleId="LCVSoustitrefondbleu" w:customStyle="1">
    <w:name w:val="L - CV - Sous-titre fond bleu"/>
    <w:basedOn w:val="Normal"/>
    <w:qFormat/>
    <w:rsid w:val="00944270"/>
    <w:pPr>
      <w:tabs>
        <w:tab w:val="clear" w:pos="708"/>
        <w:tab w:val="left" w:pos="4678" w:leader="none"/>
      </w:tabs>
      <w:spacing w:lineRule="auto" w:line="240" w:before="80" w:after="80"/>
    </w:pPr>
    <w:rPr>
      <w:rFonts w:cs="Arial"/>
      <w:b/>
      <w:smallCaps/>
      <w:color w:val="FFFFFF" w:themeColor="background1"/>
      <w:spacing w:val="-2"/>
      <w:sz w:val="22"/>
    </w:rPr>
  </w:style>
  <w:style w:type="paragraph" w:styleId="Textoprformatado">
    <w:name w:val="Texto préformatado"/>
    <w:basedOn w:val="Normal"/>
    <w:qFormat/>
    <w:pPr>
      <w:spacing w:before="12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d25b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Thème Office">
  <a:themeElements>
    <a:clrScheme name="levio 2019">
      <a:dk1>
        <a:sysClr val="windowText" lastClr="000000"/>
      </a:dk1>
      <a:lt1>
        <a:sysClr val="window" lastClr="FFFFFF"/>
      </a:lt1>
      <a:dk2>
        <a:srgbClr val="55575D"/>
      </a:dk2>
      <a:lt2>
        <a:srgbClr val="E7E6E6"/>
      </a:lt2>
      <a:accent1>
        <a:srgbClr val="8CC540"/>
      </a:accent1>
      <a:accent2>
        <a:srgbClr val="194E62"/>
      </a:accent2>
      <a:accent3>
        <a:srgbClr val="07929B"/>
      </a:accent3>
      <a:accent4>
        <a:srgbClr val="5BBCC0"/>
      </a:accent4>
      <a:accent5>
        <a:srgbClr val="EF5C6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4E0E2B49699474CBCF555960313B830" ma:contentTypeVersion="3" ma:contentTypeDescription="Crée un document." ma:contentTypeScope="" ma:versionID="0037e90ad6a1c45902b830c58becdf56">
  <xsd:schema xmlns:xsd="http://www.w3.org/2001/XMLSchema" xmlns:xs="http://www.w3.org/2001/XMLSchema" xmlns:p="http://schemas.microsoft.com/office/2006/metadata/properties" xmlns:ns2="03a407b5-648d-4c3e-8a6d-3a27ed0f479e" targetNamespace="http://schemas.microsoft.com/office/2006/metadata/properties" ma:root="true" ma:fieldsID="d414433f08f173a57501d81768a2a61d" ns2:_="">
    <xsd:import namespace="03a407b5-648d-4c3e-8a6d-3a27ed0f479e"/>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407b5-648d-4c3e-8a6d-3a27ed0f479e"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F4CDA1-736E-49B0-817F-7286C6F4C408}">
  <ds:schemaRefs>
    <ds:schemaRef ds:uri="http://schemas.openxmlformats.org/officeDocument/2006/bibliography"/>
  </ds:schemaRefs>
</ds:datastoreItem>
</file>

<file path=customXml/itemProps2.xml><?xml version="1.0" encoding="utf-8"?>
<ds:datastoreItem xmlns:ds="http://schemas.openxmlformats.org/officeDocument/2006/customXml" ds:itemID="{8D744AE9-79DC-467A-8429-091574060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407b5-648d-4c3e-8a6d-3a27ed0f4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D5E5E6-FAE5-4CC0-B4D9-07C8834E4F26}">
  <ds:schemaRefs>
    <ds:schemaRef ds:uri="http://schemas.microsoft.com/sharepoint/v3/contenttype/forms"/>
  </ds:schemaRefs>
</ds:datastoreItem>
</file>

<file path=customXml/itemProps4.xml><?xml version="1.0" encoding="utf-8"?>
<ds:datastoreItem xmlns:ds="http://schemas.openxmlformats.org/officeDocument/2006/customXml" ds:itemID="{D65FED99-C8B2-4128-B346-074862673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Application>LibreOffice/6.4.4.2$Linux_X86_64 LibreOffice_project/40$Build-2</Application>
  <Pages>16</Pages>
  <Words>4065</Words>
  <Characters>21982</Characters>
  <CharactersWithSpaces>25206</CharactersWithSpaces>
  <Paragraphs>688</Paragraphs>
  <Company>Levio Conseils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2020-09-10T16:36:00Z</dcterms:created>
  <dc:creator>Catherine Rainville;Caroline Gendron</dc:creator>
  <dc:description/>
  <dc:language>pt-BR</dc:language>
  <cp:lastModifiedBy/>
  <cp:lastPrinted>2015-07-10T14:16:00Z</cp:lastPrinted>
  <dcterms:modified xsi:type="dcterms:W3CDTF">2022-03-18T12:44:33Z</dcterms:modified>
  <cp:revision>43</cp:revision>
  <dc:subject/>
  <dc:title>Gabarit Soumission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Levio Conseils</vt:lpwstr>
  </property>
  <property fmtid="{D5CDD505-2E9C-101B-9397-08002B2CF9AE}" pid="4" name="ContentTypeId">
    <vt:lpwstr>0x01010034E0E2B49699474CBCF555960313B830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anager">
    <vt:lpwstr>Caroline Gendron</vt:lpwstr>
  </property>
  <property fmtid="{D5CDD505-2E9C-101B-9397-08002B2CF9AE}" pid="9" name="ScaleCrop">
    <vt:bool>0</vt:bool>
  </property>
  <property fmtid="{D5CDD505-2E9C-101B-9397-08002B2CF9AE}" pid="10" name="ShareDoc">
    <vt:bool>0</vt:bool>
  </property>
</Properties>
</file>