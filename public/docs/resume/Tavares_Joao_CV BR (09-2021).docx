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customXml/item3.xml" ContentType="application/xml"/>
  <Override PartName="/customXml/itemProps4.xml" ContentType="application/vnd.openxmlformats-officedocument.customXmlProperties+xml"/>
  <Override PartName="/customXml/_rels/item2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1.xml" ContentType="application/xml"/>
  <Override PartName="/customXml/item4.xml" ContentType="application/xml"/>
  <Override PartName="/customXml/itemProps3.xml" ContentType="application/vnd.openxmlformats-officedocument.customXmlProperties+xml"/>
  <Override PartName="/customXml/item2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9962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val="04a0" w:noVBand="1" w:firstColumn="1" w:lastColumn="0" w:noHBand="0" w:lastRow="0" w:firstRow="1"/>
      </w:tblPr>
      <w:tblGrid>
        <w:gridCol w:w="1590"/>
        <w:gridCol w:w="8371"/>
      </w:tblGrid>
      <w:tr>
        <w:trPr/>
        <w:tc>
          <w:tcPr>
            <w:tcW w:w="1590" w:type="dxa"/>
            <w:tcBorders>
              <w:top w:val="nil"/>
              <w:left w:val="nil"/>
              <w:bottom w:val="nil"/>
              <w:right w:val="single" w:sz="24" w:space="0" w:color="FFFFFF"/>
            </w:tcBorders>
            <w:shd w:fill="EC9BA4" w:val="clear"/>
          </w:tcPr>
          <w:p>
            <w:pPr>
              <w:pStyle w:val="Normal"/>
              <w:tabs>
                <w:tab w:val="clear" w:pos="708"/>
                <w:tab w:val="left" w:pos="4678" w:leader="none"/>
              </w:tabs>
              <w:spacing w:lineRule="auto" w:line="240" w:before="80" w:after="80"/>
              <w:rPr>
                <w:rFonts w:cs="Arial"/>
                <w:spacing w:val="-2"/>
                <w:sz w:val="22"/>
              </w:rPr>
            </w:pPr>
            <w:r>
              <w:rPr>
                <w:rFonts w:cs="Arial"/>
                <w:spacing w:val="-2"/>
                <w:sz w:val="22"/>
              </w:rPr>
            </w:r>
          </w:p>
        </w:tc>
        <w:tc>
          <w:tcPr>
            <w:tcW w:w="8371" w:type="dxa"/>
            <w:tcBorders>
              <w:top w:val="nil"/>
              <w:left w:val="single" w:sz="24" w:space="0" w:color="FFFFFF"/>
              <w:bottom w:val="nil"/>
              <w:right w:val="nil"/>
            </w:tcBorders>
            <w:shd w:color="auto" w:fill="55575D" w:themeFill="text2" w:val="clear"/>
          </w:tcPr>
          <w:p>
            <w:pPr>
              <w:pStyle w:val="Normal"/>
              <w:tabs>
                <w:tab w:val="clear" w:pos="708"/>
                <w:tab w:val="left" w:pos="4678" w:leader="none"/>
              </w:tabs>
              <w:spacing w:lineRule="auto" w:line="240" w:before="80" w:after="80"/>
              <w:rPr>
                <w:rFonts w:cs="Arial"/>
                <w:b/>
                <w:b/>
                <w:smallCaps/>
                <w:color w:val="FFFFFF" w:themeColor="background1"/>
                <w:spacing w:val="-2"/>
                <w:sz w:val="22"/>
              </w:rPr>
            </w:pPr>
            <w:r>
              <w:rPr>
                <w:rFonts w:cs="Arial"/>
                <w:b/>
                <w:smallCaps/>
                <w:color w:val="FFFFFF" w:themeColor="background1"/>
                <w:spacing w:val="-2"/>
                <w:sz w:val="22"/>
              </w:rPr>
              <w:t>Resumo de carreira</w:t>
            </w:r>
          </w:p>
        </w:tc>
      </w:tr>
    </w:tbl>
    <w:p>
      <w:pPr>
        <w:pStyle w:val="LCVNORMAL"/>
        <w:rPr>
          <w:del w:id="1" w:author="Autor desconhecido" w:date="2020-01-06T13:33:00Z"/>
        </w:rPr>
      </w:pPr>
      <w:del w:id="0" w:author="Autor desconhecido" w:date="2020-01-06T13:33:00Z">
        <w:r>
          <w:rPr/>
        </w:r>
      </w:del>
    </w:p>
    <w:p>
      <w:pPr>
        <w:pStyle w:val="LCVNORMAL"/>
        <w:rPr/>
      </w:pPr>
      <w:del w:id="2" w:author="Autor desconhecido" w:date="2020-01-06T13:32:00Z">
        <w:r>
          <w:rPr/>
          <w:delText>M. João Tavares cumule dix-huit (18) années d’expérience dans les domaines des technologies de l’information et de communication, surtout en développement de logiciels et en gestion de données.</w:delText>
        </w:r>
      </w:del>
      <w:r>
        <w:rPr/>
        <w:t>O Sr. João Tavares possui vinte (22) anos de experiência nas áreas de tecnologias de informação e comunicação, principalmente em desenvolvimento de software e gestão de dados.</w:t>
      </w:r>
    </w:p>
    <w:p>
      <w:pPr>
        <w:pStyle w:val="LCVNORMAL"/>
        <w:rPr/>
      </w:pPr>
      <w:r>
        <w:rPr/>
        <w:t>Tendo atuado no setor público e privado, o Sr. Tavares está apto a realizar projetos de desenvolvimento Front-end e Back-end, em contextos variados e complexos, tanto do ponto de vista tecnológico quanto organizacional.</w:t>
      </w:r>
    </w:p>
    <w:p>
      <w:pPr>
        <w:pStyle w:val="LCVNORMAL"/>
        <w:rPr/>
      </w:pPr>
      <w:r>
        <w:rPr/>
        <w:t>Ele trabalhou notavelmente na Caisse Populaire Desjardins para o projeto Next / Billing, com a criação de interfaces responsivas usando React / Play Framework (Java), e para o suporte à produção do projeto Husky / Escouade Madmat usando AngularJS / Spring (Java). Cada um dos projetos com uma escala de mais de 10.000 j-p. e um orçamento de mais de $ 200 milhões.</w:t>
      </w:r>
    </w:p>
    <w:p>
      <w:pPr>
        <w:pStyle w:val="LCVNORMAL"/>
        <w:rPr/>
      </w:pPr>
      <w:r>
        <w:rPr/>
        <w:t>Mais recentemente, devemos mencionar também a sua contribuição para o Ministério da Família, com os projetos Gazelas (Flutter / AWS Amplify) e RSG que, entre outros sistemas, são responsáveis ​​pelo controle dos serviços de puericultura em Quebec e recebem um orçamento anual por ano. de cerca de US $ 2 bilhões.</w:t>
      </w:r>
    </w:p>
    <w:p>
      <w:pPr>
        <w:pStyle w:val="LCVNORMAL"/>
        <w:rPr>
          <w:del w:id="3" w:author="Autor desconhecido" w:date="2020-01-06T13:33:00Z"/>
        </w:rPr>
      </w:pPr>
      <w:r>
        <w:rPr/>
        <w:t>Resumindo, o Sr. Tavares possui fortes habilidades não apenas para se adaptar a qualquer ambiente de desenvolvimento, mas também para entregar rapidamente uma variedade de soluções.</w:t>
      </w:r>
    </w:p>
    <w:p>
      <w:pPr>
        <w:pStyle w:val="LCVNORMAL"/>
        <w:spacing w:before="240" w:after="0"/>
        <w:rPr>
          <w:del w:id="5" w:author="Autor desconhecido" w:date="2020-01-06T13:48:00Z"/>
        </w:rPr>
      </w:pPr>
      <w:del w:id="4" w:author="Autor desconhecido" w:date="2020-01-06T13:33:00Z">
        <w:r>
          <w:rPr/>
          <w:delText xml:space="preserve">Il dispose de fortes compétences techniques dans des environnements technologiques variés. </w:delText>
        </w:r>
      </w:del>
    </w:p>
    <w:p>
      <w:pPr>
        <w:pStyle w:val="LCVNORMAL"/>
        <w:spacing w:before="240" w:after="0"/>
        <w:rPr/>
      </w:pPr>
      <w:r>
        <w:rPr/>
      </w:r>
    </w:p>
    <w:tbl>
      <w:tblPr>
        <w:tblStyle w:val="Tabelacomgrade"/>
        <w:tblW w:w="9962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90"/>
        <w:gridCol w:w="8371"/>
      </w:tblGrid>
      <w:tr>
        <w:trPr/>
        <w:tc>
          <w:tcPr>
            <w:tcW w:w="1590" w:type="dxa"/>
            <w:tcBorders>
              <w:top w:val="nil"/>
              <w:left w:val="nil"/>
              <w:bottom w:val="nil"/>
              <w:right w:val="single" w:sz="24" w:space="0" w:color="FFFFFF"/>
            </w:tcBorders>
            <w:shd w:fill="EC9BA4" w:val="clear"/>
          </w:tcPr>
          <w:p>
            <w:pPr>
              <w:pStyle w:val="Normal"/>
              <w:tabs>
                <w:tab w:val="clear" w:pos="708"/>
                <w:tab w:val="left" w:pos="4678" w:leader="none"/>
              </w:tabs>
              <w:spacing w:lineRule="auto" w:line="240" w:before="80" w:after="80"/>
              <w:rPr>
                <w:rFonts w:cs="Arial"/>
                <w:spacing w:val="-2"/>
                <w:sz w:val="22"/>
              </w:rPr>
            </w:pPr>
            <w:r>
              <w:rPr>
                <w:rFonts w:cs="Arial"/>
                <w:spacing w:val="-2"/>
                <w:sz w:val="22"/>
              </w:rPr>
            </w:r>
          </w:p>
        </w:tc>
        <w:tc>
          <w:tcPr>
            <w:tcW w:w="8371" w:type="dxa"/>
            <w:tcBorders>
              <w:top w:val="nil"/>
              <w:left w:val="single" w:sz="24" w:space="0" w:color="FFFFFF"/>
              <w:bottom w:val="nil"/>
              <w:right w:val="nil"/>
            </w:tcBorders>
            <w:shd w:color="auto" w:fill="55575D" w:themeFill="text2" w:val="clear"/>
          </w:tcPr>
          <w:p>
            <w:pPr>
              <w:pStyle w:val="Normal"/>
              <w:tabs>
                <w:tab w:val="clear" w:pos="708"/>
                <w:tab w:val="left" w:pos="4678" w:leader="none"/>
              </w:tabs>
              <w:spacing w:lineRule="auto" w:line="240" w:before="80" w:after="80"/>
              <w:rPr>
                <w:rFonts w:cs="Arial"/>
                <w:b/>
                <w:b/>
                <w:smallCaps/>
                <w:color w:val="FFFFFF" w:themeColor="background1"/>
                <w:spacing w:val="-2"/>
                <w:sz w:val="22"/>
              </w:rPr>
            </w:pPr>
            <w:r>
              <w:rPr>
                <w:rFonts w:cs="Arial"/>
                <w:b/>
                <w:smallCaps/>
                <w:color w:val="FFFFFF" w:themeColor="background1"/>
                <w:spacing w:val="-2"/>
                <w:sz w:val="22"/>
              </w:rPr>
              <w:t>Formação</w:t>
            </w:r>
          </w:p>
        </w:tc>
      </w:tr>
    </w:tbl>
    <w:p>
      <w:pPr>
        <w:pStyle w:val="LCVespace1tableau"/>
        <w:rPr/>
      </w:pPr>
      <w:r>
        <w:rPr/>
      </w:r>
    </w:p>
    <w:tbl>
      <w:tblPr>
        <w:tblW w:w="1018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73"/>
        <w:gridCol w:w="5338"/>
        <w:gridCol w:w="3277"/>
      </w:tblGrid>
      <w:tr>
        <w:trPr>
          <w:trHeight w:val="699" w:hRule="atLeast"/>
        </w:trPr>
        <w:tc>
          <w:tcPr>
            <w:tcW w:w="1573" w:type="dxa"/>
            <w:tcBorders/>
            <w:shd w:color="auto" w:fill="auto" w:val="clear"/>
          </w:tcPr>
          <w:p>
            <w:pPr>
              <w:pStyle w:val="LCVGrillenormal"/>
              <w:spacing w:lineRule="auto" w:line="240" w:before="40" w:after="40"/>
              <w:jc w:val="left"/>
              <w:rPr/>
            </w:pPr>
            <w:r>
              <w:rPr/>
              <w:t>2005</w:t>
            </w:r>
          </w:p>
          <w:p>
            <w:pPr>
              <w:pStyle w:val="LCVGrillenormal"/>
              <w:spacing w:lineRule="auto" w:line="240" w:before="40" w:after="40"/>
              <w:jc w:val="left"/>
              <w:rPr/>
            </w:pPr>
            <w:r>
              <w:rPr/>
            </w:r>
          </w:p>
        </w:tc>
        <w:tc>
          <w:tcPr>
            <w:tcW w:w="5338" w:type="dxa"/>
            <w:tcBorders/>
            <w:shd w:color="auto" w:fill="auto" w:val="clear"/>
          </w:tcPr>
          <w:p>
            <w:pPr>
              <w:pStyle w:val="LCVDiplome"/>
              <w:spacing w:before="40" w:after="40"/>
              <w:rPr/>
            </w:pPr>
            <w:r>
              <w:rPr>
                <w:rFonts w:eastAsia="Times New Roman" w:cs="Times New Roman"/>
                <w:b/>
                <w:color w:val="auto"/>
                <w:kern w:val="0"/>
                <w:sz w:val="20"/>
                <w:szCs w:val="22"/>
                <w:lang w:val="fr-CA" w:eastAsia="fr-FR" w:bidi="ar-SA"/>
              </w:rPr>
              <w:t>Bacharelado</w:t>
            </w:r>
            <w:r>
              <w:rPr/>
              <w:tab/>
            </w:r>
          </w:p>
          <w:p>
            <w:pPr>
              <w:pStyle w:val="LCVDiplome"/>
              <w:tabs>
                <w:tab w:val="clear" w:pos="8137"/>
                <w:tab w:val="left" w:pos="7140" w:leader="none"/>
              </w:tabs>
              <w:spacing w:before="40" w:after="40"/>
              <w:rPr>
                <w:rFonts w:ascii="Arial" w:hAnsi="Arial" w:eastAsia="Times New Roman" w:cs="Times New Roman"/>
                <w:color w:val="auto"/>
                <w:kern w:val="0"/>
                <w:sz w:val="20"/>
                <w:szCs w:val="22"/>
                <w:lang w:val="fr-CA" w:eastAsia="fr-FR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2"/>
                <w:lang w:val="fr-CA" w:eastAsia="fr-FR" w:bidi="ar-SA"/>
              </w:rPr>
              <w:t>Ciências da Computação</w:t>
            </w:r>
          </w:p>
        </w:tc>
        <w:tc>
          <w:tcPr>
            <w:tcW w:w="3277" w:type="dxa"/>
            <w:tcBorders/>
          </w:tcPr>
          <w:p>
            <w:pPr>
              <w:pStyle w:val="LCVDiplome"/>
              <w:spacing w:before="40" w:after="40"/>
              <w:rPr/>
            </w:pPr>
            <w:r>
              <w:rPr/>
              <w:t>Universidade de Brasilia</w:t>
            </w:r>
          </w:p>
        </w:tc>
      </w:tr>
    </w:tbl>
    <w:p>
      <w:pPr>
        <w:pStyle w:val="LCVespace1tableau"/>
        <w:rPr/>
      </w:pPr>
      <w:r>
        <w:rPr/>
      </w:r>
    </w:p>
    <w:tbl>
      <w:tblPr>
        <w:tblStyle w:val="Tabelacomgrade"/>
        <w:tblW w:w="9962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90"/>
        <w:gridCol w:w="8371"/>
      </w:tblGrid>
      <w:tr>
        <w:trPr/>
        <w:tc>
          <w:tcPr>
            <w:tcW w:w="1590" w:type="dxa"/>
            <w:tcBorders>
              <w:top w:val="nil"/>
              <w:left w:val="nil"/>
              <w:bottom w:val="nil"/>
              <w:right w:val="single" w:sz="24" w:space="0" w:color="FFFFFF"/>
            </w:tcBorders>
            <w:shd w:fill="EC9BA4" w:val="clear"/>
          </w:tcPr>
          <w:p>
            <w:pPr>
              <w:pStyle w:val="Normal"/>
              <w:tabs>
                <w:tab w:val="clear" w:pos="708"/>
                <w:tab w:val="left" w:pos="4678" w:leader="none"/>
              </w:tabs>
              <w:spacing w:lineRule="auto" w:line="240" w:before="80" w:after="80"/>
              <w:rPr>
                <w:rFonts w:cs="Arial"/>
                <w:spacing w:val="-2"/>
                <w:sz w:val="22"/>
              </w:rPr>
            </w:pPr>
            <w:r>
              <w:rPr>
                <w:rFonts w:cs="Arial"/>
                <w:spacing w:val="-2"/>
                <w:sz w:val="22"/>
              </w:rPr>
            </w:r>
          </w:p>
        </w:tc>
        <w:tc>
          <w:tcPr>
            <w:tcW w:w="8371" w:type="dxa"/>
            <w:tcBorders>
              <w:top w:val="nil"/>
              <w:left w:val="single" w:sz="24" w:space="0" w:color="FFFFFF"/>
              <w:bottom w:val="nil"/>
              <w:right w:val="nil"/>
            </w:tcBorders>
            <w:shd w:color="auto" w:fill="55575D" w:themeFill="text2" w:val="clear"/>
          </w:tcPr>
          <w:p>
            <w:pPr>
              <w:pStyle w:val="Normal"/>
              <w:tabs>
                <w:tab w:val="clear" w:pos="708"/>
                <w:tab w:val="left" w:pos="4678" w:leader="none"/>
              </w:tabs>
              <w:spacing w:lineRule="auto" w:line="240" w:before="80" w:after="80"/>
              <w:rPr>
                <w:rFonts w:cs="Arial"/>
                <w:b/>
                <w:b/>
                <w:smallCaps/>
                <w:color w:val="FFFFFF" w:themeColor="background1"/>
                <w:spacing w:val="-2"/>
                <w:sz w:val="22"/>
              </w:rPr>
            </w:pPr>
            <w:r>
              <w:rPr>
                <w:rFonts w:cs="Arial"/>
                <w:b/>
                <w:smallCaps/>
                <w:color w:val="FFFFFF" w:themeColor="background1"/>
                <w:spacing w:val="-2"/>
                <w:sz w:val="22"/>
              </w:rPr>
              <w:t>Competências chave</w:t>
            </w:r>
          </w:p>
        </w:tc>
      </w:tr>
    </w:tbl>
    <w:p>
      <w:pPr>
        <w:pStyle w:val="LCVespace1tableau"/>
        <w:rPr>
          <w:del w:id="7" w:author="Autor desconhecido" w:date="2020-01-06T13:47:00Z"/>
        </w:rPr>
      </w:pPr>
      <w:del w:id="6" w:author="Autor desconhecido" w:date="2020-01-06T13:47:00Z">
        <w:r>
          <w:rPr/>
        </w:r>
      </w:del>
    </w:p>
    <w:p>
      <w:pPr>
        <w:pStyle w:val="LCVespace1tableau"/>
        <w:rPr>
          <w:del w:id="9" w:author="Autor desconhecido" w:date="2020-01-09T09:17:00Z"/>
        </w:rPr>
      </w:pPr>
      <w:del w:id="8" w:author="Autor desconhecido" w:date="2020-01-09T09:17:00Z">
        <w:r>
          <w:rPr/>
        </w:r>
      </w:del>
    </w:p>
    <w:p>
      <w:pPr>
        <w:pStyle w:val="Normal"/>
        <w:rPr>
          <w:del w:id="11" w:author="Autor desconhecido" w:date="2020-01-09T09:17:00Z"/>
        </w:rPr>
      </w:pPr>
      <w:del w:id="10" w:author="Autor desconhecido" w:date="2020-01-09T09:17:00Z">
        <w:r>
          <w:rPr/>
        </w:r>
      </w:del>
    </w:p>
    <w:p>
      <w:pPr>
        <w:pStyle w:val="LCVespace1tableau"/>
        <w:rPr/>
      </w:pPr>
      <w:r>
        <w:rPr/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1134" w:right="1134" w:header="425" w:top="482" w:footer="737" w:bottom="1418" w:gutter="0"/>
          <w:pgNumType w:fmt="decimal"/>
          <w:formProt w:val="false"/>
          <w:textDirection w:val="lrTb"/>
          <w:docGrid w:type="default" w:linePitch="360" w:charSpace="32768"/>
        </w:sectPr>
      </w:pPr>
    </w:p>
    <w:p>
      <w:pPr>
        <w:pStyle w:val="Puce1"/>
        <w:numPr>
          <w:ilvl w:val="0"/>
          <w:numId w:val="2"/>
        </w:numPr>
        <w:ind w:left="357" w:hanging="357"/>
        <w:rPr/>
      </w:pPr>
      <w:r>
        <w:rPr>
          <w:rFonts w:eastAsia="Times New Roman" w:cs="Times New Roman"/>
          <w:color w:val="auto"/>
          <w:kern w:val="0"/>
          <w:sz w:val="20"/>
          <w:szCs w:val="20"/>
          <w:lang w:val="fr-CA" w:eastAsia="fr-FR" w:bidi="ar-SA"/>
        </w:rPr>
        <w:t>Desenvolvimento</w:t>
      </w:r>
      <w:r>
        <w:rPr/>
        <w:t xml:space="preserve"> </w:t>
      </w:r>
      <w:ins w:id="16" w:author="Autor desconhecido" w:date="2020-01-06T13:43:00Z">
        <w:r>
          <w:rPr/>
          <w:t>Frontend</w:t>
        </w:r>
      </w:ins>
    </w:p>
    <w:p>
      <w:pPr>
        <w:pStyle w:val="Puce1"/>
        <w:numPr>
          <w:ilvl w:val="0"/>
          <w:numId w:val="2"/>
        </w:numPr>
        <w:ind w:left="357" w:hanging="357"/>
        <w:rPr/>
      </w:pPr>
      <w:r>
        <w:rPr/>
        <w:t>AngularJS</w:t>
      </w:r>
      <w:del w:id="17" w:author="Autor desconhecido" w:date="2020-01-06T13:43:00Z">
        <w:r>
          <w:rPr/>
          <w:delText>de logiciels</w:delText>
        </w:r>
      </w:del>
    </w:p>
    <w:p>
      <w:pPr>
        <w:pStyle w:val="Puce1"/>
        <w:numPr>
          <w:ilvl w:val="0"/>
          <w:numId w:val="2"/>
        </w:numPr>
        <w:ind w:left="357" w:hanging="357"/>
        <w:rPr/>
      </w:pPr>
      <w:r>
        <w:rPr/>
        <w:t>REACT</w:t>
      </w:r>
    </w:p>
    <w:p>
      <w:pPr>
        <w:pStyle w:val="Puce1"/>
        <w:numPr>
          <w:ilvl w:val="0"/>
          <w:numId w:val="2"/>
        </w:numPr>
        <w:ind w:left="357" w:hanging="357"/>
        <w:rPr/>
      </w:pPr>
      <w:r>
        <w:rPr/>
        <w:t>Flutter</w:t>
      </w:r>
    </w:p>
    <w:p>
      <w:pPr>
        <w:pStyle w:val="Puce1"/>
        <w:numPr>
          <w:ilvl w:val="0"/>
          <w:numId w:val="2"/>
        </w:numPr>
        <w:ind w:left="357" w:hanging="357"/>
        <w:rPr/>
      </w:pPr>
      <w:r>
        <w:rPr/>
        <w:t>Dart</w:t>
      </w:r>
    </w:p>
    <w:p>
      <w:pPr>
        <w:pStyle w:val="Puce1"/>
        <w:numPr>
          <w:ilvl w:val="0"/>
          <w:numId w:val="2"/>
        </w:numPr>
        <w:ind w:left="357" w:hanging="357"/>
        <w:rPr/>
      </w:pPr>
      <w:r>
        <w:rPr/>
        <w:t>Redux</w:t>
      </w:r>
    </w:p>
    <w:p>
      <w:pPr>
        <w:pStyle w:val="Puce1"/>
        <w:numPr>
          <w:ilvl w:val="0"/>
          <w:numId w:val="2"/>
        </w:numPr>
        <w:ind w:left="357" w:hanging="357"/>
        <w:rPr/>
      </w:pPr>
      <w:r>
        <w:rPr/>
        <w:t>Bootstrap</w:t>
      </w:r>
    </w:p>
    <w:p>
      <w:pPr>
        <w:pStyle w:val="Puce1"/>
        <w:numPr>
          <w:ilvl w:val="0"/>
          <w:numId w:val="2"/>
        </w:numPr>
        <w:ind w:left="357" w:hanging="357"/>
        <w:rPr/>
      </w:pPr>
      <w:r>
        <w:rPr/>
        <w:t>Semantic-UI</w:t>
      </w:r>
    </w:p>
    <w:p>
      <w:pPr>
        <w:pStyle w:val="Puce1"/>
        <w:numPr>
          <w:ilvl w:val="0"/>
          <w:numId w:val="2"/>
        </w:numPr>
        <w:ind w:left="357" w:hanging="357"/>
        <w:rPr/>
      </w:pPr>
      <w:r>
        <w:rPr/>
        <w:t>Flexbox</w:t>
      </w:r>
    </w:p>
    <w:p>
      <w:pPr>
        <w:pStyle w:val="Puce1"/>
        <w:numPr>
          <w:ilvl w:val="0"/>
          <w:numId w:val="2"/>
        </w:numPr>
        <w:ind w:left="357" w:hanging="357"/>
        <w:rPr/>
      </w:pPr>
      <w:r>
        <w:rPr/>
        <w:t>Google Material Design</w:t>
      </w:r>
    </w:p>
    <w:p>
      <w:pPr>
        <w:pStyle w:val="Puce1"/>
        <w:numPr>
          <w:ilvl w:val="0"/>
          <w:numId w:val="2"/>
        </w:numPr>
        <w:ind w:left="357" w:hanging="357"/>
        <w:rPr/>
      </w:pPr>
      <w:r>
        <w:rPr/>
        <w:t>DevOps</w:t>
      </w:r>
    </w:p>
    <w:p>
      <w:pPr>
        <w:pStyle w:val="Puce1"/>
        <w:numPr>
          <w:ilvl w:val="0"/>
          <w:numId w:val="2"/>
        </w:numPr>
        <w:ind w:left="357" w:hanging="357"/>
        <w:rPr/>
      </w:pPr>
      <w:r>
        <w:rPr/>
        <w:t>Git</w:t>
      </w:r>
    </w:p>
    <w:p>
      <w:pPr>
        <w:pStyle w:val="Puce1"/>
        <w:numPr>
          <w:ilvl w:val="0"/>
          <w:numId w:val="2"/>
        </w:numPr>
        <w:ind w:left="357" w:hanging="357"/>
        <w:rPr/>
      </w:pPr>
      <w:r>
        <w:rPr/>
        <w:t>Bitbucket</w:t>
      </w:r>
    </w:p>
    <w:p>
      <w:pPr>
        <w:pStyle w:val="Puce1"/>
        <w:numPr>
          <w:ilvl w:val="0"/>
          <w:numId w:val="2"/>
        </w:numPr>
        <w:ind w:left="357" w:hanging="357"/>
        <w:rPr/>
      </w:pPr>
      <w:r>
        <w:rPr/>
        <w:t>GitLab</w:t>
      </w:r>
    </w:p>
    <w:p>
      <w:pPr>
        <w:pStyle w:val="Puce1"/>
        <w:numPr>
          <w:ilvl w:val="0"/>
          <w:numId w:val="2"/>
        </w:numPr>
        <w:ind w:left="357" w:hanging="357"/>
        <w:rPr/>
      </w:pPr>
      <w:ins w:id="18" w:author="Autor desconhecido" w:date="2020-01-06T13:44:00Z">
        <w:r>
          <w:rPr/>
          <w:t>GitHub</w:t>
        </w:r>
      </w:ins>
    </w:p>
    <w:p>
      <w:pPr>
        <w:pStyle w:val="Puce1"/>
        <w:numPr>
          <w:ilvl w:val="0"/>
          <w:numId w:val="2"/>
        </w:numPr>
        <w:ind w:left="357" w:hanging="357"/>
        <w:rPr/>
      </w:pPr>
      <w:r>
        <w:rPr/>
        <w:t>JIRA</w:t>
      </w:r>
    </w:p>
    <w:p>
      <w:pPr>
        <w:pStyle w:val="Puce1"/>
        <w:numPr>
          <w:ilvl w:val="0"/>
          <w:numId w:val="2"/>
        </w:numPr>
        <w:ind w:left="357" w:hanging="357"/>
        <w:rPr/>
      </w:pPr>
      <w:r>
        <w:rPr/>
        <w:t>Miro</w:t>
      </w:r>
    </w:p>
    <w:p>
      <w:pPr>
        <w:pStyle w:val="Puce1"/>
        <w:numPr>
          <w:ilvl w:val="0"/>
          <w:numId w:val="2"/>
        </w:numPr>
        <w:ind w:left="357" w:hanging="357"/>
        <w:rPr/>
      </w:pPr>
      <w:r>
        <w:rPr/>
        <w:t>Kanban</w:t>
      </w:r>
    </w:p>
    <w:p>
      <w:pPr>
        <w:pStyle w:val="Puce1"/>
        <w:numPr>
          <w:ilvl w:val="0"/>
          <w:numId w:val="2"/>
        </w:numPr>
        <w:ind w:left="357" w:hanging="357"/>
        <w:rPr/>
      </w:pPr>
      <w:r>
        <w:rPr/>
        <w:t>SCRUM</w:t>
      </w:r>
    </w:p>
    <w:p>
      <w:pPr>
        <w:pStyle w:val="Puce1"/>
        <w:numPr>
          <w:ilvl w:val="0"/>
          <w:numId w:val="2"/>
        </w:numPr>
        <w:ind w:left="357" w:hanging="357"/>
        <w:rPr/>
      </w:pPr>
      <w:r>
        <w:rPr>
          <w:rFonts w:eastAsia="Times New Roman" w:cs="Times New Roman"/>
          <w:color w:val="auto"/>
          <w:kern w:val="0"/>
          <w:sz w:val="20"/>
          <w:szCs w:val="20"/>
          <w:lang w:val="fr-CA" w:eastAsia="fr-FR" w:bidi="ar-SA"/>
        </w:rPr>
        <w:t>Desenvolvimento Á</w:t>
      </w:r>
      <w:r>
        <w:rPr/>
        <w:t>gil</w:t>
      </w:r>
    </w:p>
    <w:p>
      <w:pPr>
        <w:pStyle w:val="Puce1"/>
        <w:numPr>
          <w:ilvl w:val="0"/>
          <w:numId w:val="2"/>
        </w:numPr>
        <w:ind w:left="357" w:hanging="357"/>
        <w:rPr/>
      </w:pPr>
      <w:r>
        <w:rPr/>
        <w:t>REST</w:t>
      </w:r>
    </w:p>
    <w:p>
      <w:pPr>
        <w:pStyle w:val="Puce1"/>
        <w:numPr>
          <w:ilvl w:val="0"/>
          <w:numId w:val="2"/>
        </w:numPr>
        <w:ind w:left="357" w:hanging="357"/>
        <w:rPr/>
      </w:pPr>
      <w:r>
        <w:rPr/>
        <w:t>GraphQL</w:t>
      </w:r>
    </w:p>
    <w:p>
      <w:pPr>
        <w:pStyle w:val="Puce1"/>
        <w:numPr>
          <w:ilvl w:val="0"/>
          <w:numId w:val="2"/>
        </w:numPr>
        <w:ind w:left="357" w:hanging="357"/>
        <w:rPr/>
      </w:pPr>
      <w:r>
        <w:rPr/>
        <w:t>SOAP</w:t>
      </w:r>
    </w:p>
    <w:p>
      <w:pPr>
        <w:pStyle w:val="Puce1"/>
        <w:numPr>
          <w:ilvl w:val="0"/>
          <w:numId w:val="2"/>
        </w:numPr>
        <w:ind w:left="357" w:hanging="357"/>
        <w:rPr/>
      </w:pPr>
      <w:r>
        <w:rPr/>
        <w:t>Websockets</w:t>
      </w:r>
    </w:p>
    <w:p>
      <w:pPr>
        <w:pStyle w:val="Puce1"/>
        <w:numPr>
          <w:ilvl w:val="0"/>
          <w:numId w:val="2"/>
        </w:numPr>
        <w:ind w:left="357" w:hanging="357"/>
        <w:rPr/>
      </w:pPr>
      <w:r>
        <w:rPr/>
        <w:t>Swagger</w:t>
      </w:r>
    </w:p>
    <w:p>
      <w:pPr>
        <w:pStyle w:val="Puce1"/>
        <w:numPr>
          <w:ilvl w:val="0"/>
          <w:numId w:val="2"/>
        </w:numPr>
        <w:ind w:left="357" w:hanging="357"/>
        <w:rPr/>
      </w:pPr>
      <w:r>
        <w:rPr/>
        <w:t>OpenAPI</w:t>
      </w:r>
    </w:p>
    <w:p>
      <w:pPr>
        <w:pStyle w:val="Puce1"/>
        <w:numPr>
          <w:ilvl w:val="0"/>
          <w:numId w:val="2"/>
        </w:numPr>
        <w:ind w:left="357" w:hanging="357"/>
        <w:rPr/>
      </w:pPr>
      <w:r>
        <w:rPr/>
        <w:t>Sbt</w:t>
      </w:r>
    </w:p>
    <w:p>
      <w:pPr>
        <w:pStyle w:val="Puce1"/>
        <w:numPr>
          <w:ilvl w:val="0"/>
          <w:numId w:val="2"/>
        </w:numPr>
        <w:ind w:left="357" w:hanging="357"/>
        <w:rPr/>
      </w:pPr>
      <w:r>
        <w:rPr>
          <w:rFonts w:eastAsia="Times New Roman" w:cs="Times New Roman"/>
          <w:color w:val="auto"/>
          <w:kern w:val="0"/>
          <w:sz w:val="20"/>
          <w:szCs w:val="20"/>
          <w:lang w:val="fr-CA" w:eastAsia="fr-FR" w:bidi="ar-SA"/>
        </w:rPr>
        <w:t>Desenvolvimento</w:t>
      </w:r>
      <w:r>
        <w:rPr/>
        <w:t xml:space="preserve"> Backend</w:t>
      </w:r>
    </w:p>
    <w:p>
      <w:pPr>
        <w:pStyle w:val="Puce1"/>
        <w:numPr>
          <w:ilvl w:val="0"/>
          <w:numId w:val="2"/>
        </w:numPr>
        <w:ind w:left="357" w:hanging="357"/>
        <w:rPr/>
      </w:pPr>
      <w:r>
        <w:rPr/>
        <w:t>Java</w:t>
      </w:r>
    </w:p>
    <w:p>
      <w:pPr>
        <w:pStyle w:val="Puce1"/>
        <w:numPr>
          <w:ilvl w:val="0"/>
          <w:numId w:val="2"/>
        </w:numPr>
        <w:ind w:left="357" w:hanging="357"/>
        <w:rPr/>
      </w:pPr>
      <w:r>
        <w:rPr/>
        <w:t>PHP</w:t>
      </w:r>
    </w:p>
    <w:p>
      <w:pPr>
        <w:pStyle w:val="Puce1"/>
        <w:numPr>
          <w:ilvl w:val="0"/>
          <w:numId w:val="2"/>
        </w:numPr>
        <w:ind w:left="357" w:hanging="357"/>
        <w:rPr/>
      </w:pPr>
      <w:r>
        <w:rPr/>
        <w:t>ASP</w:t>
      </w:r>
    </w:p>
    <w:p>
      <w:pPr>
        <w:pStyle w:val="Puce1"/>
        <w:numPr>
          <w:ilvl w:val="0"/>
          <w:numId w:val="2"/>
        </w:numPr>
        <w:ind w:left="357" w:hanging="357"/>
        <w:rPr/>
      </w:pPr>
      <w:r>
        <w:rPr/>
        <w:t>Delphi</w:t>
      </w:r>
    </w:p>
    <w:p>
      <w:pPr>
        <w:pStyle w:val="Puce1"/>
        <w:numPr>
          <w:ilvl w:val="0"/>
          <w:numId w:val="2"/>
        </w:numPr>
        <w:ind w:left="357" w:hanging="357"/>
        <w:rPr/>
      </w:pPr>
      <w:r>
        <w:rPr/>
        <w:t>C</w:t>
      </w:r>
    </w:p>
    <w:p>
      <w:pPr>
        <w:pStyle w:val="Puce1"/>
        <w:numPr>
          <w:ilvl w:val="0"/>
          <w:numId w:val="2"/>
        </w:numPr>
        <w:ind w:left="357" w:hanging="357"/>
        <w:rPr/>
      </w:pPr>
      <w:r>
        <w:rPr/>
        <w:t>Programação MVC com C# et ASP.net</w:t>
      </w:r>
      <w:ins w:id="19" w:author="Autor desconhecido" w:date="2020-01-06T13:54:00Z">
        <w:r>
          <w:rPr/>
          <w:t>/</w:t>
        </w:r>
      </w:ins>
      <w:ins w:id="20" w:author="Autor desconhecido" w:date="2020-01-06T13:55:00Z">
        <w:r>
          <w:rPr/>
          <w:t>.NET Core SDK</w:t>
        </w:r>
      </w:ins>
    </w:p>
    <w:p>
      <w:pPr>
        <w:pStyle w:val="Puce1"/>
        <w:numPr>
          <w:ilvl w:val="0"/>
          <w:numId w:val="2"/>
        </w:numPr>
        <w:ind w:left="357" w:hanging="357"/>
        <w:rPr/>
      </w:pPr>
      <w:r>
        <w:rPr>
          <w:lang w:val="en-CA"/>
        </w:rPr>
        <w:t>Spring</w:t>
      </w:r>
    </w:p>
    <w:p>
      <w:pPr>
        <w:pStyle w:val="Puce1"/>
        <w:numPr>
          <w:ilvl w:val="0"/>
          <w:numId w:val="2"/>
        </w:numPr>
        <w:ind w:left="357" w:hanging="357"/>
        <w:rPr/>
      </w:pPr>
      <w:r>
        <w:rPr>
          <w:lang w:val="en-CA"/>
        </w:rPr>
        <w:t>JPA</w:t>
      </w:r>
    </w:p>
    <w:p>
      <w:pPr>
        <w:pStyle w:val="Puce1"/>
        <w:numPr>
          <w:ilvl w:val="0"/>
          <w:numId w:val="2"/>
        </w:numPr>
        <w:ind w:left="357" w:hanging="357"/>
        <w:rPr/>
      </w:pPr>
      <w:r>
        <w:rPr>
          <w:lang w:val="en-CA"/>
        </w:rPr>
        <w:t>Hibernate</w:t>
      </w:r>
    </w:p>
    <w:p>
      <w:pPr>
        <w:pStyle w:val="Puce1"/>
        <w:numPr>
          <w:ilvl w:val="0"/>
          <w:numId w:val="2"/>
        </w:numPr>
        <w:ind w:left="357" w:hanging="357"/>
        <w:rPr/>
      </w:pPr>
      <w:r>
        <w:rPr>
          <w:lang w:val="en-CA"/>
        </w:rPr>
        <w:t>Apache</w:t>
      </w:r>
      <w:del w:id="21" w:author="Autor desconhecido" w:date="2020-01-06T13:45:00Z">
        <w:r>
          <w:rPr>
            <w:lang w:val="en-CA"/>
          </w:rPr>
          <w:delText xml:space="preserve"> </w:delText>
        </w:r>
      </w:del>
      <w:ins w:id="22" w:author="Autor desconhecido" w:date="2020-01-06T13:45:00Z">
        <w:r>
          <w:rPr>
            <w:lang w:val="en-CA"/>
          </w:rPr>
          <w:t xml:space="preserve"> </w:t>
        </w:r>
      </w:ins>
      <w:r>
        <w:rPr>
          <w:lang w:val="en-CA"/>
        </w:rPr>
        <w:t>Camel</w:t>
      </w:r>
    </w:p>
    <w:p>
      <w:pPr>
        <w:pStyle w:val="Puce1"/>
        <w:numPr>
          <w:ilvl w:val="0"/>
          <w:numId w:val="2"/>
        </w:numPr>
        <w:ind w:left="357" w:hanging="357"/>
        <w:rPr/>
      </w:pPr>
      <w:r>
        <w:rPr>
          <w:lang w:val="en-CA"/>
        </w:rPr>
        <w:t>Play Framework</w:t>
      </w:r>
    </w:p>
    <w:p>
      <w:pPr>
        <w:pStyle w:val="Puce1"/>
        <w:numPr>
          <w:ilvl w:val="0"/>
          <w:numId w:val="2"/>
        </w:numPr>
        <w:ind w:left="357" w:hanging="357"/>
        <w:rPr/>
      </w:pPr>
      <w:r>
        <w:rPr/>
        <w:t>Laravel</w:t>
      </w:r>
    </w:p>
    <w:p>
      <w:pPr>
        <w:pStyle w:val="Puce1"/>
        <w:numPr>
          <w:ilvl w:val="0"/>
          <w:numId w:val="2"/>
        </w:numPr>
        <w:ind w:left="357" w:hanging="357"/>
        <w:rPr/>
      </w:pPr>
      <w:r>
        <w:rPr/>
        <w:t>ExpressJS</w:t>
      </w:r>
    </w:p>
    <w:p>
      <w:pPr>
        <w:pStyle w:val="Puce1"/>
        <w:numPr>
          <w:ilvl w:val="0"/>
          <w:numId w:val="2"/>
        </w:numPr>
        <w:ind w:left="357" w:hanging="357"/>
        <w:rPr/>
      </w:pPr>
      <w:r>
        <w:rPr/>
        <w:t>Strongloop</w:t>
      </w:r>
    </w:p>
    <w:p>
      <w:pPr>
        <w:pStyle w:val="Puce1"/>
        <w:numPr>
          <w:ilvl w:val="0"/>
          <w:numId w:val="2"/>
        </w:numPr>
        <w:ind w:left="357" w:hanging="357"/>
        <w:rPr/>
      </w:pPr>
      <w:r>
        <w:rPr/>
        <w:t>Loopback</w:t>
      </w:r>
    </w:p>
    <w:p>
      <w:pPr>
        <w:pStyle w:val="Puce1"/>
        <w:numPr>
          <w:ilvl w:val="0"/>
          <w:numId w:val="2"/>
        </w:numPr>
        <w:ind w:left="357" w:hanging="357"/>
        <w:rPr/>
      </w:pPr>
      <w:ins w:id="23" w:author="Autor desconhecido" w:date="2020-01-06T13:54:00Z">
        <w:r>
          <w:rPr/>
          <w:t>NodeJS</w:t>
        </w:r>
      </w:ins>
    </w:p>
    <w:p>
      <w:pPr>
        <w:pStyle w:val="Puce1"/>
        <w:numPr>
          <w:ilvl w:val="0"/>
          <w:numId w:val="2"/>
        </w:numPr>
        <w:ind w:left="357" w:hanging="357"/>
        <w:rPr/>
      </w:pPr>
      <w:r>
        <w:rPr/>
        <w:t>DynamoDB</w:t>
      </w:r>
    </w:p>
    <w:p>
      <w:pPr>
        <w:pStyle w:val="Puce1"/>
        <w:numPr>
          <w:ilvl w:val="0"/>
          <w:numId w:val="2"/>
        </w:numPr>
        <w:ind w:left="357" w:hanging="357"/>
        <w:rPr>
          <w:lang w:val="en-CA"/>
        </w:rPr>
      </w:pPr>
      <w:r>
        <w:rPr>
          <w:lang w:val="en-CA"/>
        </w:rPr>
        <w:t>MongoDB</w:t>
      </w:r>
    </w:p>
    <w:p>
      <w:pPr>
        <w:pStyle w:val="Puce1"/>
        <w:numPr>
          <w:ilvl w:val="0"/>
          <w:numId w:val="2"/>
        </w:numPr>
        <w:ind w:left="357" w:hanging="357"/>
        <w:rPr>
          <w:lang w:val="en-CA"/>
        </w:rPr>
      </w:pPr>
      <w:r>
        <w:rPr>
          <w:lang w:val="en-CA"/>
        </w:rPr>
        <w:t>MySQL</w:t>
      </w:r>
    </w:p>
    <w:p>
      <w:pPr>
        <w:pStyle w:val="Puce1"/>
        <w:numPr>
          <w:ilvl w:val="0"/>
          <w:numId w:val="2"/>
        </w:numPr>
        <w:ind w:left="357" w:hanging="357"/>
        <w:rPr>
          <w:lang w:val="en-CA"/>
        </w:rPr>
      </w:pPr>
      <w:r>
        <w:rPr>
          <w:lang w:val="en-CA"/>
        </w:rPr>
        <w:t>MS SQL Server</w:t>
      </w:r>
    </w:p>
    <w:p>
      <w:pPr>
        <w:pStyle w:val="Puce1"/>
        <w:numPr>
          <w:ilvl w:val="0"/>
          <w:numId w:val="2"/>
        </w:numPr>
        <w:ind w:left="357" w:hanging="357"/>
        <w:rPr>
          <w:lang w:val="en-CA"/>
        </w:rPr>
      </w:pPr>
      <w:r>
        <w:rPr>
          <w:lang w:val="en-CA"/>
        </w:rPr>
        <w:t>PostgreSQL</w:t>
      </w:r>
    </w:p>
    <w:p>
      <w:pPr>
        <w:pStyle w:val="Puce1"/>
        <w:numPr>
          <w:ilvl w:val="0"/>
          <w:numId w:val="2"/>
        </w:numPr>
        <w:ind w:left="357" w:hanging="357"/>
        <w:rPr>
          <w:lang w:val="en-CA"/>
          <w:del w:id="24" w:author="Autor desconhecido" w:date="2020-01-06T13:44:00Z"/>
        </w:rPr>
      </w:pPr>
      <w:r>
        <w:rPr>
          <w:lang w:val="en-CA"/>
        </w:rPr>
        <w:t>Oracle</w:t>
      </w:r>
    </w:p>
    <w:p>
      <w:pPr>
        <w:pStyle w:val="Puce1"/>
        <w:numPr>
          <w:ilvl w:val="0"/>
          <w:numId w:val="2"/>
        </w:numPr>
        <w:ind w:left="357" w:hanging="357"/>
        <w:rPr>
          <w:lang w:val="en-CA"/>
        </w:rPr>
      </w:pPr>
      <w:del w:id="25" w:author="Autor desconhecido" w:date="2020-01-06T13:44:00Z">
        <w:r>
          <w:rPr/>
          <w:delText>Git/Github</w:delText>
        </w:r>
      </w:del>
    </w:p>
    <w:p>
      <w:pPr>
        <w:pStyle w:val="Puce1"/>
        <w:numPr>
          <w:ilvl w:val="0"/>
          <w:numId w:val="2"/>
        </w:numPr>
        <w:ind w:left="357" w:hanging="357"/>
        <w:rPr/>
      </w:pPr>
      <w:r>
        <w:rPr/>
        <w:t>UI/UX Design</w:t>
      </w:r>
    </w:p>
    <w:p>
      <w:pPr>
        <w:pStyle w:val="Puce1"/>
        <w:numPr>
          <w:ilvl w:val="0"/>
          <w:numId w:val="2"/>
        </w:numPr>
        <w:ind w:left="357" w:hanging="357"/>
        <w:rPr/>
      </w:pPr>
      <w:r>
        <w:rPr/>
        <w:t>Figma</w:t>
      </w:r>
    </w:p>
    <w:p>
      <w:pPr>
        <w:pStyle w:val="Puce1"/>
        <w:numPr>
          <w:ilvl w:val="0"/>
          <w:numId w:val="2"/>
        </w:numPr>
        <w:ind w:left="357" w:hanging="357"/>
        <w:rPr/>
      </w:pPr>
      <w:r>
        <w:rPr/>
        <w:t>GIMP</w:t>
      </w:r>
    </w:p>
    <w:p>
      <w:pPr>
        <w:pStyle w:val="Puce1"/>
        <w:numPr>
          <w:ilvl w:val="0"/>
          <w:numId w:val="2"/>
        </w:numPr>
        <w:ind w:left="357" w:hanging="357"/>
        <w:rPr/>
      </w:pPr>
      <w:r>
        <w:rPr/>
        <w:t>Photoshop</w:t>
      </w:r>
    </w:p>
    <w:p>
      <w:pPr>
        <w:pStyle w:val="Puce1"/>
        <w:numPr>
          <w:ilvl w:val="0"/>
          <w:numId w:val="2"/>
        </w:numPr>
        <w:ind w:left="357" w:hanging="357"/>
        <w:rPr/>
      </w:pPr>
      <w:r>
        <w:rPr/>
        <w:t>HTML</w:t>
      </w:r>
    </w:p>
    <w:p>
      <w:pPr>
        <w:pStyle w:val="Puce1"/>
        <w:numPr>
          <w:ilvl w:val="0"/>
          <w:numId w:val="2"/>
        </w:numPr>
        <w:ind w:left="357" w:hanging="357"/>
        <w:rPr/>
      </w:pPr>
      <w:r>
        <w:rPr/>
        <w:t>CSS</w:t>
      </w:r>
    </w:p>
    <w:p>
      <w:pPr>
        <w:pStyle w:val="Puce1"/>
        <w:numPr>
          <w:ilvl w:val="0"/>
          <w:numId w:val="2"/>
        </w:numPr>
        <w:ind w:left="357" w:hanging="357"/>
        <w:rPr/>
      </w:pPr>
      <w:r>
        <w:rPr/>
        <w:t>Javascript</w:t>
      </w:r>
    </w:p>
    <w:p>
      <w:pPr>
        <w:pStyle w:val="Puce1"/>
        <w:numPr>
          <w:ilvl w:val="0"/>
          <w:numId w:val="2"/>
        </w:numPr>
        <w:ind w:left="357" w:hanging="357"/>
        <w:rPr/>
      </w:pPr>
      <w:r>
        <w:rPr/>
        <w:t>Gulp</w:t>
      </w:r>
    </w:p>
    <w:p>
      <w:pPr>
        <w:pStyle w:val="Puce1"/>
        <w:numPr>
          <w:ilvl w:val="0"/>
          <w:numId w:val="2"/>
        </w:numPr>
        <w:ind w:left="357" w:hanging="357"/>
        <w:rPr/>
      </w:pPr>
      <w:r>
        <w:rPr/>
        <w:t>Grunt</w:t>
      </w:r>
    </w:p>
    <w:p>
      <w:pPr>
        <w:pStyle w:val="Puce1"/>
        <w:numPr>
          <w:ilvl w:val="0"/>
          <w:numId w:val="2"/>
        </w:numPr>
        <w:ind w:left="357" w:hanging="357"/>
        <w:rPr/>
      </w:pPr>
      <w:ins w:id="26" w:author="Autor desconhecido" w:date="2020-01-06T14:05:00Z">
        <w:r>
          <w:rPr/>
          <w:t>Webpack</w:t>
        </w:r>
      </w:ins>
    </w:p>
    <w:p>
      <w:pPr>
        <w:pStyle w:val="Puce1"/>
        <w:numPr>
          <w:ilvl w:val="0"/>
          <w:numId w:val="2"/>
        </w:numPr>
        <w:ind w:left="357" w:hanging="357"/>
        <w:rPr/>
      </w:pPr>
      <w:r>
        <w:rPr/>
        <w:t>Ionic</w:t>
      </w:r>
    </w:p>
    <w:p>
      <w:pPr>
        <w:pStyle w:val="Puce1"/>
        <w:numPr>
          <w:ilvl w:val="0"/>
          <w:numId w:val="2"/>
        </w:numPr>
        <w:ind w:left="357" w:hanging="357"/>
        <w:rPr/>
      </w:pPr>
      <w:r>
        <w:rPr/>
        <w:t>Cordova</w:t>
      </w:r>
    </w:p>
    <w:p>
      <w:pPr>
        <w:pStyle w:val="Puce1"/>
        <w:numPr>
          <w:ilvl w:val="0"/>
          <w:numId w:val="2"/>
        </w:numPr>
        <w:ind w:left="357" w:hanging="357"/>
        <w:rPr/>
      </w:pPr>
      <w:r>
        <w:rPr/>
        <w:t>Mongoose</w:t>
      </w:r>
    </w:p>
    <w:p>
      <w:pPr>
        <w:pStyle w:val="Puce1"/>
        <w:numPr>
          <w:ilvl w:val="0"/>
          <w:numId w:val="2"/>
        </w:numPr>
        <w:ind w:left="357" w:hanging="357"/>
        <w:rPr/>
      </w:pPr>
      <w:r>
        <w:rPr/>
        <w:t>AWS</w:t>
      </w:r>
    </w:p>
    <w:p>
      <w:pPr>
        <w:pStyle w:val="Puce1"/>
        <w:numPr>
          <w:ilvl w:val="0"/>
          <w:numId w:val="2"/>
        </w:numPr>
        <w:ind w:left="357" w:hanging="357"/>
        <w:rPr/>
      </w:pPr>
      <w:r>
        <w:rPr/>
        <w:t>Heroku</w:t>
      </w:r>
    </w:p>
    <w:p>
      <w:pPr>
        <w:pStyle w:val="Puce1"/>
        <w:numPr>
          <w:ilvl w:val="0"/>
          <w:numId w:val="2"/>
        </w:numPr>
        <w:ind w:left="357" w:hanging="357"/>
        <w:rPr/>
      </w:pPr>
      <w:r>
        <w:rPr/>
        <w:t>IBM Bluemix</w:t>
      </w:r>
    </w:p>
    <w:p>
      <w:pPr>
        <w:pStyle w:val="Puce1"/>
        <w:numPr>
          <w:ilvl w:val="0"/>
          <w:numId w:val="2"/>
        </w:numPr>
        <w:ind w:left="357" w:hanging="357"/>
        <w:rPr/>
      </w:pPr>
      <w:r>
        <w:rPr/>
        <w:t>Jenkins</w:t>
      </w:r>
    </w:p>
    <w:p>
      <w:pPr>
        <w:pStyle w:val="Puce1"/>
        <w:numPr>
          <w:ilvl w:val="0"/>
          <w:numId w:val="2"/>
        </w:numPr>
        <w:ind w:left="357" w:hanging="357"/>
        <w:rPr/>
      </w:pPr>
      <w:r>
        <w:rPr/>
        <w:t>Azure DevOps</w:t>
      </w:r>
    </w:p>
    <w:p>
      <w:pPr>
        <w:pStyle w:val="Puce1"/>
        <w:numPr>
          <w:ilvl w:val="0"/>
          <w:numId w:val="2"/>
        </w:numPr>
        <w:ind w:left="357" w:hanging="357"/>
        <w:rPr/>
      </w:pPr>
      <w:r>
        <w:rPr/>
        <w:t>Maven</w:t>
      </w:r>
    </w:p>
    <w:p>
      <w:pPr>
        <w:pStyle w:val="Puce1"/>
        <w:numPr>
          <w:ilvl w:val="0"/>
          <w:numId w:val="2"/>
        </w:numPr>
        <w:ind w:left="357" w:hanging="357"/>
        <w:rPr/>
      </w:pPr>
      <w:ins w:id="27" w:author="Autor desconhecido" w:date="2020-01-06T13:45:00Z">
        <w:r>
          <w:rPr/>
          <w:t>Eclipse</w:t>
        </w:r>
      </w:ins>
    </w:p>
    <w:p>
      <w:pPr>
        <w:pStyle w:val="Puce1"/>
        <w:numPr>
          <w:ilvl w:val="0"/>
          <w:numId w:val="2"/>
        </w:numPr>
        <w:ind w:left="357" w:hanging="357"/>
        <w:rPr/>
      </w:pPr>
      <w:ins w:id="29" w:author="Autor desconhecido" w:date="2020-01-06T13:45:00Z">
        <w:r>
          <w:rPr/>
          <w:t>IntelliJ</w:t>
        </w:r>
      </w:ins>
    </w:p>
    <w:p>
      <w:pPr>
        <w:pStyle w:val="Puce1"/>
        <w:numPr>
          <w:ilvl w:val="0"/>
          <w:numId w:val="2"/>
        </w:numPr>
        <w:ind w:left="357" w:hanging="357"/>
        <w:rPr/>
      </w:pPr>
      <w:r>
        <w:rPr/>
        <w:t>Android Studio</w:t>
      </w:r>
    </w:p>
    <w:p>
      <w:pPr>
        <w:pStyle w:val="Puce1"/>
        <w:numPr>
          <w:ilvl w:val="0"/>
          <w:numId w:val="2"/>
        </w:numPr>
        <w:ind w:left="357" w:hanging="357"/>
        <w:rPr/>
      </w:pPr>
      <w:ins w:id="30" w:author="Autor desconhecido" w:date="2020-01-06T13:45:00Z">
        <w:r>
          <w:rPr/>
          <w:t>VSCode</w:t>
        </w:r>
      </w:ins>
    </w:p>
    <w:p>
      <w:pPr>
        <w:pStyle w:val="Puce1"/>
        <w:numPr>
          <w:ilvl w:val="0"/>
          <w:numId w:val="2"/>
        </w:numPr>
        <w:ind w:left="357" w:hanging="357"/>
        <w:rPr/>
      </w:pPr>
      <w:ins w:id="32" w:author="Autor desconhecido" w:date="2020-01-06T13:45:00Z">
        <w:r>
          <w:rPr/>
          <w:t>Visual Studio</w:t>
        </w:r>
      </w:ins>
    </w:p>
    <w:p>
      <w:pPr>
        <w:pStyle w:val="Puce1"/>
        <w:numPr>
          <w:ilvl w:val="0"/>
          <w:numId w:val="2"/>
        </w:numPr>
        <w:ind w:left="357" w:hanging="357"/>
        <w:rPr/>
      </w:pPr>
      <w:ins w:id="33" w:author="Autor desconhecido" w:date="2020-01-06T14:04:00Z">
        <w:r>
          <w:rPr/>
          <w:t>Atom</w:t>
        </w:r>
      </w:ins>
    </w:p>
    <w:p>
      <w:pPr>
        <w:pStyle w:val="Puce1"/>
        <w:numPr>
          <w:ilvl w:val="0"/>
          <w:numId w:val="2"/>
        </w:numPr>
        <w:ind w:left="357" w:hanging="357"/>
        <w:rPr/>
      </w:pPr>
      <w:ins w:id="34" w:author="Autor desconhecido" w:date="2020-01-06T13:53:00Z">
        <w:r>
          <w:rPr/>
          <w:t>J</w:t>
        </w:r>
      </w:ins>
      <w:ins w:id="35" w:author="Autor desconhecido" w:date="2020-01-06T14:00:00Z">
        <w:r>
          <w:rPr/>
          <w:t>b</w:t>
        </w:r>
      </w:ins>
      <w:ins w:id="36" w:author="Autor desconhecido" w:date="2020-01-06T13:53:00Z">
        <w:r>
          <w:rPr/>
          <w:t>oss</w:t>
        </w:r>
      </w:ins>
    </w:p>
    <w:p>
      <w:pPr>
        <w:pStyle w:val="Puce1"/>
        <w:numPr>
          <w:ilvl w:val="0"/>
          <w:numId w:val="2"/>
        </w:numPr>
        <w:ind w:left="357" w:hanging="357"/>
        <w:rPr/>
      </w:pPr>
      <w:ins w:id="38" w:author="Autor desconhecido" w:date="2020-01-06T13:53:00Z">
        <w:r>
          <w:rPr/>
          <w:t>Tomcat</w:t>
        </w:r>
      </w:ins>
    </w:p>
    <w:p>
      <w:pPr>
        <w:pStyle w:val="Puce1"/>
        <w:numPr>
          <w:ilvl w:val="0"/>
          <w:numId w:val="2"/>
        </w:numPr>
        <w:ind w:left="357" w:hanging="357"/>
        <w:rPr/>
      </w:pPr>
      <w:ins w:id="39" w:author="Autor desconhecido" w:date="2020-01-06T14:01:00Z">
        <w:r>
          <w:rPr/>
          <w:t>J</w:t>
        </w:r>
      </w:ins>
      <w:ins w:id="40" w:author="Autor desconhecido" w:date="2020-01-06T14:04:00Z">
        <w:r>
          <w:rPr/>
          <w:t>u</w:t>
        </w:r>
      </w:ins>
      <w:ins w:id="41" w:author="Autor desconhecido" w:date="2020-01-06T14:01:00Z">
        <w:r>
          <w:rPr/>
          <w:t>nit</w:t>
        </w:r>
      </w:ins>
    </w:p>
    <w:p>
      <w:pPr>
        <w:pStyle w:val="Puce1"/>
        <w:numPr>
          <w:ilvl w:val="0"/>
          <w:numId w:val="2"/>
        </w:numPr>
        <w:ind w:left="357" w:hanging="357"/>
        <w:rPr/>
      </w:pPr>
      <w:ins w:id="43" w:author="Autor desconhecido" w:date="2020-01-06T14:01:00Z">
        <w:r>
          <w:rPr/>
          <w:t>Jacoco</w:t>
        </w:r>
      </w:ins>
    </w:p>
    <w:p>
      <w:pPr>
        <w:pStyle w:val="Puce1"/>
        <w:numPr>
          <w:ilvl w:val="0"/>
          <w:numId w:val="2"/>
        </w:numPr>
        <w:ind w:left="357" w:hanging="357"/>
        <w:rPr/>
      </w:pPr>
      <w:r>
        <w:rPr/>
        <w:t>Jest</w:t>
      </w:r>
    </w:p>
    <w:p>
      <w:pPr>
        <w:pStyle w:val="Puce1"/>
        <w:numPr>
          <w:ilvl w:val="0"/>
          <w:numId w:val="2"/>
        </w:numPr>
        <w:ind w:left="357" w:hanging="357"/>
        <w:rPr/>
      </w:pPr>
      <w:r>
        <w:rPr/>
        <w:t>React Testing Library</w:t>
      </w:r>
    </w:p>
    <w:p>
      <w:pPr>
        <w:pStyle w:val="Puce1"/>
        <w:numPr>
          <w:ilvl w:val="0"/>
          <w:numId w:val="2"/>
        </w:numPr>
        <w:ind w:left="357" w:hanging="357"/>
        <w:rPr/>
      </w:pPr>
      <w:ins w:id="44" w:author="Autor desconhecido" w:date="2020-01-06T14:01:00Z">
        <w:r>
          <w:rPr/>
          <w:t>SonarQube</w:t>
        </w:r>
      </w:ins>
    </w:p>
    <w:p>
      <w:pPr>
        <w:pStyle w:val="Puce1"/>
        <w:numPr>
          <w:ilvl w:val="0"/>
          <w:numId w:val="2"/>
        </w:numPr>
        <w:ind w:left="357" w:hanging="357"/>
        <w:rPr/>
      </w:pPr>
      <w:r>
        <w:rPr/>
        <w:t>Joomla</w:t>
      </w:r>
    </w:p>
    <w:p>
      <w:pPr>
        <w:pStyle w:val="Puce1"/>
        <w:numPr>
          <w:ilvl w:val="0"/>
          <w:numId w:val="2"/>
        </w:numPr>
        <w:ind w:left="357" w:hanging="357"/>
        <w:rPr/>
      </w:pPr>
      <w:r>
        <w:rPr/>
        <w:t>Docker</w:t>
      </w:r>
    </w:p>
    <w:p>
      <w:pPr>
        <w:pStyle w:val="Puce1"/>
        <w:numPr>
          <w:ilvl w:val="0"/>
          <w:numId w:val="2"/>
        </w:numPr>
        <w:ind w:left="357" w:hanging="357"/>
        <w:rPr/>
      </w:pPr>
      <w:r>
        <w:rPr/>
        <w:t>Big Data</w:t>
      </w:r>
    </w:p>
    <w:p>
      <w:pPr>
        <w:pStyle w:val="Puce1"/>
        <w:numPr>
          <w:ilvl w:val="0"/>
          <w:numId w:val="2"/>
        </w:numPr>
        <w:ind w:left="357" w:hanging="357"/>
        <w:rPr/>
      </w:pPr>
      <w:r>
        <w:rPr/>
        <w:t>Firebase</w:t>
      </w:r>
    </w:p>
    <w:p>
      <w:pPr>
        <w:pStyle w:val="Puce1"/>
        <w:numPr>
          <w:ilvl w:val="0"/>
          <w:numId w:val="2"/>
        </w:numPr>
        <w:ind w:left="357" w:hanging="357"/>
        <w:rPr/>
      </w:pPr>
      <w:r>
        <w:rPr/>
        <w:t>Contentful</w:t>
      </w:r>
    </w:p>
    <w:p>
      <w:pPr>
        <w:pStyle w:val="Puce1"/>
        <w:numPr>
          <w:ilvl w:val="0"/>
          <w:numId w:val="2"/>
        </w:numPr>
        <w:ind w:left="357" w:hanging="357"/>
        <w:rPr/>
      </w:pPr>
      <w:r>
        <w:rPr/>
        <w:t>Netlify</w:t>
      </w:r>
    </w:p>
    <w:p>
      <w:pPr>
        <w:pStyle w:val="Puce1"/>
        <w:numPr>
          <w:ilvl w:val="0"/>
          <w:numId w:val="2"/>
        </w:numPr>
        <w:ind w:left="357" w:hanging="357"/>
        <w:rPr/>
      </w:pPr>
      <w:r>
        <w:rPr/>
        <w:t>ESLint</w:t>
      </w:r>
    </w:p>
    <w:p>
      <w:pPr>
        <w:pStyle w:val="Puce1"/>
        <w:numPr>
          <w:ilvl w:val="0"/>
          <w:numId w:val="2"/>
        </w:numPr>
        <w:ind w:left="357" w:hanging="357"/>
        <w:rPr/>
      </w:pPr>
      <w:r>
        <w:rPr/>
        <w:t>Typescript</w:t>
      </w:r>
    </w:p>
    <w:p>
      <w:pPr>
        <w:pStyle w:val="Puce1"/>
        <w:numPr>
          <w:ilvl w:val="0"/>
          <w:numId w:val="2"/>
        </w:numPr>
        <w:ind w:left="357" w:hanging="357"/>
        <w:rPr/>
      </w:pPr>
      <w:r>
        <w:rPr/>
        <w:t>Apache web server</w:t>
      </w:r>
    </w:p>
    <w:p>
      <w:pPr>
        <w:pStyle w:val="Puce1"/>
        <w:numPr>
          <w:ilvl w:val="0"/>
          <w:numId w:val="2"/>
        </w:numPr>
        <w:ind w:left="357" w:hanging="357"/>
        <w:rPr/>
      </w:pPr>
      <w:r>
        <w:rPr/>
        <w:t>Nginx</w:t>
      </w:r>
    </w:p>
    <w:p>
      <w:pPr>
        <w:pStyle w:val="Puce1"/>
        <w:numPr>
          <w:ilvl w:val="0"/>
          <w:numId w:val="2"/>
        </w:numPr>
        <w:ind w:left="357" w:hanging="357"/>
        <w:rPr/>
      </w:pPr>
      <w:r>
        <w:rPr/>
        <w:t>AWS Amplify</w:t>
      </w:r>
    </w:p>
    <w:p>
      <w:pPr>
        <w:pStyle w:val="Puce1"/>
        <w:numPr>
          <w:ilvl w:val="0"/>
          <w:numId w:val="2"/>
        </w:numPr>
        <w:ind w:left="357" w:hanging="357"/>
        <w:rPr/>
      </w:pPr>
      <w:r>
        <w:rPr/>
        <w:t>Apache Velocity</w:t>
      </w:r>
    </w:p>
    <w:p>
      <w:pPr>
        <w:pStyle w:val="Puce1"/>
        <w:numPr>
          <w:ilvl w:val="0"/>
          <w:numId w:val="2"/>
        </w:numPr>
        <w:ind w:left="357" w:hanging="357"/>
        <w:rPr/>
      </w:pPr>
      <w:r>
        <w:rPr/>
        <w:t>AWS Cognito</w:t>
      </w:r>
    </w:p>
    <w:p>
      <w:pPr>
        <w:pStyle w:val="Puce1"/>
        <w:numPr>
          <w:ilvl w:val="0"/>
          <w:numId w:val="2"/>
        </w:numPr>
        <w:ind w:left="357" w:hanging="357"/>
        <w:rPr/>
      </w:pPr>
      <w:r>
        <w:rPr/>
        <w:t>AWS IAM</w:t>
      </w:r>
    </w:p>
    <w:p>
      <w:pPr>
        <w:pStyle w:val="Puce1"/>
        <w:numPr>
          <w:ilvl w:val="0"/>
          <w:numId w:val="2"/>
        </w:numPr>
        <w:ind w:left="357" w:hanging="357"/>
        <w:rPr/>
      </w:pPr>
      <w:r>
        <w:rPr/>
        <w:t>BPMN</w:t>
      </w:r>
    </w:p>
    <w:p>
      <w:pPr>
        <w:pStyle w:val="Puce1"/>
        <w:numPr>
          <w:ilvl w:val="0"/>
          <w:numId w:val="2"/>
        </w:numPr>
        <w:ind w:left="357" w:hanging="357"/>
        <w:rPr/>
      </w:pPr>
      <w:r>
        <w:rPr/>
        <w:t>Appian BPMS</w:t>
      </w:r>
    </w:p>
    <w:p>
      <w:pPr>
        <w:pStyle w:val="Puce1"/>
        <w:numPr>
          <w:ilvl w:val="0"/>
          <w:numId w:val="2"/>
        </w:numPr>
        <w:ind w:left="357" w:hanging="357"/>
        <w:rPr/>
      </w:pPr>
      <w:r>
        <w:rPr/>
        <w:t>Micro-services</w:t>
      </w:r>
    </w:p>
    <w:p>
      <w:pPr>
        <w:pStyle w:val="Puce1"/>
        <w:numPr>
          <w:ilvl w:val="0"/>
          <w:numId w:val="2"/>
        </w:numPr>
        <w:ind w:left="357" w:hanging="357"/>
        <w:rPr/>
      </w:pPr>
      <w:r>
        <w:rPr/>
        <w:t>AWS Code Commit</w:t>
      </w:r>
    </w:p>
    <w:p>
      <w:pPr>
        <w:pStyle w:val="Puce1"/>
        <w:numPr>
          <w:ilvl w:val="0"/>
          <w:numId w:val="2"/>
        </w:numPr>
        <w:ind w:left="357" w:hanging="357"/>
        <w:rPr/>
      </w:pPr>
      <w:r>
        <w:rPr/>
        <w:t>AWS AppSync</w:t>
      </w:r>
    </w:p>
    <w:p>
      <w:pPr>
        <w:pStyle w:val="Puce1"/>
        <w:numPr>
          <w:ilvl w:val="0"/>
          <w:numId w:val="2"/>
        </w:numPr>
        <w:ind w:left="357" w:hanging="357"/>
        <w:rPr/>
      </w:pPr>
      <w:r>
        <w:rPr/>
        <w:t>TDD</w:t>
      </w:r>
    </w:p>
    <w:p>
      <w:pPr>
        <w:pStyle w:val="Puce1"/>
        <w:numPr>
          <w:ilvl w:val="0"/>
          <w:numId w:val="2"/>
        </w:numPr>
        <w:ind w:left="357" w:hanging="357"/>
        <w:rPr/>
      </w:pPr>
      <w:r>
        <w:rPr/>
        <w:t>BDD</w:t>
      </w:r>
    </w:p>
    <w:p>
      <w:pPr>
        <w:pStyle w:val="Puce1"/>
        <w:ind w:left="502" w:hanging="0"/>
        <w:rPr/>
      </w:pPr>
      <w:r>
        <w:rPr/>
      </w:r>
    </w:p>
    <w:p>
      <w:pPr>
        <w:sectPr>
          <w:type w:val="continuous"/>
          <w:pgSz w:w="12240" w:h="15840"/>
          <w:pgMar w:left="1134" w:right="1134" w:header="425" w:top="482" w:footer="737" w:bottom="1418" w:gutter="0"/>
          <w:cols w:num="2" w:space="720" w:equalWidth="true" w:sep="false"/>
          <w:formProt w:val="false"/>
          <w:textDirection w:val="lrTb"/>
          <w:docGrid w:type="default" w:linePitch="360" w:charSpace="32768"/>
        </w:sectPr>
      </w:pPr>
    </w:p>
    <w:p>
      <w:pPr>
        <w:pStyle w:val="LCVespace1tableau"/>
        <w:rPr/>
      </w:pPr>
      <w:r>
        <w:rPr/>
      </w:r>
    </w:p>
    <w:p>
      <w:pPr>
        <w:pStyle w:val="LCVespace1tableau"/>
        <w:rPr/>
      </w:pPr>
      <w:r>
        <w:rPr/>
      </w:r>
    </w:p>
    <w:tbl>
      <w:tblPr>
        <w:tblStyle w:val="Tabelacomgrade"/>
        <w:tblW w:w="9962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90"/>
        <w:gridCol w:w="8371"/>
      </w:tblGrid>
      <w:tr>
        <w:trPr/>
        <w:tc>
          <w:tcPr>
            <w:tcW w:w="1590" w:type="dxa"/>
            <w:tcBorders>
              <w:top w:val="nil"/>
              <w:left w:val="nil"/>
              <w:bottom w:val="nil"/>
              <w:right w:val="single" w:sz="24" w:space="0" w:color="FFFFFF"/>
            </w:tcBorders>
            <w:shd w:fill="EC9BA4" w:val="clear"/>
          </w:tcPr>
          <w:p>
            <w:pPr>
              <w:pStyle w:val="Normal"/>
              <w:tabs>
                <w:tab w:val="clear" w:pos="708"/>
                <w:tab w:val="left" w:pos="4678" w:leader="none"/>
              </w:tabs>
              <w:spacing w:lineRule="auto" w:line="240" w:before="80" w:after="80"/>
              <w:rPr>
                <w:rFonts w:cs="Arial"/>
                <w:spacing w:val="-2"/>
                <w:sz w:val="22"/>
              </w:rPr>
            </w:pPr>
            <w:r>
              <w:rPr>
                <w:rFonts w:cs="Arial"/>
                <w:spacing w:val="-2"/>
                <w:sz w:val="22"/>
              </w:rPr>
            </w:r>
          </w:p>
        </w:tc>
        <w:tc>
          <w:tcPr>
            <w:tcW w:w="8371" w:type="dxa"/>
            <w:tcBorders>
              <w:top w:val="nil"/>
              <w:left w:val="single" w:sz="24" w:space="0" w:color="FFFFFF"/>
              <w:bottom w:val="nil"/>
              <w:right w:val="nil"/>
            </w:tcBorders>
            <w:shd w:color="auto" w:fill="55575D" w:themeFill="text2" w:val="clear"/>
          </w:tcPr>
          <w:p>
            <w:pPr>
              <w:pStyle w:val="Normal"/>
              <w:tabs>
                <w:tab w:val="clear" w:pos="708"/>
                <w:tab w:val="left" w:pos="4678" w:leader="none"/>
              </w:tabs>
              <w:spacing w:lineRule="auto" w:line="240" w:before="80" w:after="80"/>
              <w:rPr>
                <w:rFonts w:cs="Arial"/>
                <w:b/>
                <w:b/>
                <w:smallCaps/>
                <w:color w:val="FFFFFF" w:themeColor="background1"/>
                <w:spacing w:val="-2"/>
                <w:sz w:val="22"/>
              </w:rPr>
            </w:pPr>
            <w:r>
              <w:rPr>
                <w:rFonts w:eastAsia="Times New Roman" w:cs="Arial"/>
                <w:b/>
                <w:smallCaps/>
                <w:color w:val="FFFFFF" w:themeColor="background1"/>
                <w:spacing w:val="-2"/>
                <w:kern w:val="0"/>
                <w:sz w:val="22"/>
                <w:szCs w:val="22"/>
                <w:lang w:val="fr-CA" w:eastAsia="fr-FR" w:bidi="ar-SA"/>
              </w:rPr>
              <w:t>Línguas faladas e escritas</w:t>
            </w:r>
          </w:p>
        </w:tc>
      </w:tr>
    </w:tbl>
    <w:p>
      <w:pPr>
        <w:pStyle w:val="LCVPuce1"/>
        <w:rPr/>
      </w:pPr>
      <w:r>
        <w:rPr/>
      </w:r>
    </w:p>
    <w:p>
      <w:pPr>
        <w:pStyle w:val="LCVPuce1"/>
        <w:numPr>
          <w:ilvl w:val="0"/>
          <w:numId w:val="3"/>
        </w:numPr>
        <w:ind w:left="357" w:hanging="357"/>
        <w:rPr/>
      </w:pPr>
      <w:r>
        <w:rPr/>
        <w:t xml:space="preserve">Francês – TEFAQ Niveau B2 (Compréhension Orale/Expression Orale) </w:t>
      </w:r>
    </w:p>
    <w:p>
      <w:pPr>
        <w:pStyle w:val="LCVPuce1"/>
        <w:numPr>
          <w:ilvl w:val="0"/>
          <w:numId w:val="3"/>
        </w:numPr>
        <w:ind w:left="357" w:hanging="357"/>
        <w:rPr/>
      </w:pPr>
      <w:r>
        <w:rPr/>
        <w:t>Inglês – IELTS General – Level 7.0</w:t>
      </w:r>
    </w:p>
    <w:p>
      <w:pPr>
        <w:pStyle w:val="LCVPuce1"/>
        <w:numPr>
          <w:ilvl w:val="0"/>
          <w:numId w:val="3"/>
        </w:numPr>
        <w:ind w:left="357" w:hanging="357"/>
        <w:rPr/>
      </w:pPr>
      <w:r>
        <w:rPr/>
        <w:t>Português – Língua Materna/Nativo</w:t>
      </w:r>
    </w:p>
    <w:p>
      <w:pPr>
        <w:pStyle w:val="LCVPuce1"/>
        <w:numPr>
          <w:ilvl w:val="0"/>
          <w:numId w:val="3"/>
        </w:numPr>
        <w:ind w:left="357" w:hanging="357"/>
        <w:rPr/>
      </w:pPr>
      <w:r>
        <w:rPr/>
        <w:t>Espanhol profissional</w:t>
      </w:r>
    </w:p>
    <w:p>
      <w:pPr>
        <w:pStyle w:val="LCVPuce1"/>
        <w:rPr>
          <w:del w:id="46" w:author="Autor desconhecido" w:date="2020-01-06T13:47:00Z"/>
        </w:rPr>
      </w:pPr>
      <w:del w:id="45" w:author="Autor desconhecido" w:date="2020-01-06T13:47:00Z">
        <w:r>
          <w:rPr/>
        </w:r>
      </w:del>
    </w:p>
    <w:p>
      <w:pPr>
        <w:pStyle w:val="LCVPuce1"/>
        <w:rPr/>
      </w:pPr>
      <w:r>
        <w:rPr/>
      </w:r>
    </w:p>
    <w:tbl>
      <w:tblPr>
        <w:tblStyle w:val="Tabelacomgrade"/>
        <w:tblW w:w="9962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90"/>
        <w:gridCol w:w="8371"/>
      </w:tblGrid>
      <w:tr>
        <w:trPr/>
        <w:tc>
          <w:tcPr>
            <w:tcW w:w="1590" w:type="dxa"/>
            <w:tcBorders>
              <w:top w:val="nil"/>
              <w:left w:val="nil"/>
              <w:bottom w:val="nil"/>
              <w:right w:val="single" w:sz="24" w:space="0" w:color="FFFFFF"/>
            </w:tcBorders>
            <w:shd w:fill="EC9BA4" w:val="clear"/>
          </w:tcPr>
          <w:p>
            <w:pPr>
              <w:pStyle w:val="Normal"/>
              <w:tabs>
                <w:tab w:val="clear" w:pos="708"/>
                <w:tab w:val="left" w:pos="4678" w:leader="none"/>
              </w:tabs>
              <w:spacing w:lineRule="auto" w:line="240" w:before="80" w:after="80"/>
              <w:rPr>
                <w:rFonts w:cs="Arial"/>
                <w:spacing w:val="-2"/>
                <w:sz w:val="22"/>
              </w:rPr>
            </w:pPr>
            <w:r>
              <w:rPr>
                <w:rFonts w:cs="Arial"/>
                <w:spacing w:val="-2"/>
                <w:sz w:val="22"/>
              </w:rPr>
            </w:r>
          </w:p>
        </w:tc>
        <w:tc>
          <w:tcPr>
            <w:tcW w:w="8371" w:type="dxa"/>
            <w:tcBorders>
              <w:top w:val="nil"/>
              <w:left w:val="single" w:sz="24" w:space="0" w:color="FFFFFF"/>
              <w:bottom w:val="nil"/>
              <w:right w:val="nil"/>
            </w:tcBorders>
            <w:shd w:color="auto" w:fill="55575D" w:themeFill="text2" w:val="clear"/>
          </w:tcPr>
          <w:p>
            <w:pPr>
              <w:pStyle w:val="Normal"/>
              <w:tabs>
                <w:tab w:val="clear" w:pos="708"/>
                <w:tab w:val="left" w:pos="4678" w:leader="none"/>
              </w:tabs>
              <w:spacing w:lineRule="auto" w:line="240" w:before="80" w:after="80"/>
              <w:rPr>
                <w:rFonts w:cs="Arial"/>
                <w:b/>
                <w:b/>
                <w:smallCaps/>
                <w:color w:val="FFFFFF" w:themeColor="background1"/>
                <w:spacing w:val="-2"/>
                <w:sz w:val="22"/>
              </w:rPr>
            </w:pPr>
            <w:r>
              <w:rPr>
                <w:rFonts w:eastAsia="Times New Roman" w:cs="Arial"/>
                <w:b/>
                <w:smallCaps/>
                <w:color w:val="FFFFFF" w:themeColor="background1"/>
                <w:spacing w:val="-2"/>
                <w:kern w:val="0"/>
                <w:sz w:val="22"/>
                <w:szCs w:val="22"/>
                <w:lang w:val="fr-CA" w:eastAsia="fr-FR" w:bidi="ar-SA"/>
              </w:rPr>
              <w:t>Aperfeiçoamento</w:t>
            </w:r>
            <w:r>
              <w:rPr>
                <w:rFonts w:cs="Arial"/>
                <w:b/>
                <w:smallCaps/>
                <w:color w:val="FFFFFF" w:themeColor="background1"/>
                <w:spacing w:val="-2"/>
                <w:sz w:val="22"/>
              </w:rPr>
              <w:t xml:space="preserve"> </w:t>
            </w:r>
          </w:p>
        </w:tc>
      </w:tr>
    </w:tbl>
    <w:p>
      <w:pPr>
        <w:pStyle w:val="Puce1"/>
        <w:rPr/>
      </w:pPr>
      <w:r>
        <w:rPr/>
      </w:r>
    </w:p>
    <w:p>
      <w:pPr>
        <w:pStyle w:val="Puce1"/>
        <w:numPr>
          <w:ilvl w:val="0"/>
          <w:numId w:val="2"/>
        </w:numPr>
        <w:rPr/>
      </w:pPr>
      <w:r>
        <w:rPr>
          <w:rFonts w:eastAsia="Times New Roman" w:cs="Times New Roman"/>
          <w:color w:val="auto"/>
          <w:kern w:val="0"/>
          <w:sz w:val="20"/>
          <w:szCs w:val="20"/>
          <w:lang w:val="fr-CA" w:eastAsia="fr-FR" w:bidi="ar-SA"/>
        </w:rPr>
        <w:t xml:space="preserve">Pós-graduação em Ciência de Dados - </w:t>
      </w:r>
      <w:r>
        <w:rPr/>
        <w:t>BigData – Unyleya (2020)</w:t>
      </w:r>
    </w:p>
    <w:p>
      <w:pPr>
        <w:pStyle w:val="Puce1"/>
        <w:numPr>
          <w:ilvl w:val="0"/>
          <w:numId w:val="2"/>
        </w:numPr>
        <w:rPr/>
      </w:pPr>
      <w:ins w:id="47" w:author="Autor desconhecido" w:date="2020-01-06T13:46:00Z">
        <w:r>
          <w:rPr/>
          <w:t>Programa</w:t>
        </w:r>
      </w:ins>
      <w:r>
        <w:rPr/>
        <w:t>ção</w:t>
      </w:r>
      <w:ins w:id="48" w:author="Autor desconhecido" w:date="2020-01-06T13:46:00Z">
        <w:r>
          <w:rPr/>
          <w:t xml:space="preserve"> web </w:t>
        </w:r>
      </w:ins>
      <w:r>
        <w:rPr/>
        <w:t>com</w:t>
      </w:r>
      <w:ins w:id="49" w:author="Autor desconhecido" w:date="2020-01-06T13:46:00Z">
        <w:r>
          <w:rPr/>
          <w:t xml:space="preserve"> MVC, C# et ASP.NET – Cégep de Sainte Foy (2019)</w:t>
        </w:r>
      </w:ins>
    </w:p>
    <w:p>
      <w:pPr>
        <w:pStyle w:val="Puce1"/>
        <w:numPr>
          <w:ilvl w:val="0"/>
          <w:numId w:val="2"/>
        </w:numPr>
        <w:rPr>
          <w:lang w:val="en-CA"/>
        </w:rPr>
      </w:pPr>
      <w:r>
        <w:rPr>
          <w:lang w:val="en-US"/>
        </w:rPr>
        <w:t xml:space="preserve">Especialização em </w:t>
      </w:r>
      <w:r>
        <w:rPr>
          <w:lang w:val="en-CA"/>
        </w:rPr>
        <w:t>Full Stack Web Development by HKUST/Coursera (2016)</w:t>
      </w:r>
    </w:p>
    <w:p>
      <w:pPr>
        <w:sectPr>
          <w:type w:val="continuous"/>
          <w:pgSz w:w="12240" w:h="15840"/>
          <w:pgMar w:left="1134" w:right="1134" w:header="425" w:top="482" w:footer="737" w:bottom="1418" w:gutter="0"/>
          <w:formProt w:val="false"/>
          <w:textDirection w:val="lrTb"/>
          <w:docGrid w:type="default" w:linePitch="360" w:charSpace="32768"/>
        </w:sectPr>
      </w:pPr>
    </w:p>
    <w:p>
      <w:pPr>
        <w:pStyle w:val="LCVMisejour"/>
        <w:rPr>
          <w:lang w:val="en-US"/>
        </w:rPr>
      </w:pPr>
      <w:r>
        <w:rPr>
          <w:lang w:val="en-US"/>
        </w:rPr>
      </w:r>
    </w:p>
    <w:p>
      <w:pPr>
        <w:pStyle w:val="LCVMisejour"/>
        <w:rPr>
          <w:lang w:val="en-US"/>
        </w:rPr>
      </w:pPr>
      <w:r>
        <w:rPr>
          <w:lang w:val="en-US"/>
        </w:rPr>
      </w:r>
    </w:p>
    <w:p>
      <w:pPr>
        <w:pStyle w:val="LCVMisejour"/>
        <w:rPr>
          <w:lang w:val="en-US"/>
        </w:rPr>
      </w:pPr>
      <w:r>
        <w:rPr>
          <w:lang w:val="en-US"/>
        </w:rPr>
      </w:r>
    </w:p>
    <w:p>
      <w:pPr>
        <w:pStyle w:val="LCVMisejour"/>
        <w:rPr>
          <w:lang w:val="en-US"/>
        </w:rPr>
      </w:pPr>
      <w:r>
        <w:rPr>
          <w:rFonts w:eastAsia="Times New Roman" w:cs="Times New Roman"/>
          <w:b/>
          <w:bCs/>
          <w:i/>
          <w:color w:val="auto"/>
          <w:kern w:val="0"/>
          <w:sz w:val="20"/>
          <w:szCs w:val="22"/>
          <w:lang w:val="fr-CA" w:eastAsia="fr-FR" w:bidi="ar-SA"/>
        </w:rPr>
        <w:t>atualizado em</w:t>
      </w:r>
      <w:r>
        <w:rPr>
          <w:bCs/>
        </w:rPr>
        <w:t>:</w:t>
      </w:r>
      <w:r>
        <w:rPr/>
        <w:t xml:space="preserve"> Outubro 20</w:t>
      </w:r>
      <w:ins w:id="50" w:author="Autor desconhecido" w:date="2020-01-06T13:49:00Z">
        <w:r>
          <w:rPr/>
          <w:t>2</w:t>
        </w:r>
      </w:ins>
      <w:r>
        <w:rPr/>
        <w:t>1</w:t>
      </w:r>
      <w:del w:id="51" w:author="Autor desconhecido" w:date="2020-01-06T13:49:00Z">
        <w:r>
          <w:rPr/>
          <w:delText>19</w:delText>
        </w:r>
      </w:del>
    </w:p>
    <w:p>
      <w:pPr>
        <w:sectPr>
          <w:type w:val="continuous"/>
          <w:pgSz w:w="12240" w:h="15840"/>
          <w:pgMar w:left="1134" w:right="1134" w:header="425" w:top="482" w:footer="737" w:bottom="1418" w:gutter="0"/>
          <w:formProt w:val="false"/>
          <w:textDirection w:val="lrTb"/>
          <w:docGrid w:type="default" w:linePitch="360" w:charSpace="32768"/>
        </w:sectPr>
      </w:pPr>
    </w:p>
    <w:tbl>
      <w:tblPr>
        <w:tblW w:w="10950" w:type="dxa"/>
        <w:jc w:val="center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556"/>
        <w:gridCol w:w="2403"/>
        <w:gridCol w:w="2832"/>
        <w:gridCol w:w="1983"/>
        <w:gridCol w:w="1129"/>
        <w:gridCol w:w="854"/>
        <w:gridCol w:w="14"/>
        <w:gridCol w:w="1178"/>
      </w:tblGrid>
      <w:tr>
        <w:trPr>
          <w:tblHeader w:val="true"/>
          <w:cantSplit w:val="true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5575D" w:val="clear"/>
            <w:vAlign w:val="center"/>
          </w:tcPr>
          <w:p>
            <w:pPr>
              <w:pStyle w:val="LCVGSynthBleu"/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5575D" w:val="clear"/>
            <w:vAlign w:val="center"/>
          </w:tcPr>
          <w:p>
            <w:pPr>
              <w:pStyle w:val="LCVGSynthBleu"/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CLIENTE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5575D" w:val="clear"/>
            <w:vAlign w:val="center"/>
          </w:tcPr>
          <w:p>
            <w:pPr>
              <w:pStyle w:val="LCVGSynthBleu"/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MANDATO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5575D" w:val="clear"/>
            <w:vAlign w:val="center"/>
          </w:tcPr>
          <w:p>
            <w:pPr>
              <w:pStyle w:val="LCVGSynthBleu"/>
              <w:spacing w:before="120" w:after="120"/>
              <w:rPr>
                <w:rFonts w:ascii="Arial Narrow" w:hAnsi="Arial Narrow" w:eastAsia="Times New Roman" w:cs="Arial"/>
                <w:b/>
                <w:b/>
                <w:i/>
                <w:i/>
                <w:smallCaps/>
                <w:color w:val="FFFFFF" w:themeColor="background1"/>
                <w:kern w:val="0"/>
                <w:sz w:val="18"/>
                <w:szCs w:val="18"/>
                <w:lang w:val="fr-FR" w:eastAsia="fr-FR" w:bidi="ar-SA"/>
              </w:rPr>
            </w:pPr>
            <w:r>
              <w:rPr>
                <w:rFonts w:eastAsia="Times New Roman" w:cs="Arial"/>
                <w:b/>
                <w:i/>
                <w:smallCaps/>
                <w:color w:val="FFFFFF" w:themeColor="background1"/>
                <w:kern w:val="0"/>
                <w:sz w:val="18"/>
                <w:szCs w:val="18"/>
                <w:lang w:val="fr-FR" w:eastAsia="fr-FR" w:bidi="ar-SA"/>
              </w:rPr>
              <w:t>PAPEL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5575D" w:val="clear"/>
            <w:vAlign w:val="center"/>
          </w:tcPr>
          <w:p>
            <w:pPr>
              <w:pStyle w:val="LCVGSynthBleu"/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ENVERGADURA </w:t>
              <w:br/>
            </w:r>
            <w:r>
              <w:rPr>
                <w:sz w:val="16"/>
                <w:szCs w:val="18"/>
              </w:rPr>
              <w:t>(d-p)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5575D" w:val="clear"/>
            <w:vAlign w:val="center"/>
          </w:tcPr>
          <w:p>
            <w:pPr>
              <w:pStyle w:val="LCVGSynthBleu"/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PERÍODO</w:t>
            </w:r>
          </w:p>
        </w:tc>
        <w:tc>
          <w:tcPr>
            <w:tcW w:w="11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5575D" w:val="clear"/>
            <w:vAlign w:val="center"/>
          </w:tcPr>
          <w:p>
            <w:pPr>
              <w:pStyle w:val="LCVGSynthBleu"/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EXPERIÊNCIA</w:t>
              <w:br/>
            </w:r>
            <w:r>
              <w:rPr>
                <w:sz w:val="16"/>
                <w:szCs w:val="18"/>
              </w:rPr>
              <w:t>(meses)</w:t>
            </w:r>
          </w:p>
        </w:tc>
      </w:tr>
      <w:tr>
        <w:trPr>
          <w:cantSplit w:val="true"/>
        </w:trPr>
        <w:tc>
          <w:tcPr>
            <w:tcW w:w="977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C9BA4" w:val="clear"/>
          </w:tcPr>
          <w:p>
            <w:pPr>
              <w:pStyle w:val="LCVGSynthVert"/>
              <w:spacing w:before="40" w:after="40"/>
              <w:rPr>
                <w:lang w:val="en-US"/>
              </w:rPr>
            </w:pPr>
            <w:r>
              <w:rPr/>
              <w:tab/>
              <w:t>Levio Conseils inc.</w:t>
            </w:r>
          </w:p>
        </w:tc>
        <w:tc>
          <w:tcPr>
            <w:tcW w:w="11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EC9BA4" w:val="clear"/>
          </w:tcPr>
          <w:p>
            <w:pPr>
              <w:pStyle w:val="LCVGSynthnormal"/>
              <w:spacing w:before="40" w:after="4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cantSplit w:val="true"/>
        </w:trPr>
        <w:tc>
          <w:tcPr>
            <w:tcW w:w="55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Ministère de Famille du Québec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Arial"/>
                <w:b w:val="false"/>
                <w:bCs w:val="false"/>
                <w:sz w:val="16"/>
                <w:szCs w:val="16"/>
              </w:rPr>
              <w:t>Desenvolvimento de API GraphQL usando AWS Amplify e suporte à equipe de front-end móvel IOS Flutter do sistema Gazelles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sz w:val="16"/>
                <w:szCs w:val="16"/>
                <w:lang w:eastAsia="fr-FR"/>
              </w:rPr>
              <w:t>Arquiteto Orgânico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5000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11-2021</w:t>
            </w:r>
          </w:p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06-2021</w:t>
            </w:r>
          </w:p>
        </w:tc>
        <w:tc>
          <w:tcPr>
            <w:tcW w:w="11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6</w:t>
            </w:r>
          </w:p>
        </w:tc>
      </w:tr>
      <w:tr>
        <w:trPr>
          <w:cantSplit w:val="true"/>
        </w:trPr>
        <w:tc>
          <w:tcPr>
            <w:tcW w:w="5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Ministère de Famille du Québec</w:t>
            </w:r>
          </w:p>
        </w:tc>
        <w:tc>
          <w:tcPr>
            <w:tcW w:w="2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b w:val="false"/>
                <w:bCs w:val="false"/>
                <w:sz w:val="16"/>
                <w:szCs w:val="16"/>
              </w:rPr>
              <w:t>Atualização dos sistemas PCS e RSG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sz w:val="16"/>
                <w:szCs w:val="16"/>
                <w:lang w:eastAsia="fr-FR"/>
              </w:rPr>
              <w:t>Arquiteto Orgânico</w:t>
            </w:r>
          </w:p>
        </w:tc>
        <w:tc>
          <w:tcPr>
            <w:tcW w:w="11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3000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05-2021</w:t>
            </w:r>
          </w:p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09-2020</w:t>
            </w:r>
          </w:p>
        </w:tc>
        <w:tc>
          <w:tcPr>
            <w:tcW w:w="1192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9</w:t>
            </w:r>
          </w:p>
        </w:tc>
      </w:tr>
      <w:tr>
        <w:trPr>
          <w:cantSplit w:val="true"/>
        </w:trPr>
        <w:tc>
          <w:tcPr>
            <w:tcW w:w="5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Pensionify</w:t>
            </w:r>
          </w:p>
        </w:tc>
        <w:tc>
          <w:tcPr>
            <w:tcW w:w="2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CVGrillenormal"/>
              <w:widowControl w:val="false"/>
              <w:spacing w:lineRule="auto" w:line="240" w:before="40" w:after="40"/>
              <w:jc w:val="center"/>
              <w:rPr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Arial"/>
                <w:b w:val="false"/>
                <w:bCs w:val="false"/>
                <w:sz w:val="16"/>
                <w:szCs w:val="16"/>
              </w:rPr>
              <w:t>Desenvolvimento do Front-end Angular do sistema Pensionify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eastAsia="Times New Roman" w:cs="Arial"/>
                <w:color w:val="auto"/>
                <w:kern w:val="0"/>
                <w:sz w:val="16"/>
                <w:szCs w:val="16"/>
                <w:lang w:val="fr-CA" w:eastAsia="fr-FR" w:bidi="ar-SA"/>
              </w:rPr>
              <w:t>Desenvolvedor</w:t>
            </w:r>
            <w:ins w:id="52" w:author="Autor desconhecido" w:date="2020-02-24T10:22:00Z">
              <w:r>
                <w:rPr>
                  <w:sz w:val="16"/>
                  <w:szCs w:val="16"/>
                </w:rPr>
                <w:t xml:space="preserve"> Web</w:t>
              </w:r>
            </w:ins>
            <w:ins w:id="53" w:author="Autor desconhecido" w:date="2020-02-24T10:30:00Z">
              <w:r>
                <w:rPr>
                  <w:sz w:val="16"/>
                  <w:szCs w:val="16"/>
                </w:rPr>
                <w:t xml:space="preserve"> - Front-end</w:t>
              </w:r>
            </w:ins>
          </w:p>
        </w:tc>
        <w:tc>
          <w:tcPr>
            <w:tcW w:w="11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5000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03-2020</w:t>
            </w:r>
          </w:p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07-2020</w:t>
            </w:r>
          </w:p>
        </w:tc>
        <w:tc>
          <w:tcPr>
            <w:tcW w:w="1192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</w:t>
            </w:r>
          </w:p>
        </w:tc>
      </w:tr>
      <w:tr>
        <w:trPr>
          <w:cantSplit w:val="true"/>
        </w:trPr>
        <w:tc>
          <w:tcPr>
            <w:tcW w:w="55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Wildside - Enduro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CVGrillenormal"/>
              <w:widowControl w:val="false"/>
              <w:spacing w:lineRule="auto" w:line="240" w:before="40" w:after="40"/>
              <w:jc w:val="center"/>
              <w:rPr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Arial"/>
                <w:b w:val="false"/>
                <w:bCs w:val="false"/>
                <w:sz w:val="16"/>
                <w:szCs w:val="16"/>
              </w:rPr>
              <w:t>Desenvolvimento e produção do website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eastAsia="Times New Roman" w:cs="Arial"/>
                <w:color w:val="auto"/>
                <w:kern w:val="0"/>
                <w:sz w:val="16"/>
                <w:szCs w:val="16"/>
                <w:lang w:val="fr-CA" w:eastAsia="fr-FR" w:bidi="ar-SA"/>
              </w:rPr>
              <w:t>Desenvolvedor</w:t>
            </w:r>
            <w:r>
              <w:rPr>
                <w:rFonts w:cs="Arial"/>
                <w:sz w:val="16"/>
                <w:szCs w:val="16"/>
              </w:rPr>
              <w:t xml:space="preserve"> Web</w:t>
            </w:r>
            <w:ins w:id="54" w:author="Autor desconhecido" w:date="2020-02-24T10:31:00Z">
              <w:r>
                <w:rPr>
                  <w:rFonts w:cs="Arial"/>
                  <w:sz w:val="16"/>
                  <w:szCs w:val="16"/>
                </w:rPr>
                <w:t xml:space="preserve"> </w:t>
              </w:r>
            </w:ins>
            <w:ins w:id="55" w:author="Autor desconhecido" w:date="2020-02-24T10:30:00Z">
              <w:r>
                <w:rPr>
                  <w:rFonts w:cs="Arial"/>
                  <w:sz w:val="16"/>
                  <w:szCs w:val="16"/>
                </w:rPr>
                <w:t xml:space="preserve">- </w:t>
              </w:r>
            </w:ins>
            <w:ins w:id="56" w:author="Autor desconhecido" w:date="2020-02-24T10:31:00Z">
              <w:r>
                <w:rPr>
                  <w:rFonts w:cs="Arial"/>
                  <w:sz w:val="16"/>
                  <w:szCs w:val="16"/>
                </w:rPr>
                <w:t>Fullstack</w:t>
              </w:r>
            </w:ins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1000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02-2020</w:t>
            </w:r>
          </w:p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04-2020</w:t>
            </w:r>
          </w:p>
        </w:tc>
        <w:tc>
          <w:tcPr>
            <w:tcW w:w="11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</w:t>
            </w:r>
          </w:p>
        </w:tc>
      </w:tr>
      <w:tr>
        <w:trPr>
          <w:cantSplit w:val="true"/>
        </w:trPr>
        <w:tc>
          <w:tcPr>
            <w:tcW w:w="55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lang w:val="en-US"/>
              </w:rPr>
            </w:pPr>
            <w:ins w:id="57" w:author="Autor desconhecido" w:date="2020-02-24T10:19:00Z">
              <w:r>
                <w:rPr>
                  <w:sz w:val="16"/>
                  <w:szCs w:val="16"/>
                </w:rPr>
                <w:t>9</w:t>
              </w:r>
            </w:ins>
            <w:del w:id="58" w:author="Autor desconhecido" w:date="2020-02-24T10:17:00Z">
              <w:r>
                <w:rPr>
                  <w:sz w:val="16"/>
                  <w:szCs w:val="16"/>
                </w:rPr>
                <w:delText>7</w:delText>
              </w:r>
            </w:del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Desjardins Assurances générales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Arial"/>
                <w:b w:val="false"/>
                <w:bCs w:val="false"/>
                <w:sz w:val="16"/>
                <w:szCs w:val="16"/>
              </w:rPr>
              <w:t>Esquadrão MADMAT – Programa Husky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Programador-Analista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10 000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 xml:space="preserve">02-2019 </w:t>
            </w:r>
            <w:del w:id="59" w:author="Autor desconhecido" w:date="2020-01-06T13:49:00Z">
              <w:r>
                <w:rPr>
                  <w:rFonts w:cs="Arial"/>
                  <w:sz w:val="16"/>
                  <w:szCs w:val="16"/>
                </w:rPr>
                <w:delText>à ce jour</w:delText>
              </w:r>
            </w:del>
            <w:ins w:id="60" w:author="Autor desconhecido" w:date="2020-01-06T13:50:00Z">
              <w:r>
                <w:rPr>
                  <w:rFonts w:cs="Arial"/>
                  <w:sz w:val="16"/>
                  <w:szCs w:val="16"/>
                </w:rPr>
                <w:t>0</w:t>
              </w:r>
            </w:ins>
            <w:ins w:id="61" w:author="Autor desconhecido" w:date="2020-01-06T13:49:00Z">
              <w:r>
                <w:rPr>
                  <w:rFonts w:cs="Arial"/>
                  <w:sz w:val="16"/>
                  <w:szCs w:val="16"/>
                </w:rPr>
                <w:t>1-2020</w:t>
              </w:r>
            </w:ins>
          </w:p>
        </w:tc>
        <w:tc>
          <w:tcPr>
            <w:tcW w:w="11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  <w:ins w:id="62" w:author="Autor desconhecido" w:date="2020-01-06T13:52:00Z">
              <w:r>
                <w:rPr>
                  <w:rFonts w:cs="Arial"/>
                  <w:sz w:val="16"/>
                  <w:szCs w:val="16"/>
                </w:rPr>
                <w:t>1</w:t>
              </w:r>
            </w:ins>
            <w:del w:id="63" w:author="Autor desconhecido" w:date="2020-01-06T13:52:00Z">
              <w:r>
                <w:rPr>
                  <w:rFonts w:cs="Arial"/>
                  <w:sz w:val="16"/>
                  <w:szCs w:val="16"/>
                </w:rPr>
                <w:delText>0</w:delText>
              </w:r>
            </w:del>
          </w:p>
        </w:tc>
      </w:tr>
      <w:tr>
        <w:trPr>
          <w:cantSplit w:val="true"/>
        </w:trPr>
        <w:tc>
          <w:tcPr>
            <w:tcW w:w="55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rFonts w:cs="Arial"/>
                <w:sz w:val="16"/>
                <w:szCs w:val="16"/>
              </w:rPr>
            </w:pPr>
            <w:ins w:id="64" w:author="Autor desconhecido" w:date="2020-02-24T10:19:00Z">
              <w:r>
                <w:rPr>
                  <w:rFonts w:cs="Arial"/>
                  <w:sz w:val="16"/>
                  <w:szCs w:val="16"/>
                </w:rPr>
                <w:t>8</w:t>
              </w:r>
            </w:ins>
            <w:del w:id="65" w:author="Autor desconhecido" w:date="2020-02-24T10:17:00Z">
              <w:r>
                <w:rPr>
                  <w:rFonts w:cs="Arial"/>
                  <w:sz w:val="16"/>
                  <w:szCs w:val="16"/>
                </w:rPr>
                <w:delText>6</w:delText>
              </w:r>
            </w:del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Desjardins Assurances générales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Arial"/>
                <w:b w:val="false"/>
                <w:bCs w:val="false"/>
                <w:sz w:val="16"/>
                <w:szCs w:val="16"/>
              </w:rPr>
              <w:t>Billing – Programa NeXT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Programador-Analista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10 000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10-2018 01-2019</w:t>
            </w:r>
          </w:p>
        </w:tc>
        <w:tc>
          <w:tcPr>
            <w:tcW w:w="11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</w:t>
            </w:r>
          </w:p>
        </w:tc>
      </w:tr>
      <w:tr>
        <w:trPr>
          <w:cantSplit w:val="true"/>
        </w:trPr>
        <w:tc>
          <w:tcPr>
            <w:tcW w:w="977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C9BA4" w:val="clear"/>
          </w:tcPr>
          <w:p>
            <w:pPr>
              <w:pStyle w:val="LCVGSynthVert"/>
              <w:spacing w:before="40" w:after="40"/>
              <w:jc w:val="center"/>
              <w:rPr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b w:val="false"/>
                <w:bCs w:val="false"/>
                <w:sz w:val="16"/>
                <w:szCs w:val="16"/>
              </w:rPr>
              <w:tab/>
              <w:t>Développement Web Indépendant</w:t>
            </w:r>
          </w:p>
        </w:tc>
        <w:tc>
          <w:tcPr>
            <w:tcW w:w="11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EC9BA4" w:val="clear"/>
          </w:tcPr>
          <w:p>
            <w:pPr>
              <w:pStyle w:val="LCVGSynthnormal"/>
              <w:spacing w:before="40" w:after="4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cantSplit w:val="true"/>
        </w:trPr>
        <w:tc>
          <w:tcPr>
            <w:tcW w:w="55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rFonts w:cs="Arial"/>
                <w:sz w:val="16"/>
                <w:szCs w:val="16"/>
              </w:rPr>
            </w:pPr>
            <w:ins w:id="66" w:author="Autor desconhecido" w:date="2020-02-24T10:19:00Z">
              <w:r>
                <w:rPr>
                  <w:rFonts w:cs="Arial"/>
                  <w:sz w:val="16"/>
                  <w:szCs w:val="16"/>
                </w:rPr>
                <w:t>7</w:t>
              </w:r>
            </w:ins>
            <w:del w:id="67" w:author="Autor desconhecido" w:date="2020-02-24T10:17:00Z">
              <w:r>
                <w:rPr>
                  <w:rFonts w:cs="Arial"/>
                  <w:sz w:val="16"/>
                  <w:szCs w:val="16"/>
                </w:rPr>
                <w:delText>5</w:delText>
              </w:r>
            </w:del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Portal Grande Colorado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CVGrillenormal"/>
              <w:widowControl w:val="false"/>
              <w:spacing w:lineRule="auto" w:line="240" w:before="40" w:after="40"/>
              <w:jc w:val="center"/>
              <w:rPr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Arial"/>
                <w:b w:val="false"/>
                <w:bCs w:val="false"/>
                <w:sz w:val="16"/>
                <w:szCs w:val="16"/>
                <w:lang w:val="en-US" w:eastAsia="fr-CA"/>
              </w:rPr>
              <w:t>Programação do backend / frontend do site web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lang w:val="en-US"/>
              </w:rPr>
            </w:pPr>
            <w:r>
              <w:rPr>
                <w:rFonts w:eastAsia="Times New Roman" w:cs="Arial"/>
                <w:color w:val="auto"/>
                <w:kern w:val="0"/>
                <w:sz w:val="16"/>
                <w:szCs w:val="16"/>
                <w:lang w:val="fr-CA" w:eastAsia="fr-FR" w:bidi="ar-SA"/>
              </w:rPr>
              <w:t>Desenvolvedor</w:t>
            </w:r>
            <w:r>
              <w:rPr>
                <w:rFonts w:cs="Arial"/>
                <w:sz w:val="16"/>
                <w:szCs w:val="16"/>
              </w:rPr>
              <w:t xml:space="preserve"> Web</w:t>
            </w:r>
            <w:ins w:id="68" w:author="Autor desconhecido" w:date="2020-02-24T10:31:00Z">
              <w:r>
                <w:rPr>
                  <w:rFonts w:cs="Arial"/>
                  <w:sz w:val="16"/>
                  <w:szCs w:val="16"/>
                </w:rPr>
                <w:t xml:space="preserve"> </w:t>
              </w:r>
            </w:ins>
            <w:ins w:id="69" w:author="Autor desconhecido" w:date="2020-02-24T10:30:00Z">
              <w:r>
                <w:rPr>
                  <w:rFonts w:cs="Arial"/>
                  <w:sz w:val="16"/>
                  <w:szCs w:val="16"/>
                </w:rPr>
                <w:t xml:space="preserve">- </w:t>
              </w:r>
            </w:ins>
            <w:ins w:id="70" w:author="Autor desconhecido" w:date="2020-02-24T10:31:00Z">
              <w:r>
                <w:rPr>
                  <w:rFonts w:cs="Arial"/>
                  <w:sz w:val="16"/>
                  <w:szCs w:val="16"/>
                </w:rPr>
                <w:t>Fullstack</w:t>
              </w:r>
            </w:ins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ND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01-2018 09-2018</w:t>
            </w:r>
          </w:p>
        </w:tc>
        <w:tc>
          <w:tcPr>
            <w:tcW w:w="11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9</w:t>
            </w:r>
          </w:p>
        </w:tc>
      </w:tr>
      <w:tr>
        <w:trPr>
          <w:cantSplit w:val="true"/>
        </w:trPr>
        <w:tc>
          <w:tcPr>
            <w:tcW w:w="55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rFonts w:cs="Arial"/>
              </w:rPr>
            </w:pPr>
            <w:ins w:id="71" w:author="Autor desconhecido" w:date="2020-02-24T10:19:00Z">
              <w:r>
                <w:rPr>
                  <w:rFonts w:cs="Arial"/>
                  <w:sz w:val="16"/>
                  <w:szCs w:val="16"/>
                </w:rPr>
                <w:t>6</w:t>
              </w:r>
            </w:ins>
            <w:del w:id="72" w:author="Autor desconhecido" w:date="2020-02-24T10:17:00Z">
              <w:r>
                <w:rPr>
                  <w:rFonts w:cs="Arial"/>
                  <w:sz w:val="16"/>
                  <w:szCs w:val="16"/>
                </w:rPr>
                <w:delText>4</w:delText>
              </w:r>
            </w:del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acessoaeducacao.com.br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CVGrillenormal"/>
              <w:widowControl w:val="false"/>
              <w:spacing w:lineRule="auto" w:line="240" w:before="40" w:after="40"/>
              <w:jc w:val="center"/>
              <w:rPr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Arial"/>
                <w:b w:val="false"/>
                <w:bCs w:val="false"/>
                <w:sz w:val="16"/>
                <w:szCs w:val="16"/>
                <w:lang w:val="en-US" w:eastAsia="fr-CA"/>
              </w:rPr>
              <w:t>Programação do backend / frontend do site web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lang w:val="en-US"/>
              </w:rPr>
            </w:pPr>
            <w:r>
              <w:rPr>
                <w:rFonts w:eastAsia="Times New Roman" w:cs="Arial"/>
                <w:color w:val="auto"/>
                <w:kern w:val="0"/>
                <w:sz w:val="16"/>
                <w:szCs w:val="16"/>
                <w:lang w:val="fr-CA" w:eastAsia="fr-FR" w:bidi="ar-SA"/>
              </w:rPr>
              <w:t>Desenvolvedor</w:t>
            </w:r>
            <w:r>
              <w:rPr>
                <w:rFonts w:cs="Arial"/>
                <w:sz w:val="16"/>
                <w:szCs w:val="16"/>
              </w:rPr>
              <w:t xml:space="preserve"> Web</w:t>
            </w:r>
            <w:ins w:id="73" w:author="Autor desconhecido" w:date="2020-02-24T10:31:00Z">
              <w:r>
                <w:rPr>
                  <w:rFonts w:cs="Arial"/>
                  <w:sz w:val="16"/>
                  <w:szCs w:val="16"/>
                </w:rPr>
                <w:t xml:space="preserve"> - Fullstack</w:t>
              </w:r>
            </w:ins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ND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07-2017 12-2017</w:t>
            </w:r>
          </w:p>
        </w:tc>
        <w:tc>
          <w:tcPr>
            <w:tcW w:w="11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6</w:t>
            </w:r>
          </w:p>
        </w:tc>
      </w:tr>
      <w:tr>
        <w:trPr>
          <w:cantSplit w:val="true"/>
        </w:trPr>
        <w:tc>
          <w:tcPr>
            <w:tcW w:w="977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C9BA4" w:val="clear"/>
          </w:tcPr>
          <w:p>
            <w:pPr>
              <w:pStyle w:val="LCVGSynthVert"/>
              <w:spacing w:before="40" w:after="40"/>
              <w:jc w:val="center"/>
              <w:rPr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b w:val="false"/>
                <w:bCs w:val="false"/>
                <w:sz w:val="16"/>
                <w:szCs w:val="16"/>
                <w:lang w:val="pt-BR"/>
              </w:rPr>
              <w:tab/>
              <w:t>Ministério Público do Distrito Federal e Territórios – MPDFT</w:t>
            </w:r>
          </w:p>
        </w:tc>
        <w:tc>
          <w:tcPr>
            <w:tcW w:w="11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EC9BA4" w:val="clear"/>
          </w:tcPr>
          <w:p>
            <w:pPr>
              <w:pStyle w:val="LCVGSynthnormal"/>
              <w:spacing w:before="40" w:after="4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cantSplit w:val="true"/>
        </w:trPr>
        <w:tc>
          <w:tcPr>
            <w:tcW w:w="55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sz w:val="16"/>
                <w:szCs w:val="16"/>
              </w:rPr>
            </w:pPr>
            <w:ins w:id="74" w:author="Autor desconhecido" w:date="2020-02-24T10:23:00Z">
              <w:r>
                <w:rPr>
                  <w:sz w:val="16"/>
                  <w:szCs w:val="16"/>
                </w:rPr>
                <w:t>5</w:t>
              </w:r>
            </w:ins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sz w:val="16"/>
                <w:szCs w:val="16"/>
              </w:rPr>
            </w:pPr>
            <w:ins w:id="75" w:author="Autor desconhecido" w:date="2020-02-24T10:18:00Z">
              <w:r>
                <w:rPr>
                  <w:sz w:val="16"/>
                  <w:szCs w:val="16"/>
                </w:rPr>
                <w:t>MPDFT</w:t>
              </w:r>
            </w:ins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b w:val="false"/>
                <w:bCs w:val="false"/>
                <w:sz w:val="16"/>
                <w:szCs w:val="16"/>
              </w:rPr>
              <w:t>Desenvolvimento do Back-end Angular do sistema PARCEIRO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sz w:val="16"/>
                <w:szCs w:val="16"/>
                <w:lang w:eastAsia="fr-FR"/>
              </w:rPr>
              <w:t>Arquiteto Orgânico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sz w:val="16"/>
                <w:szCs w:val="16"/>
              </w:rPr>
            </w:pPr>
            <w:ins w:id="76" w:author="Autor desconhecido" w:date="2020-02-24T10:23:00Z">
              <w:r>
                <w:rPr>
                  <w:sz w:val="16"/>
                  <w:szCs w:val="16"/>
                </w:rPr>
                <w:t>2</w:t>
              </w:r>
            </w:ins>
            <w:ins w:id="77" w:author="Autor desconhecido" w:date="2020-02-24T10:21:00Z">
              <w:r>
                <w:rPr>
                  <w:sz w:val="16"/>
                  <w:szCs w:val="16"/>
                </w:rPr>
                <w:t>00</w:t>
              </w:r>
            </w:ins>
            <w:r>
              <w:rPr>
                <w:sz w:val="16"/>
                <w:szCs w:val="16"/>
              </w:rPr>
              <w:t>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sz w:val="16"/>
                <w:szCs w:val="16"/>
                <w:ins w:id="79" w:author="Autor desconhecido" w:date="2020-02-24T10:21:00Z"/>
              </w:rPr>
            </w:pPr>
            <w:ins w:id="78" w:author="Autor desconhecido" w:date="2020-02-24T10:21:00Z">
              <w:r>
                <w:rPr>
                  <w:sz w:val="16"/>
                  <w:szCs w:val="16"/>
                </w:rPr>
                <w:t>01-2018</w:t>
              </w:r>
            </w:ins>
          </w:p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sz w:val="16"/>
                <w:szCs w:val="16"/>
              </w:rPr>
            </w:pPr>
            <w:ins w:id="80" w:author="Autor desconhecido" w:date="2020-02-24T10:22:00Z">
              <w:r>
                <w:rPr>
                  <w:sz w:val="16"/>
                  <w:szCs w:val="16"/>
                </w:rPr>
                <w:t>10-201</w:t>
              </w:r>
            </w:ins>
            <w:ins w:id="81" w:author="Autor desconhecido" w:date="2020-02-24T10:23:00Z">
              <w:r>
                <w:rPr>
                  <w:sz w:val="16"/>
                  <w:szCs w:val="16"/>
                </w:rPr>
                <w:t>8</w:t>
              </w:r>
            </w:ins>
          </w:p>
        </w:tc>
        <w:tc>
          <w:tcPr>
            <w:tcW w:w="11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>
        <w:trPr>
          <w:cantSplit w:val="true"/>
        </w:trPr>
        <w:tc>
          <w:tcPr>
            <w:tcW w:w="5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sz w:val="16"/>
                <w:szCs w:val="16"/>
              </w:rPr>
            </w:pPr>
            <w:ins w:id="82" w:author="Autor desconhecido" w:date="2020-02-24T10:23:00Z">
              <w:r>
                <w:rPr>
                  <w:sz w:val="16"/>
                  <w:szCs w:val="16"/>
                </w:rPr>
                <w:t>4</w:t>
              </w:r>
            </w:ins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sz w:val="16"/>
                <w:szCs w:val="16"/>
              </w:rPr>
            </w:pPr>
            <w:ins w:id="83" w:author="Autor desconhecido" w:date="2020-02-24T10:22:00Z">
              <w:r>
                <w:rPr>
                  <w:sz w:val="16"/>
                  <w:szCs w:val="16"/>
                </w:rPr>
                <w:t>MPDFT</w:t>
              </w:r>
            </w:ins>
          </w:p>
        </w:tc>
        <w:tc>
          <w:tcPr>
            <w:tcW w:w="2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b w:val="false"/>
                <w:bCs w:val="false"/>
                <w:sz w:val="16"/>
                <w:szCs w:val="16"/>
              </w:rPr>
              <w:t>Desenvolvimento do Front-end Angular do sistema PARCEIRO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sz w:val="16"/>
                <w:szCs w:val="16"/>
                <w:lang w:eastAsia="fr-FR"/>
              </w:rPr>
              <w:t>Arquiteto Orgânico</w:t>
            </w:r>
          </w:p>
        </w:tc>
        <w:tc>
          <w:tcPr>
            <w:tcW w:w="11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sz w:val="16"/>
                <w:szCs w:val="16"/>
              </w:rPr>
            </w:pPr>
            <w:ins w:id="84" w:author="Autor desconhecido" w:date="2020-02-24T10:22:00Z">
              <w:r>
                <w:rPr>
                  <w:sz w:val="16"/>
                  <w:szCs w:val="16"/>
                </w:rPr>
                <w:t>100</w:t>
              </w:r>
            </w:ins>
            <w:r>
              <w:rPr>
                <w:sz w:val="16"/>
                <w:szCs w:val="16"/>
              </w:rPr>
              <w:t>0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sz w:val="16"/>
                <w:szCs w:val="16"/>
                <w:ins w:id="86" w:author="Autor desconhecido" w:date="2020-02-24T10:22:00Z"/>
              </w:rPr>
            </w:pPr>
            <w:ins w:id="85" w:author="Autor desconhecido" w:date="2020-02-24T10:22:00Z">
              <w:r>
                <w:rPr>
                  <w:sz w:val="16"/>
                  <w:szCs w:val="16"/>
                </w:rPr>
                <w:t>07-2017</w:t>
              </w:r>
            </w:ins>
          </w:p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sz w:val="16"/>
                <w:szCs w:val="16"/>
              </w:rPr>
            </w:pPr>
            <w:ins w:id="87" w:author="Autor desconhecido" w:date="2020-02-24T10:22:00Z">
              <w:r>
                <w:rPr>
                  <w:sz w:val="16"/>
                  <w:szCs w:val="16"/>
                </w:rPr>
                <w:t>12-2017</w:t>
              </w:r>
            </w:ins>
          </w:p>
        </w:tc>
        <w:tc>
          <w:tcPr>
            <w:tcW w:w="1192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sz w:val="16"/>
                <w:szCs w:val="16"/>
              </w:rPr>
            </w:pPr>
            <w:ins w:id="88" w:author="Autor desconhecido" w:date="2020-02-24T10:22:00Z">
              <w:r>
                <w:rPr>
                  <w:sz w:val="16"/>
                  <w:szCs w:val="16"/>
                </w:rPr>
                <w:t>6</w:t>
              </w:r>
            </w:ins>
          </w:p>
        </w:tc>
      </w:tr>
      <w:tr>
        <w:trPr>
          <w:cantSplit w:val="true"/>
        </w:trPr>
        <w:tc>
          <w:tcPr>
            <w:tcW w:w="5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MPDFT</w:t>
            </w:r>
          </w:p>
        </w:tc>
        <w:tc>
          <w:tcPr>
            <w:tcW w:w="2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CVGrillenormal"/>
              <w:widowControl w:val="false"/>
              <w:spacing w:lineRule="auto" w:line="240" w:before="40" w:after="40"/>
              <w:jc w:val="center"/>
              <w:rPr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Arial"/>
                <w:b w:val="false"/>
                <w:bCs w:val="false"/>
                <w:sz w:val="16"/>
                <w:szCs w:val="16"/>
                <w:lang w:val="en-US"/>
              </w:rPr>
              <w:t>Desenvolvimento de sistemas relacionados à aplicação de medidas alternativas à prisão e publicação de dados para a população de Brasília.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sz w:val="16"/>
                <w:szCs w:val="16"/>
                <w:lang w:val="en-US" w:eastAsia="fr-FR"/>
              </w:rPr>
              <w:t>Arquiteto Orgânico</w:t>
            </w:r>
          </w:p>
        </w:tc>
        <w:tc>
          <w:tcPr>
            <w:tcW w:w="11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10000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01-2009 06-2017</w:t>
            </w:r>
          </w:p>
        </w:tc>
        <w:tc>
          <w:tcPr>
            <w:tcW w:w="1192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102</w:t>
            </w:r>
          </w:p>
        </w:tc>
      </w:tr>
      <w:tr>
        <w:trPr>
          <w:cantSplit w:val="true"/>
        </w:trPr>
        <w:tc>
          <w:tcPr>
            <w:tcW w:w="55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MPDFT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CVGrillenormal"/>
              <w:widowControl w:val="false"/>
              <w:spacing w:lineRule="auto" w:line="240" w:before="40" w:after="40"/>
              <w:jc w:val="center"/>
              <w:rPr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Arial"/>
                <w:b w:val="false"/>
                <w:bCs w:val="false"/>
                <w:sz w:val="16"/>
                <w:szCs w:val="16"/>
                <w:lang w:val="en-US"/>
              </w:rPr>
              <w:t>Desenvolvimento de vários tipos de sistemas destinados a funcionários MPDFT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lang w:val="en-US"/>
              </w:rPr>
            </w:pPr>
            <w:r>
              <w:rPr>
                <w:rFonts w:eastAsia="Times New Roman" w:cs="Arial"/>
                <w:color w:val="auto"/>
                <w:kern w:val="0"/>
                <w:sz w:val="16"/>
                <w:szCs w:val="16"/>
                <w:lang w:val="fr-CA" w:eastAsia="fr-FR" w:bidi="ar-SA"/>
              </w:rPr>
              <w:t>Desenvolvedor</w:t>
            </w:r>
            <w:r>
              <w:rPr>
                <w:rFonts w:cs="Arial"/>
                <w:sz w:val="16"/>
                <w:szCs w:val="16"/>
              </w:rPr>
              <w:t xml:space="preserve"> de </w:t>
            </w:r>
            <w:r>
              <w:rPr>
                <w:rFonts w:eastAsia="Times New Roman" w:cs="Arial"/>
                <w:color w:val="auto"/>
                <w:kern w:val="0"/>
                <w:sz w:val="16"/>
                <w:szCs w:val="16"/>
                <w:lang w:val="fr-CA" w:eastAsia="fr-FR" w:bidi="ar-SA"/>
              </w:rPr>
              <w:t>Software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1584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01-2003 12-2008</w:t>
            </w:r>
          </w:p>
        </w:tc>
        <w:tc>
          <w:tcPr>
            <w:tcW w:w="11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72</w:t>
            </w:r>
          </w:p>
        </w:tc>
      </w:tr>
      <w:tr>
        <w:trPr>
          <w:cantSplit w:val="true"/>
        </w:trPr>
        <w:tc>
          <w:tcPr>
            <w:tcW w:w="55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MPDFT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CVGrillenormal"/>
              <w:widowControl w:val="false"/>
              <w:spacing w:lineRule="auto" w:line="240" w:before="40" w:after="40"/>
              <w:jc w:val="center"/>
              <w:rPr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Arial"/>
                <w:b w:val="false"/>
                <w:bCs w:val="false"/>
                <w:sz w:val="16"/>
                <w:szCs w:val="16"/>
                <w:lang w:val="en-US" w:eastAsia="fr-CA"/>
              </w:rPr>
              <w:t>Suporte de TI para usuários da organização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Suporte Técnico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858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10-1999 12-2002</w:t>
            </w:r>
          </w:p>
        </w:tc>
        <w:tc>
          <w:tcPr>
            <w:tcW w:w="11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39</w:t>
            </w:r>
          </w:p>
        </w:tc>
      </w:tr>
      <w:tr>
        <w:trPr>
          <w:cantSplit w:val="true"/>
        </w:trPr>
        <w:tc>
          <w:tcPr>
            <w:tcW w:w="9771" w:type="dxa"/>
            <w:gridSpan w:val="7"/>
            <w:vMerge w:val="restart"/>
            <w:tcBorders>
              <w:top w:val="single" w:sz="4" w:space="0" w:color="000000"/>
            </w:tcBorders>
            <w:shd w:color="auto" w:fill="auto" w:val="clear"/>
            <w:vAlign w:val="center"/>
          </w:tcPr>
          <w:p>
            <w:pPr>
              <w:pStyle w:val="LCVGSynthnormal"/>
              <w:spacing w:before="40" w:after="40"/>
              <w:jc w:val="right"/>
              <w:rPr>
                <w:b/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178" w:type="dxa"/>
            <w:tcBorders>
              <w:top w:val="single" w:sz="4" w:space="0" w:color="000000"/>
            </w:tcBorders>
            <w:shd w:color="auto" w:fill="auto" w:val="clear"/>
            <w:vAlign w:val="center"/>
          </w:tcPr>
          <w:p>
            <w:pPr>
              <w:pStyle w:val="LCVGSynthnormal"/>
              <w:spacing w:before="40" w:after="40"/>
              <w:rPr>
                <w:lang w:val="en-US"/>
              </w:rPr>
            </w:pPr>
            <w:del w:id="89" w:author="Autor desconhecido" w:date="2020-01-06T13:50:00Z">
              <w:r>
                <w:rPr/>
                <w:delText xml:space="preserve"> </w:delText>
              </w:r>
            </w:del>
            <w:r>
              <w:rPr>
                <w:b/>
              </w:rPr>
              <w:t xml:space="preserve"> </w:t>
            </w:r>
            <w:r>
              <w:rPr>
                <w:b/>
              </w:rPr>
              <w:t>m-p.</w:t>
            </w:r>
          </w:p>
        </w:tc>
      </w:tr>
      <w:tr>
        <w:trPr>
          <w:cantSplit w:val="true"/>
        </w:trPr>
        <w:tc>
          <w:tcPr>
            <w:tcW w:w="9771" w:type="dxa"/>
            <w:gridSpan w:val="7"/>
            <w:vMerge w:val="continue"/>
            <w:tcBorders>
              <w:top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cs="Arial"/>
                <w:b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</w:r>
          </w:p>
        </w:tc>
        <w:tc>
          <w:tcPr>
            <w:tcW w:w="1178" w:type="dxa"/>
            <w:tcBorders/>
            <w:shd w:color="auto" w:fill="auto" w:val="clear"/>
            <w:vAlign w:val="center"/>
          </w:tcPr>
          <w:p>
            <w:pPr>
              <w:pStyle w:val="LCVGSynthnormal"/>
              <w:spacing w:before="40" w:after="40"/>
              <w:rPr>
                <w:lang w:val="en-US"/>
              </w:rPr>
            </w:pPr>
            <w:ins w:id="90" w:author="Autor desconhecido" w:date="2020-02-24T10:24:00Z">
              <w:r>
                <w:rPr>
                  <w:b/>
                </w:rPr>
                <w:t>2</w:t>
              </w:r>
            </w:ins>
            <w:r>
              <w:rPr>
                <w:b/>
              </w:rPr>
              <w:t>2</w:t>
            </w:r>
            <w:ins w:id="91" w:author="Autor desconhecido" w:date="2020-02-24T10:32:00Z">
              <w:r>
                <w:rPr>
                  <w:b/>
                </w:rPr>
                <w:t xml:space="preserve"> </w:t>
              </w:r>
            </w:ins>
            <w:del w:id="92" w:author="Autor desconhecido" w:date="2020-01-06T13:51:00Z">
              <w:r>
                <w:rPr>
                  <w:b/>
                </w:rPr>
                <w:delText xml:space="preserve"> </w:delText>
              </w:r>
            </w:del>
            <w:r>
              <w:rPr>
                <w:b/>
              </w:rPr>
              <w:t xml:space="preserve"> ans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425" w:top="482" w:footer="737" w:bottom="1418" w:gutter="0"/>
          <w:formProt w:val="false"/>
          <w:textDirection w:val="lrTb"/>
          <w:docGrid w:type="default" w:linePitch="360" w:charSpace="32768"/>
        </w:sectPr>
      </w:pPr>
    </w:p>
    <w:p>
      <w:pPr>
        <w:pStyle w:val="LCVEmployeur"/>
        <w:shd w:val="clear" w:color="auto" w:fill="E7E6E6"/>
        <w:rPr>
          <w:bCs/>
        </w:rPr>
      </w:pPr>
      <w:r>
        <w:rPr/>
        <w:t>Levio Conseils Inc</w:t>
        <w:tab/>
        <w:t>2018 à ce jour</w:t>
      </w:r>
    </w:p>
    <w:p>
      <w:pPr>
        <w:pStyle w:val="LCVEmployeurRle"/>
        <w:rPr>
          <w:rFonts w:ascii="Arial" w:hAnsi="Arial" w:eastAsia="Calibri" w:cs="Arial"/>
          <w:bCs/>
          <w:i/>
          <w:i/>
          <w:szCs w:val="20"/>
          <w:lang w:eastAsia="en-US"/>
        </w:rPr>
      </w:pPr>
      <w:r>
        <w:rPr>
          <w:rFonts w:eastAsia="Calibri" w:cs="Arial"/>
          <w:bCs/>
          <w:i/>
          <w:szCs w:val="20"/>
          <w:lang w:eastAsia="en-US"/>
        </w:rPr>
        <w:t>Architecte Organique</w:t>
      </w:r>
    </w:p>
    <w:tbl>
      <w:tblPr>
        <w:tblW w:w="9995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1598"/>
        <w:gridCol w:w="8396"/>
      </w:tblGrid>
      <w:tr>
        <w:trPr/>
        <w:tc>
          <w:tcPr>
            <w:tcW w:w="1598" w:type="dxa"/>
            <w:tcBorders>
              <w:bottom w:val="single" w:sz="4" w:space="0" w:color="000000"/>
              <w:right w:val="single" w:sz="4" w:space="0" w:color="000000"/>
            </w:tcBorders>
            <w:shd w:fill="EC9BA4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lang w:val="en-US"/>
              </w:rPr>
            </w:pPr>
            <w:r>
              <w:rPr>
                <w:rFonts w:cs="Arial"/>
                <w:color w:val="FFFFFF" w:themeColor="background1"/>
                <w:szCs w:val="20"/>
              </w:rPr>
              <w:t>No</w:t>
            </w:r>
            <w:r>
              <w:rPr>
                <w:rFonts w:cs="Arial"/>
                <w:color w:val="FFFFFF" w:themeColor="background1"/>
                <w:szCs w:val="20"/>
                <w:vertAlign w:val="superscript"/>
              </w:rPr>
              <w:t> </w:t>
            </w:r>
            <w:r>
              <w:rPr>
                <w:rFonts w:cs="Arial"/>
                <w:color w:val="FFFFFF" w:themeColor="background1"/>
                <w:szCs w:val="20"/>
              </w:rPr>
              <w:t>:</w:t>
            </w:r>
          </w:p>
        </w:tc>
        <w:tc>
          <w:tcPr>
            <w:tcW w:w="8396" w:type="dxa"/>
            <w:tcBorders>
              <w:left w:val="single" w:sz="4" w:space="0" w:color="000000"/>
              <w:bottom w:val="single" w:sz="4" w:space="0" w:color="000000"/>
            </w:tcBorders>
            <w:shd w:color="auto" w:fill="55575D" w:themeFill="text2" w:val="clear"/>
          </w:tcPr>
          <w:p>
            <w:pPr>
              <w:pStyle w:val="Normal"/>
              <w:keepNext w:val="true"/>
              <w:spacing w:lineRule="auto" w:line="240" w:before="40" w:after="40"/>
              <w:rPr>
                <w:rFonts w:cs="Arial"/>
                <w:b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13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lang w:val="en-US"/>
              </w:rPr>
            </w:pPr>
            <w:r>
              <w:rPr>
                <w:rFonts w:cs="Arial"/>
                <w:b/>
                <w:szCs w:val="20"/>
              </w:rPr>
              <w:t>Client</w:t>
            </w:r>
            <w:r>
              <w:rPr>
                <w:rFonts w:cs="Arial"/>
                <w:b/>
                <w:szCs w:val="20"/>
                <w:lang w:val="en-US"/>
              </w:rPr>
              <w:t>e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CVGrillenormal"/>
              <w:spacing w:before="40" w:after="40"/>
              <w:rPr>
                <w:rFonts w:ascii="Arial" w:hAnsi="Arial"/>
                <w:b/>
                <w:b/>
                <w:bCs/>
                <w:szCs w:val="22"/>
                <w:lang w:eastAsia="fr-CA"/>
              </w:rPr>
            </w:pPr>
            <w:r>
              <w:rPr>
                <w:b/>
                <w:bCs/>
                <w:szCs w:val="22"/>
                <w:lang w:eastAsia="fr-CA"/>
              </w:rPr>
              <w:t>Ministère de la Famille du Québec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lang w:val="en-US"/>
              </w:rPr>
            </w:pPr>
            <w:r>
              <w:rPr>
                <w:rFonts w:cs="Arial"/>
                <w:b/>
                <w:szCs w:val="20"/>
              </w:rPr>
              <w:t>Mandato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40" w:after="40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Desenvolvimento de API GraphQL usando AWS Amplify e suporte à equipe de front-end móvel IOS Flutter do sistema Gazelles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lang w:val="en-US"/>
              </w:rPr>
            </w:pPr>
            <w:r>
              <w:rPr>
                <w:rFonts w:cs="Arial"/>
                <w:szCs w:val="20"/>
              </w:rPr>
              <w:t>Papel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CVGrillenormal"/>
              <w:spacing w:before="40" w:after="40"/>
              <w:rPr>
                <w:rFonts w:ascii="Arial" w:hAnsi="Arial"/>
                <w:szCs w:val="20"/>
                <w:lang w:eastAsia="fr-FR"/>
              </w:rPr>
            </w:pPr>
            <w:r>
              <w:rPr>
                <w:szCs w:val="20"/>
                <w:lang w:eastAsia="fr-FR"/>
              </w:rPr>
              <w:t>Ar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fr-CA" w:eastAsia="fr-FR" w:bidi="ar-SA"/>
              </w:rPr>
              <w:t>quiteto Orgânico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lang w:val="en-US"/>
              </w:rPr>
            </w:pPr>
            <w:r>
              <w:rPr>
                <w:rFonts w:cs="Arial"/>
                <w:szCs w:val="20"/>
              </w:rPr>
              <w:t>Envergadura (d-p) 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CVGrillenormal"/>
              <w:spacing w:before="40" w:after="40"/>
              <w:rPr>
                <w:lang w:val="en-US"/>
              </w:rPr>
            </w:pPr>
            <w:r>
              <w:rPr/>
              <w:t>50 00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lang w:val="en-US"/>
              </w:rPr>
            </w:pPr>
            <w:r>
              <w:rPr>
                <w:rFonts w:cs="Arial"/>
                <w:szCs w:val="20"/>
              </w:rPr>
              <w:t>Período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CVGrillenormal"/>
              <w:spacing w:before="40" w:after="40"/>
              <w:rPr>
                <w:lang w:val="en-US"/>
              </w:rPr>
            </w:pPr>
            <w:r>
              <w:rPr>
                <w:color w:val="000000"/>
              </w:rPr>
              <w:t>06-2021 à 11-2021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lang w:val="en-US"/>
              </w:rPr>
            </w:pPr>
            <w:r>
              <w:rPr>
                <w:rFonts w:cs="Arial"/>
                <w:szCs w:val="20"/>
              </w:rPr>
              <w:t>Experiência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CVGrillenormal"/>
              <w:spacing w:before="40" w:after="40"/>
              <w:rPr>
                <w:lang w:val="en-US"/>
              </w:rPr>
            </w:pPr>
            <w:r>
              <w:rPr/>
              <w:t xml:space="preserve">6 </w:t>
            </w:r>
            <w:r>
              <w:rPr>
                <w:lang w:val="en-US"/>
              </w:rPr>
              <w:t>meses-pessoas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lang w:val="en-US"/>
              </w:rPr>
            </w:pPr>
            <w:r>
              <w:rPr>
                <w:rFonts w:cs="Arial"/>
                <w:szCs w:val="20"/>
              </w:rPr>
              <w:t>Referência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CVGrillenormal"/>
              <w:spacing w:before="40" w:after="40"/>
              <w:rPr>
                <w:lang w:val="en-US"/>
              </w:rPr>
            </w:pPr>
            <w:r>
              <w:rPr>
                <w:szCs w:val="22"/>
                <w:lang w:eastAsia="fr-FR"/>
              </w:rPr>
              <w:t xml:space="preserve">Maxime Plante </w:t>
            </w:r>
            <w:r>
              <w:rPr/>
              <w:t>(m</w:t>
            </w:r>
            <w:r>
              <w:rPr>
                <w:szCs w:val="22"/>
                <w:lang w:eastAsia="fr-FR"/>
              </w:rPr>
              <w:t>axime.plante</w:t>
            </w:r>
            <w:r>
              <w:rPr/>
              <w:t>@levio.ca)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rFonts w:ascii="Arial" w:hAnsi="Arial" w:eastAsia="Times New Roman" w:cs="Arial"/>
                <w:color w:val="auto"/>
                <w:kern w:val="0"/>
                <w:sz w:val="20"/>
                <w:szCs w:val="20"/>
                <w:lang w:val="fr-CA" w:eastAsia="fr-FR" w:bidi="ar-SA"/>
              </w:rPr>
            </w:pPr>
            <w:r>
              <w:rPr>
                <w:rFonts w:eastAsia="Times New Roman" w:cs="Arial"/>
                <w:color w:val="auto"/>
                <w:kern w:val="0"/>
                <w:sz w:val="20"/>
                <w:szCs w:val="20"/>
                <w:lang w:val="fr-CA" w:eastAsia="fr-FR" w:bidi="ar-SA"/>
              </w:rPr>
              <w:t>Ambiente Tecnológico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LCVEnvironnementtechno"/>
              <w:spacing w:before="40" w:after="40"/>
              <w:rPr>
                <w:lang w:val="en-US"/>
              </w:rPr>
            </w:pPr>
            <w:r>
              <w:rPr/>
              <w:t>AWS, AWS AMPLIFY, DYNAMODB, Apache Velocity, AWS APPSYNC, AWS COGNITO, AWS IAM, Agile, FLUTTER, Scrum,  vscode,  ANDROID STUDIO, ui-ux, MIRO, FIGMA, jira, BPMN, BPMS, Micro-services, Testflight, appian, git, aws code commit, confluence, micro-services</w:t>
            </w:r>
          </w:p>
        </w:tc>
      </w:tr>
    </w:tbl>
    <w:p>
      <w:pPr>
        <w:pStyle w:val="LCVSoustitre1"/>
        <w:rPr>
          <w:lang w:val="en-US"/>
        </w:rPr>
      </w:pPr>
      <w:r>
        <w:rPr>
          <w:lang w:val="en-US"/>
        </w:rPr>
        <w:t>Descrição do mandato</w:t>
      </w:r>
    </w:p>
    <w:p>
      <w:pPr>
        <w:pStyle w:val="LCVNORMAL"/>
        <w:rPr>
          <w:lang w:val="en-US"/>
        </w:rPr>
      </w:pPr>
      <w:r>
        <w:rPr>
          <w:lang w:val="en-US"/>
        </w:rPr>
        <w:t>O projeto Gazelles consistiu no desenvolvimento de uma aplicação móvel IOS para ser instalada no telefone do ministro e dos seus vice-ministros. A solução foi permitir que os usuários vissem um painel com a situação das vagas oferecidas pelos serviços de puericultura em Quebec. O aplicativo também permitiu acompanhar o andamento de cada projeto realizado por uma creche a partir de um processo de trabalho definido com o auxílio de diagramas BPMN desenvolvidos pela equipe empresarial do ministério.</w:t>
      </w:r>
    </w:p>
    <w:p>
      <w:pPr>
        <w:pStyle w:val="LCVSoustitre1"/>
        <w:rPr>
          <w:lang w:val="en-US"/>
        </w:rPr>
      </w:pPr>
      <w:r>
        <w:rPr/>
        <w:t xml:space="preserve">Papel e responsabilidades  </w:t>
      </w:r>
    </w:p>
    <w:p>
      <w:pPr>
        <w:pStyle w:val="LCVNORMAL"/>
        <w:rPr>
          <w:lang w:val="en-US"/>
        </w:rPr>
      </w:pPr>
      <w:r>
        <w:rPr>
          <w:lang w:val="en-US"/>
        </w:rPr>
        <w:t>Como arquiteto orgânico, o Sr. Tavares era responsável pelas seguintes tarefas:</w:t>
      </w:r>
    </w:p>
    <w:p>
      <w:pPr>
        <w:pStyle w:val="LCVPuce1"/>
        <w:numPr>
          <w:ilvl w:val="0"/>
          <w:numId w:val="3"/>
        </w:numPr>
        <w:ind w:left="357" w:hanging="357"/>
        <w:rPr>
          <w:lang w:val="en-US"/>
        </w:rPr>
      </w:pPr>
      <w:r>
        <w:rPr>
          <w:lang w:val="en-US"/>
        </w:rPr>
        <w:t>Atuação na equipe de serviços e integração do Dashboard e na busca de projetos realizados por creche, sempre na modalidade ágil (SCRUM)</w:t>
      </w:r>
    </w:p>
    <w:p>
      <w:pPr>
        <w:pStyle w:val="LCVPuce1"/>
        <w:numPr>
          <w:ilvl w:val="0"/>
          <w:numId w:val="3"/>
        </w:numPr>
        <w:ind w:left="357" w:hanging="357"/>
        <w:rPr>
          <w:lang w:val="en-US"/>
        </w:rPr>
      </w:pPr>
      <w:r>
        <w:rPr>
          <w:lang w:val="en-US"/>
        </w:rPr>
        <w:t>Fornecer suporte para a equipe de desenvolvimento front-end do Flutter quando necessário</w:t>
      </w:r>
    </w:p>
    <w:p>
      <w:pPr>
        <w:pStyle w:val="LCVPuce1"/>
        <w:numPr>
          <w:ilvl w:val="0"/>
          <w:numId w:val="3"/>
        </w:numPr>
        <w:ind w:left="357" w:hanging="357"/>
        <w:rPr>
          <w:lang w:val="en-US"/>
        </w:rPr>
      </w:pPr>
      <w:r>
        <w:rPr>
          <w:lang w:val="en-US"/>
        </w:rPr>
        <w:t>Desenvolver novos modelos / resolvedores AWS Amplify com seu esquema GraphQL correspondente</w:t>
      </w:r>
    </w:p>
    <w:p>
      <w:pPr>
        <w:pStyle w:val="LCVPuce1"/>
        <w:numPr>
          <w:ilvl w:val="0"/>
          <w:numId w:val="3"/>
        </w:numPr>
        <w:ind w:left="357" w:hanging="357"/>
        <w:rPr>
          <w:lang w:val="en-US"/>
        </w:rPr>
      </w:pPr>
      <w:r>
        <w:rPr>
          <w:lang w:val="en-US"/>
        </w:rPr>
        <w:t>Corrigir anomalias de modelo \ resolvedores</w:t>
      </w:r>
    </w:p>
    <w:p>
      <w:pPr>
        <w:pStyle w:val="LCVPuce1"/>
        <w:numPr>
          <w:ilvl w:val="0"/>
          <w:numId w:val="3"/>
        </w:numPr>
        <w:ind w:left="357" w:hanging="357"/>
        <w:rPr>
          <w:lang w:val="en-US"/>
        </w:rPr>
      </w:pPr>
      <w:r>
        <w:rPr>
          <w:lang w:val="en-US"/>
        </w:rPr>
        <w:t>Realizar o carregamento de dados do banco de dados oficial para um banco de dados DynamoDB em modo de leitura</w:t>
      </w:r>
    </w:p>
    <w:p>
      <w:pPr>
        <w:pStyle w:val="LCVPuce1"/>
        <w:numPr>
          <w:ilvl w:val="0"/>
          <w:numId w:val="3"/>
        </w:numPr>
        <w:ind w:left="357" w:hanging="357"/>
        <w:rPr>
          <w:lang w:val="en-US"/>
        </w:rPr>
      </w:pPr>
      <w:r>
        <w:rPr>
          <w:lang w:val="en-US"/>
        </w:rPr>
        <w:t>Implementar segurança de API usando AWS Cognito / IAM</w:t>
      </w:r>
    </w:p>
    <w:p>
      <w:pPr>
        <w:pStyle w:val="LCVPuce1"/>
        <w:numPr>
          <w:ilvl w:val="0"/>
          <w:numId w:val="3"/>
        </w:numPr>
        <w:ind w:left="357" w:hanging="357"/>
        <w:rPr>
          <w:lang w:val="en-US"/>
        </w:rPr>
      </w:pPr>
      <w:r>
        <w:rPr>
          <w:lang w:val="en-US"/>
        </w:rPr>
        <w:t>Atualizar a base de código no repositório git do projeto</w:t>
      </w:r>
    </w:p>
    <w:p>
      <w:pPr>
        <w:pStyle w:val="LCVPuce1"/>
        <w:numPr>
          <w:ilvl w:val="0"/>
          <w:numId w:val="3"/>
        </w:numPr>
        <w:ind w:left="357" w:hanging="357"/>
        <w:rPr>
          <w:lang w:val="en-US"/>
        </w:rPr>
      </w:pPr>
      <w:r>
        <w:rPr>
          <w:lang w:val="en-US"/>
        </w:rPr>
        <w:t>Documentar a API e micro-serviços criados no Confluence</w:t>
      </w:r>
    </w:p>
    <w:p>
      <w:pPr>
        <w:pStyle w:val="LCVPuce1"/>
        <w:numPr>
          <w:ilvl w:val="0"/>
          <w:numId w:val="3"/>
        </w:numPr>
        <w:ind w:left="357" w:hanging="357"/>
        <w:rPr>
          <w:lang w:val="en-US"/>
        </w:rPr>
      </w:pPr>
      <w:r>
        <w:rPr>
          <w:lang w:val="en-US"/>
        </w:rPr>
        <w:t>Analisar e corrigir anomalias</w:t>
      </w:r>
    </w:p>
    <w:p>
      <w:pPr>
        <w:pStyle w:val="LCVPuce1"/>
        <w:ind w:left="357" w:hanging="357"/>
        <w:rPr>
          <w:lang w:val="en-US"/>
        </w:rPr>
      </w:pPr>
      <w:r>
        <w:rPr>
          <w:lang w:val="en-US"/>
        </w:rPr>
      </w:r>
    </w:p>
    <w:tbl>
      <w:tblPr>
        <w:tblW w:w="9995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1598"/>
        <w:gridCol w:w="8396"/>
      </w:tblGrid>
      <w:tr>
        <w:trPr/>
        <w:tc>
          <w:tcPr>
            <w:tcW w:w="1598" w:type="dxa"/>
            <w:tcBorders>
              <w:bottom w:val="single" w:sz="4" w:space="0" w:color="000000"/>
              <w:right w:val="single" w:sz="4" w:space="0" w:color="000000"/>
            </w:tcBorders>
            <w:shd w:fill="EC9BA4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lang w:val="en-US"/>
              </w:rPr>
            </w:pPr>
            <w:r>
              <w:rPr>
                <w:rFonts w:cs="Arial"/>
                <w:color w:val="FFFFFF" w:themeColor="background1"/>
                <w:szCs w:val="20"/>
              </w:rPr>
              <w:t>No</w:t>
            </w:r>
            <w:r>
              <w:rPr>
                <w:rFonts w:cs="Arial"/>
                <w:color w:val="FFFFFF" w:themeColor="background1"/>
                <w:szCs w:val="20"/>
                <w:vertAlign w:val="superscript"/>
              </w:rPr>
              <w:t> </w:t>
            </w:r>
            <w:r>
              <w:rPr>
                <w:rFonts w:cs="Arial"/>
                <w:color w:val="FFFFFF" w:themeColor="background1"/>
                <w:szCs w:val="20"/>
              </w:rPr>
              <w:t>:</w:t>
            </w:r>
          </w:p>
        </w:tc>
        <w:tc>
          <w:tcPr>
            <w:tcW w:w="8396" w:type="dxa"/>
            <w:tcBorders>
              <w:left w:val="single" w:sz="4" w:space="0" w:color="000000"/>
              <w:bottom w:val="single" w:sz="4" w:space="0" w:color="000000"/>
            </w:tcBorders>
            <w:shd w:color="auto" w:fill="55575D" w:themeFill="text2" w:val="clear"/>
          </w:tcPr>
          <w:p>
            <w:pPr>
              <w:pStyle w:val="Normal"/>
              <w:keepNext w:val="true"/>
              <w:spacing w:lineRule="auto" w:line="240" w:before="40" w:after="40"/>
              <w:rPr>
                <w:rFonts w:cs="Arial"/>
                <w:b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12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lang w:val="en-US"/>
              </w:rPr>
            </w:pPr>
            <w:r>
              <w:rPr>
                <w:rFonts w:cs="Arial"/>
                <w:b/>
                <w:szCs w:val="20"/>
              </w:rPr>
              <w:t>Client</w:t>
            </w:r>
            <w:r>
              <w:rPr>
                <w:rFonts w:cs="Arial"/>
                <w:b/>
                <w:szCs w:val="20"/>
                <w:lang w:val="en-US"/>
              </w:rPr>
              <w:t>e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CVGrillenormal"/>
              <w:spacing w:before="40" w:after="40"/>
              <w:rPr>
                <w:b/>
                <w:b/>
                <w:bCs/>
              </w:rPr>
            </w:pPr>
            <w:r>
              <w:rPr>
                <w:b/>
                <w:bCs/>
                <w:szCs w:val="22"/>
                <w:lang w:eastAsia="fr-CA"/>
              </w:rPr>
              <w:t>Ministère de la Famille du Québec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lang w:val="en-US"/>
              </w:rPr>
            </w:pPr>
            <w:r>
              <w:rPr>
                <w:rFonts w:cs="Arial"/>
                <w:b/>
                <w:szCs w:val="20"/>
              </w:rPr>
              <w:t>Mandato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40" w:after="40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Atualização dos sistemas PCS e RSG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lang w:val="en-US"/>
              </w:rPr>
            </w:pPr>
            <w:r>
              <w:rPr>
                <w:rFonts w:cs="Arial"/>
                <w:szCs w:val="20"/>
              </w:rPr>
              <w:t>Papel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CVGrillenormal"/>
              <w:spacing w:before="40" w:after="40"/>
              <w:rPr>
                <w:rFonts w:ascii="Arial" w:hAnsi="Arial" w:eastAsia="Times New Roman" w:cs="Times New Roman"/>
                <w:color w:val="auto"/>
                <w:kern w:val="0"/>
                <w:sz w:val="20"/>
                <w:szCs w:val="20"/>
                <w:lang w:val="fr-CA" w:eastAsia="fr-FR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fr-CA" w:eastAsia="fr-FR" w:bidi="ar-SA"/>
              </w:rPr>
              <w:t>Arquiteto Orgânico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lang w:val="en-US"/>
              </w:rPr>
            </w:pPr>
            <w:r>
              <w:rPr>
                <w:rFonts w:cs="Arial"/>
                <w:szCs w:val="20"/>
              </w:rPr>
              <w:t>Envergadura (d-p) 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CVGrillenormal"/>
              <w:spacing w:before="40" w:after="40"/>
              <w:rPr>
                <w:lang w:val="en-US"/>
              </w:rPr>
            </w:pPr>
            <w:r>
              <w:rPr/>
              <w:t>30 00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lang w:val="en-US"/>
              </w:rPr>
            </w:pPr>
            <w:r>
              <w:rPr>
                <w:rFonts w:cs="Arial"/>
                <w:szCs w:val="20"/>
              </w:rPr>
              <w:t>Período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CVGrillenormal"/>
              <w:spacing w:before="40" w:after="40"/>
              <w:rPr>
                <w:lang w:val="en-US"/>
              </w:rPr>
            </w:pPr>
            <w:r>
              <w:rPr>
                <w:color w:val="000000"/>
              </w:rPr>
              <w:t>09-2020 à 05-2021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lang w:val="en-US"/>
              </w:rPr>
            </w:pPr>
            <w:r>
              <w:rPr>
                <w:rFonts w:cs="Arial"/>
                <w:szCs w:val="20"/>
              </w:rPr>
              <w:t>Experiência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CVGrillenormal"/>
              <w:spacing w:before="40" w:after="40"/>
              <w:rPr>
                <w:lang w:val="en-US"/>
              </w:rPr>
            </w:pPr>
            <w:r>
              <w:rPr/>
              <w:t xml:space="preserve">9 </w:t>
            </w:r>
            <w:r>
              <w:rPr>
                <w:lang w:val="en-US"/>
              </w:rPr>
              <w:t>meses-pessoas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lang w:val="en-US"/>
              </w:rPr>
            </w:pPr>
            <w:r>
              <w:rPr>
                <w:rFonts w:cs="Arial"/>
                <w:szCs w:val="20"/>
              </w:rPr>
              <w:t>Referência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CVGrillenormal"/>
              <w:spacing w:before="40" w:after="40"/>
              <w:rPr>
                <w:lang w:val="en-US"/>
              </w:rPr>
            </w:pPr>
            <w:r>
              <w:rPr/>
              <w:t>M</w:t>
            </w:r>
            <w:r>
              <w:rPr>
                <w:szCs w:val="22"/>
                <w:lang w:eastAsia="fr-FR"/>
              </w:rPr>
              <w:t>axime Plante</w:t>
            </w:r>
            <w:r>
              <w:rPr/>
              <w:t xml:space="preserve"> (maxime.plante@levio.ca)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rFonts w:ascii="Arial" w:hAnsi="Arial" w:eastAsia="Times New Roman" w:cs="Arial"/>
                <w:color w:val="auto"/>
                <w:kern w:val="0"/>
                <w:sz w:val="20"/>
                <w:szCs w:val="20"/>
                <w:lang w:val="fr-CA" w:eastAsia="fr-FR" w:bidi="ar-SA"/>
              </w:rPr>
            </w:pPr>
            <w:r>
              <w:rPr>
                <w:rFonts w:eastAsia="Times New Roman" w:cs="Arial"/>
                <w:color w:val="auto"/>
                <w:kern w:val="0"/>
                <w:sz w:val="20"/>
                <w:szCs w:val="20"/>
                <w:lang w:val="fr-CA" w:eastAsia="fr-FR" w:bidi="ar-SA"/>
              </w:rPr>
              <w:t>Ambiente Tecnológico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LCVEnvironnementtechno"/>
              <w:spacing w:before="40" w:after="40"/>
              <w:rPr>
                <w:lang w:val="en-US"/>
              </w:rPr>
            </w:pPr>
            <w:r>
              <w:rPr/>
              <w:t xml:space="preserve">REACT, Agile, .net, TFS, Azure devops, KANBAN, </w:t>
            </w:r>
            <w:r>
              <w:rPr>
                <w:rFonts w:cs="Arial"/>
                <w:caps/>
                <w:sz w:val="16"/>
                <w:szCs w:val="20"/>
                <w:lang w:eastAsia="fr-FR"/>
              </w:rPr>
              <w:t>SEMANTIC-UI,</w:t>
            </w:r>
            <w:r>
              <w:rPr/>
              <w:t xml:space="preserve"> vscode, NODEJS, C#,  jira, devops, VISUAL STUDIO 2019, MS SQL SERVER, IIS, confluence, ESLint, TDD, BDD</w:t>
            </w:r>
          </w:p>
        </w:tc>
      </w:tr>
    </w:tbl>
    <w:p>
      <w:pPr>
        <w:pStyle w:val="LCVSoustitre1"/>
        <w:rPr>
          <w:lang w:val="en-US"/>
        </w:rPr>
      </w:pPr>
      <w:r>
        <w:rPr>
          <w:lang w:val="en-US"/>
        </w:rPr>
        <w:t>Descrição do mandato</w:t>
      </w:r>
    </w:p>
    <w:p>
      <w:pPr>
        <w:pStyle w:val="LCVNORMAL"/>
        <w:rPr>
          <w:lang w:val="en-US"/>
        </w:rPr>
      </w:pPr>
      <w:r>
        <w:rPr>
          <w:szCs w:val="22"/>
          <w:lang w:val="en-US" w:eastAsia="fr-FR"/>
        </w:rPr>
        <w:t>Os sistemas PCS (Service Continuation Plan) e RSG (Responsible for Daycare) eram módulos ligados ao sistema de controlo de creches do MFA e necessitavam de uma reformulação para aderir à nova infraestrutura do ministério, já iniciada. Para utilizar a plataforma Azure DevOps</w:t>
      </w:r>
    </w:p>
    <w:p>
      <w:pPr>
        <w:pStyle w:val="LCVSoustitre1"/>
        <w:rPr>
          <w:lang w:val="en-US"/>
        </w:rPr>
      </w:pPr>
      <w:r>
        <w:rPr/>
        <w:t xml:space="preserve">Papel e responsabilidades  </w:t>
      </w:r>
    </w:p>
    <w:p>
      <w:pPr>
        <w:pStyle w:val="LCVNORMAL"/>
        <w:rPr>
          <w:lang w:val="en-US"/>
        </w:rPr>
      </w:pPr>
      <w:r>
        <w:rPr>
          <w:lang w:val="en-US"/>
        </w:rPr>
        <w:t>Como arquiteto orgânico, o Sr. Tavares era responsável pelas seguintes tarefas:</w:t>
      </w:r>
    </w:p>
    <w:p>
      <w:pPr>
        <w:pStyle w:val="LCVPuce1"/>
        <w:numPr>
          <w:ilvl w:val="0"/>
          <w:numId w:val="3"/>
        </w:numPr>
        <w:ind w:left="357" w:hanging="357"/>
        <w:rPr>
          <w:lang w:val="en-US"/>
        </w:rPr>
      </w:pPr>
      <w:r>
        <w:rPr>
          <w:rFonts w:eastAsia="Calibri"/>
          <w:szCs w:val="20"/>
          <w:lang w:val="en-US" w:eastAsia="en-US"/>
        </w:rPr>
        <w:t>Desenvolver novamente o front-end de aplicativos usando REACT / C #</w:t>
      </w:r>
    </w:p>
    <w:p>
      <w:pPr>
        <w:pStyle w:val="LCVPuce1"/>
        <w:numPr>
          <w:ilvl w:val="0"/>
          <w:numId w:val="3"/>
        </w:numPr>
        <w:ind w:left="357" w:hanging="357"/>
        <w:rPr>
          <w:lang w:val="en-US"/>
        </w:rPr>
      </w:pPr>
      <w:r>
        <w:rPr>
          <w:rFonts w:eastAsia="Calibri"/>
          <w:szCs w:val="20"/>
          <w:lang w:val="en-US" w:eastAsia="en-US"/>
        </w:rPr>
        <w:t>Trabalhar com a equipe de análise de negócios para garantir o bom funcionamento das novas versões de sistemas em modo Agile (SCRUM)</w:t>
      </w:r>
    </w:p>
    <w:p>
      <w:pPr>
        <w:pStyle w:val="LCVPuce1"/>
        <w:numPr>
          <w:ilvl w:val="0"/>
          <w:numId w:val="3"/>
        </w:numPr>
        <w:ind w:left="357" w:hanging="357"/>
        <w:rPr>
          <w:lang w:val="en-US"/>
        </w:rPr>
      </w:pPr>
      <w:r>
        <w:rPr>
          <w:rFonts w:eastAsia="Calibri"/>
          <w:szCs w:val="20"/>
          <w:lang w:val="en-US" w:eastAsia="en-US"/>
        </w:rPr>
        <w:t>Corrigir anomalias de back-end em .NET</w:t>
      </w:r>
    </w:p>
    <w:p>
      <w:pPr>
        <w:pStyle w:val="LCVPuce1"/>
        <w:numPr>
          <w:ilvl w:val="0"/>
          <w:numId w:val="3"/>
        </w:numPr>
        <w:ind w:left="357" w:hanging="357"/>
        <w:rPr>
          <w:lang w:val="en-US"/>
        </w:rPr>
      </w:pPr>
      <w:r>
        <w:rPr>
          <w:rFonts w:eastAsia="Calibri"/>
          <w:szCs w:val="20"/>
          <w:lang w:val="en-US" w:eastAsia="en-US"/>
        </w:rPr>
        <w:t>Atualizar a base de código no repositório TFS do projeto</w:t>
      </w:r>
    </w:p>
    <w:p>
      <w:pPr>
        <w:pStyle w:val="LCVPuce1"/>
        <w:numPr>
          <w:ilvl w:val="0"/>
          <w:numId w:val="3"/>
        </w:numPr>
        <w:ind w:left="357" w:hanging="357"/>
        <w:rPr>
          <w:lang w:val="en-US"/>
        </w:rPr>
      </w:pPr>
      <w:r>
        <w:rPr>
          <w:rFonts w:eastAsia="Calibri"/>
          <w:szCs w:val="20"/>
          <w:lang w:val="en-US" w:eastAsia="en-US"/>
        </w:rPr>
        <w:t>Implementar ferramenta de verificação de estilo de codificação ESLint</w:t>
      </w:r>
    </w:p>
    <w:p>
      <w:pPr>
        <w:pStyle w:val="LCVPuce1"/>
        <w:numPr>
          <w:ilvl w:val="0"/>
          <w:numId w:val="3"/>
        </w:numPr>
        <w:ind w:left="357" w:hanging="357"/>
        <w:rPr>
          <w:lang w:val="en-US"/>
        </w:rPr>
      </w:pPr>
      <w:r>
        <w:rPr>
          <w:rFonts w:eastAsia="Calibri"/>
          <w:szCs w:val="20"/>
          <w:lang w:val="en-US" w:eastAsia="en-US"/>
        </w:rPr>
        <w:t>Configurar regras ESLint para padronizar o estilo de codificação REACT</w:t>
      </w:r>
    </w:p>
    <w:p>
      <w:pPr>
        <w:pStyle w:val="LCVPuce1"/>
        <w:numPr>
          <w:ilvl w:val="0"/>
          <w:numId w:val="3"/>
        </w:numPr>
        <w:ind w:left="357" w:hanging="357"/>
        <w:rPr>
          <w:lang w:val="en-US"/>
        </w:rPr>
      </w:pPr>
      <w:r>
        <w:rPr>
          <w:rFonts w:eastAsia="Calibri"/>
          <w:szCs w:val="20"/>
          <w:lang w:val="en-US" w:eastAsia="en-US"/>
        </w:rPr>
        <w:t>Configurar limite mínimo de cobertura de código por testes de unidade</w:t>
      </w:r>
    </w:p>
    <w:p>
      <w:pPr>
        <w:pStyle w:val="LCVPuce1"/>
        <w:numPr>
          <w:ilvl w:val="0"/>
          <w:numId w:val="3"/>
        </w:numPr>
        <w:ind w:left="357" w:hanging="357"/>
        <w:rPr>
          <w:lang w:val="en-US"/>
        </w:rPr>
      </w:pPr>
      <w:r>
        <w:rPr>
          <w:rFonts w:eastAsia="Calibri"/>
          <w:szCs w:val="20"/>
          <w:lang w:val="en-US" w:eastAsia="en-US"/>
        </w:rPr>
        <w:t>Desenvolver novos sistemas de acordo com a abordagem BDD / TDD</w:t>
      </w:r>
    </w:p>
    <w:p>
      <w:pPr>
        <w:pStyle w:val="LCVPuce1"/>
        <w:numPr>
          <w:ilvl w:val="0"/>
          <w:numId w:val="3"/>
        </w:numPr>
        <w:ind w:left="357" w:hanging="357"/>
        <w:rPr>
          <w:lang w:val="en-US"/>
        </w:rPr>
      </w:pPr>
      <w:r>
        <w:rPr>
          <w:rFonts w:eastAsia="Calibri"/>
          <w:szCs w:val="20"/>
          <w:lang w:val="en-US" w:eastAsia="en-US"/>
        </w:rPr>
        <w:t>Realizar testes de unidade</w:t>
      </w:r>
    </w:p>
    <w:p>
      <w:pPr>
        <w:pStyle w:val="LCVPuce1"/>
        <w:numPr>
          <w:ilvl w:val="0"/>
          <w:numId w:val="3"/>
        </w:numPr>
        <w:ind w:left="357" w:hanging="357"/>
        <w:rPr>
          <w:lang w:val="en-US"/>
        </w:rPr>
      </w:pPr>
      <w:r>
        <w:rPr>
          <w:rFonts w:eastAsia="Calibri"/>
          <w:szCs w:val="20"/>
          <w:lang w:val="en-US" w:eastAsia="en-US"/>
        </w:rPr>
        <w:t>Analisar e corrigir anomalias</w:t>
      </w:r>
    </w:p>
    <w:p>
      <w:pPr>
        <w:pStyle w:val="LCVPuce1"/>
        <w:ind w:left="357" w:hanging="357"/>
        <w:rPr>
          <w:lang w:val="en-US"/>
        </w:rPr>
      </w:pPr>
      <w:r>
        <w:rPr/>
      </w:r>
    </w:p>
    <w:p>
      <w:pPr>
        <w:pStyle w:val="LCVPuce1"/>
        <w:ind w:left="357" w:hanging="357"/>
        <w:rPr>
          <w:lang w:val="en-US"/>
        </w:rPr>
      </w:pPr>
      <w:r>
        <w:rPr/>
      </w:r>
    </w:p>
    <w:p>
      <w:pPr>
        <w:pStyle w:val="LCVPuce1"/>
        <w:ind w:left="357" w:hanging="357"/>
        <w:rPr>
          <w:lang w:val="en-US"/>
        </w:rPr>
      </w:pPr>
      <w:r>
        <w:rPr/>
      </w:r>
    </w:p>
    <w:p>
      <w:pPr>
        <w:pStyle w:val="LCVPuce1"/>
        <w:ind w:left="357" w:hanging="357"/>
        <w:rPr>
          <w:lang w:val="en-US"/>
        </w:rPr>
      </w:pPr>
      <w:r>
        <w:rPr/>
      </w:r>
    </w:p>
    <w:p>
      <w:pPr>
        <w:pStyle w:val="LCVPuce1"/>
        <w:ind w:left="357" w:hanging="357"/>
        <w:rPr>
          <w:lang w:val="en-US"/>
        </w:rPr>
      </w:pPr>
      <w:r>
        <w:rPr/>
      </w:r>
    </w:p>
    <w:p>
      <w:pPr>
        <w:pStyle w:val="LCVPuce1"/>
        <w:ind w:left="357" w:hanging="357"/>
        <w:rPr>
          <w:lang w:val="en-US"/>
        </w:rPr>
      </w:pPr>
      <w:r>
        <w:rPr/>
      </w:r>
    </w:p>
    <w:p>
      <w:pPr>
        <w:pStyle w:val="LCVPuce1"/>
        <w:ind w:left="357" w:hanging="357"/>
        <w:rPr>
          <w:lang w:val="en-US"/>
        </w:rPr>
      </w:pPr>
      <w:r>
        <w:rPr/>
      </w:r>
    </w:p>
    <w:p>
      <w:pPr>
        <w:pStyle w:val="LCVPuce1"/>
        <w:ind w:left="357" w:hanging="357"/>
        <w:rPr>
          <w:lang w:val="en-US"/>
        </w:rPr>
      </w:pPr>
      <w:r>
        <w:rPr/>
      </w:r>
    </w:p>
    <w:p>
      <w:pPr>
        <w:pStyle w:val="LCVPuce1"/>
        <w:ind w:left="357" w:hanging="357"/>
        <w:rPr>
          <w:lang w:val="en-US"/>
        </w:rPr>
      </w:pPr>
      <w:r>
        <w:rPr/>
      </w:r>
    </w:p>
    <w:p>
      <w:pPr>
        <w:pStyle w:val="LCVPuce1"/>
        <w:ind w:left="357" w:hanging="357"/>
        <w:rPr>
          <w:lang w:val="en-US"/>
        </w:rPr>
      </w:pPr>
      <w:r>
        <w:rPr/>
      </w:r>
    </w:p>
    <w:p>
      <w:pPr>
        <w:pStyle w:val="LCVPuce1"/>
        <w:ind w:left="357" w:hanging="357"/>
        <w:rPr>
          <w:lang w:val="en-US"/>
        </w:rPr>
      </w:pPr>
      <w:r>
        <w:rPr/>
      </w:r>
    </w:p>
    <w:p>
      <w:pPr>
        <w:pStyle w:val="LCVPuce1"/>
        <w:ind w:left="357" w:hanging="357"/>
        <w:rPr>
          <w:lang w:val="en-US"/>
        </w:rPr>
      </w:pPr>
      <w:r>
        <w:rPr/>
      </w:r>
    </w:p>
    <w:p>
      <w:pPr>
        <w:pStyle w:val="LCVPuce1"/>
        <w:ind w:left="357" w:hanging="357"/>
        <w:rPr>
          <w:lang w:val="en-US"/>
        </w:rPr>
      </w:pPr>
      <w:r>
        <w:rPr/>
      </w:r>
    </w:p>
    <w:p>
      <w:pPr>
        <w:pStyle w:val="LCVPuce1"/>
        <w:ind w:left="357" w:hanging="357"/>
        <w:rPr>
          <w:lang w:val="en-US"/>
        </w:rPr>
      </w:pPr>
      <w:r>
        <w:rPr/>
      </w:r>
    </w:p>
    <w:p>
      <w:pPr>
        <w:pStyle w:val="LCVPuce1"/>
        <w:ind w:left="357" w:hanging="357"/>
        <w:rPr>
          <w:lang w:val="en-US"/>
        </w:rPr>
      </w:pPr>
      <w:r>
        <w:rPr/>
      </w:r>
    </w:p>
    <w:p>
      <w:pPr>
        <w:pStyle w:val="LCVPuce1"/>
        <w:ind w:left="357" w:hanging="357"/>
        <w:rPr>
          <w:lang w:val="en-US"/>
        </w:rPr>
      </w:pPr>
      <w:r>
        <w:rPr/>
      </w:r>
    </w:p>
    <w:p>
      <w:pPr>
        <w:pStyle w:val="LCVPuce1"/>
        <w:ind w:left="357" w:hanging="357"/>
        <w:rPr>
          <w:lang w:val="en-US"/>
        </w:rPr>
      </w:pPr>
      <w:r>
        <w:rPr>
          <w:lang w:val="en-US"/>
        </w:rPr>
      </w:r>
    </w:p>
    <w:p>
      <w:pPr>
        <w:pStyle w:val="LCVEmployeurRle"/>
        <w:ind w:left="357" w:hanging="357"/>
        <w:rPr>
          <w:lang w:val="en-US"/>
        </w:rPr>
      </w:pPr>
      <w:r>
        <w:rPr>
          <w:rFonts w:eastAsia="Calibri"/>
          <w:lang w:eastAsia="en-US"/>
        </w:rPr>
        <w:t>Programador-Analista</w:t>
      </w:r>
    </w:p>
    <w:tbl>
      <w:tblPr>
        <w:tblW w:w="9995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1598"/>
        <w:gridCol w:w="8396"/>
      </w:tblGrid>
      <w:tr>
        <w:trPr/>
        <w:tc>
          <w:tcPr>
            <w:tcW w:w="1598" w:type="dxa"/>
            <w:tcBorders>
              <w:bottom w:val="single" w:sz="4" w:space="0" w:color="000000"/>
              <w:right w:val="single" w:sz="4" w:space="0" w:color="000000"/>
            </w:tcBorders>
            <w:shd w:fill="EC9BA4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lang w:val="en-US"/>
              </w:rPr>
            </w:pPr>
            <w:r>
              <w:rPr>
                <w:rFonts w:cs="Arial"/>
                <w:color w:val="FFFFFF" w:themeColor="background1"/>
                <w:szCs w:val="20"/>
              </w:rPr>
              <w:t>No</w:t>
            </w:r>
            <w:r>
              <w:rPr>
                <w:rFonts w:cs="Arial"/>
                <w:color w:val="FFFFFF" w:themeColor="background1"/>
                <w:szCs w:val="20"/>
                <w:vertAlign w:val="superscript"/>
              </w:rPr>
              <w:t> </w:t>
            </w:r>
            <w:r>
              <w:rPr>
                <w:rFonts w:cs="Arial"/>
                <w:color w:val="FFFFFF" w:themeColor="background1"/>
                <w:szCs w:val="20"/>
              </w:rPr>
              <w:t>:</w:t>
            </w:r>
          </w:p>
        </w:tc>
        <w:tc>
          <w:tcPr>
            <w:tcW w:w="8396" w:type="dxa"/>
            <w:tcBorders>
              <w:left w:val="single" w:sz="4" w:space="0" w:color="000000"/>
              <w:bottom w:val="single" w:sz="4" w:space="0" w:color="000000"/>
            </w:tcBorders>
            <w:shd w:color="auto" w:fill="55575D" w:themeFill="text2" w:val="clear"/>
          </w:tcPr>
          <w:p>
            <w:pPr>
              <w:pStyle w:val="Normal"/>
              <w:keepNext w:val="true"/>
              <w:spacing w:lineRule="auto" w:line="240" w:before="40" w:after="40"/>
              <w:rPr>
                <w:rFonts w:cs="Arial"/>
                <w:b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11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lang w:val="en-US"/>
              </w:rPr>
            </w:pPr>
            <w:r>
              <w:rPr>
                <w:rFonts w:cs="Arial"/>
                <w:b/>
                <w:szCs w:val="20"/>
              </w:rPr>
              <w:t>Client</w:t>
            </w:r>
            <w:r>
              <w:rPr>
                <w:rFonts w:cs="Arial"/>
                <w:b/>
                <w:szCs w:val="20"/>
                <w:lang w:val="en-US"/>
              </w:rPr>
              <w:t>e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CVGrillenormal"/>
              <w:spacing w:before="40" w:after="40"/>
              <w:rPr>
                <w:b/>
                <w:b/>
                <w:bCs/>
              </w:rPr>
            </w:pPr>
            <w:r>
              <w:rPr>
                <w:b/>
                <w:bCs/>
                <w:lang w:eastAsia="fr-CA"/>
              </w:rPr>
              <w:t>Pensionify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lang w:val="en-US"/>
              </w:rPr>
            </w:pPr>
            <w:r>
              <w:rPr>
                <w:rFonts w:cs="Arial"/>
                <w:b/>
                <w:szCs w:val="20"/>
              </w:rPr>
              <w:t>Mandato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CVGrillenormal"/>
              <w:spacing w:before="40" w:after="40"/>
              <w:rPr>
                <w:b/>
                <w:b/>
                <w:bCs/>
              </w:rPr>
            </w:pPr>
            <w:r>
              <w:rPr>
                <w:b/>
                <w:bCs/>
                <w:szCs w:val="20"/>
              </w:rPr>
              <w:t>Desenvolvimento do Front-end Angular do sistema Pensionify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lang w:val="en-US"/>
              </w:rPr>
            </w:pPr>
            <w:r>
              <w:rPr>
                <w:rFonts w:cs="Arial"/>
                <w:szCs w:val="20"/>
              </w:rPr>
              <w:t>Papel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CVGrillenormal"/>
              <w:spacing w:before="40" w:after="40"/>
              <w:rPr>
                <w:szCs w:val="20"/>
              </w:rPr>
            </w:pPr>
            <w:r>
              <w:rPr>
                <w:szCs w:val="20"/>
              </w:rPr>
              <w:t>Desenvolvedor Web - Front-end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lang w:val="en-US"/>
              </w:rPr>
            </w:pPr>
            <w:r>
              <w:rPr>
                <w:rFonts w:cs="Arial"/>
                <w:szCs w:val="20"/>
              </w:rPr>
              <w:t>Envergadura (d-p) 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CVGrillenormal"/>
              <w:spacing w:before="40" w:after="40"/>
              <w:rPr>
                <w:lang w:val="en-US"/>
              </w:rPr>
            </w:pPr>
            <w:r>
              <w:rPr/>
              <w:t>50 00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lang w:val="en-US"/>
              </w:rPr>
            </w:pPr>
            <w:r>
              <w:rPr>
                <w:rFonts w:cs="Arial"/>
                <w:szCs w:val="20"/>
              </w:rPr>
              <w:t>Período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CVGrillenormal"/>
              <w:spacing w:before="40" w:after="40"/>
              <w:rPr>
                <w:lang w:val="en-US"/>
              </w:rPr>
            </w:pPr>
            <w:r>
              <w:rPr>
                <w:color w:val="000000"/>
              </w:rPr>
              <w:t>03-2020 à 07-2020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lang w:val="en-US"/>
              </w:rPr>
            </w:pPr>
            <w:r>
              <w:rPr>
                <w:rFonts w:cs="Arial"/>
                <w:szCs w:val="20"/>
              </w:rPr>
              <w:t>Experiência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CVGrillenormal"/>
              <w:spacing w:before="40" w:after="40"/>
              <w:rPr>
                <w:lang w:val="en-US"/>
              </w:rPr>
            </w:pPr>
            <w:r>
              <w:rPr/>
              <w:t xml:space="preserve">5 </w:t>
            </w:r>
            <w:r>
              <w:rPr>
                <w:lang w:val="en-US"/>
              </w:rPr>
              <w:t>meses-pessoas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lang w:val="en-US"/>
              </w:rPr>
            </w:pPr>
            <w:r>
              <w:rPr>
                <w:rFonts w:cs="Arial"/>
                <w:szCs w:val="20"/>
              </w:rPr>
              <w:t>Referência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CVGrillenormal"/>
              <w:spacing w:before="40" w:after="40"/>
              <w:rPr>
                <w:lang w:val="en-US"/>
              </w:rPr>
            </w:pPr>
            <w:r>
              <w:rPr/>
              <w:t>Mustapha Es-Salihe (mustapha.es-salihe@levio.ca)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rFonts w:ascii="Arial" w:hAnsi="Arial" w:eastAsia="Times New Roman" w:cs="Arial"/>
                <w:color w:val="auto"/>
                <w:kern w:val="0"/>
                <w:sz w:val="20"/>
                <w:szCs w:val="20"/>
                <w:lang w:val="fr-CA" w:eastAsia="fr-FR" w:bidi="ar-SA"/>
              </w:rPr>
            </w:pPr>
            <w:r>
              <w:rPr>
                <w:rFonts w:eastAsia="Times New Roman" w:cs="Arial"/>
                <w:color w:val="auto"/>
                <w:kern w:val="0"/>
                <w:sz w:val="20"/>
                <w:szCs w:val="20"/>
                <w:lang w:val="fr-CA" w:eastAsia="fr-FR" w:bidi="ar-SA"/>
              </w:rPr>
              <w:t>Ambiente Tecnológico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LCVEnvironnementtechno"/>
              <w:spacing w:before="40" w:after="40"/>
              <w:rPr>
                <w:lang w:val="en-US"/>
              </w:rPr>
            </w:pPr>
            <w:r>
              <w:rPr/>
              <w:t>ANGULAR 9, Agile, .net, GitLab, Azure devops, Scrum, google material design, vscode, flexbox, NODEJS, TYPESCRIPT, webpack, ui-ux, jira, devops, docker</w:t>
            </w:r>
          </w:p>
        </w:tc>
      </w:tr>
    </w:tbl>
    <w:p>
      <w:pPr>
        <w:pStyle w:val="LCVSoustitre1"/>
        <w:rPr>
          <w:lang w:val="en-US"/>
        </w:rPr>
      </w:pPr>
      <w:r>
        <w:rPr>
          <w:lang w:val="en-US"/>
        </w:rPr>
        <w:t>Descrição do mandato</w:t>
      </w:r>
    </w:p>
    <w:p>
      <w:pPr>
        <w:pStyle w:val="LCVNORMAL"/>
        <w:rPr>
          <w:lang w:val="en-US"/>
        </w:rPr>
      </w:pPr>
      <w:r>
        <w:rPr>
          <w:lang w:val="en-US"/>
        </w:rPr>
        <w:t>Os objetivos do projeto eram desenvolver uma solução para o acompanhamento da atividade dos administradores de pensões e planos de pensões da Pensionify. A solução foi permitir que os analistas de negócios definissem seu próprio fluxo de trabalho usando diagramas BPMN; a solução então orienta os usuários de acordo com os processos definidos no diagrama.</w:t>
      </w:r>
    </w:p>
    <w:p>
      <w:pPr>
        <w:pStyle w:val="LCVSoustitre1"/>
        <w:rPr>
          <w:lang w:val="en-US"/>
        </w:rPr>
      </w:pPr>
      <w:r>
        <w:rPr/>
        <w:t xml:space="preserve">Papel e responsabilidades  </w:t>
      </w:r>
    </w:p>
    <w:p>
      <w:pPr>
        <w:pStyle w:val="LCVNORMAL"/>
        <w:rPr>
          <w:lang w:val="en-US"/>
        </w:rPr>
      </w:pPr>
      <w:r>
        <w:rPr>
          <w:lang w:val="en-US"/>
        </w:rPr>
        <w:t>Como analista programador, o Sr. Tavares era responsável pelas seguintes tarefas:</w:t>
      </w:r>
    </w:p>
    <w:p>
      <w:pPr>
        <w:pStyle w:val="LCVPuce1"/>
        <w:numPr>
          <w:ilvl w:val="0"/>
          <w:numId w:val="3"/>
        </w:numPr>
        <w:ind w:left="357" w:hanging="357"/>
        <w:rPr>
          <w:lang w:val="en-US"/>
        </w:rPr>
      </w:pPr>
      <w:r>
        <w:rPr>
          <w:lang w:val="en-US"/>
        </w:rPr>
        <w:t>Atuação na equipe de integração para a nova versão do Módulo Dashboard e Portal do Membro, ainda em modo ágil (SCRUM)</w:t>
      </w:r>
    </w:p>
    <w:p>
      <w:pPr>
        <w:pStyle w:val="LCVPuce1"/>
        <w:numPr>
          <w:ilvl w:val="0"/>
          <w:numId w:val="3"/>
        </w:numPr>
        <w:ind w:left="357" w:hanging="357"/>
        <w:rPr>
          <w:lang w:val="en-US"/>
        </w:rPr>
      </w:pPr>
      <w:r>
        <w:rPr>
          <w:lang w:val="en-US"/>
        </w:rPr>
        <w:t>Traduzir os protótipos gerados pela equipe de UX / UI em páginas funcionais</w:t>
      </w:r>
    </w:p>
    <w:p>
      <w:pPr>
        <w:pStyle w:val="LCVPuce1"/>
        <w:numPr>
          <w:ilvl w:val="0"/>
          <w:numId w:val="3"/>
        </w:numPr>
        <w:ind w:left="357" w:hanging="357"/>
        <w:rPr>
          <w:lang w:val="en-US"/>
        </w:rPr>
      </w:pPr>
      <w:r>
        <w:rPr>
          <w:lang w:val="en-US"/>
        </w:rPr>
        <w:t>Desenvolver novos módulos front-end em Angular 9</w:t>
      </w:r>
    </w:p>
    <w:p>
      <w:pPr>
        <w:pStyle w:val="LCVPuce1"/>
        <w:numPr>
          <w:ilvl w:val="0"/>
          <w:numId w:val="3"/>
        </w:numPr>
        <w:ind w:left="357" w:hanging="357"/>
        <w:rPr>
          <w:lang w:val="en-US"/>
        </w:rPr>
      </w:pPr>
      <w:r>
        <w:rPr>
          <w:lang w:val="en-US"/>
        </w:rPr>
        <w:t>Corrigir anomalias de back-end em .NET</w:t>
      </w:r>
    </w:p>
    <w:p>
      <w:pPr>
        <w:pStyle w:val="LCVPuce1"/>
        <w:numPr>
          <w:ilvl w:val="0"/>
          <w:numId w:val="3"/>
        </w:numPr>
        <w:ind w:left="357" w:hanging="357"/>
        <w:rPr>
          <w:lang w:val="en-US"/>
        </w:rPr>
      </w:pPr>
      <w:r>
        <w:rPr>
          <w:lang w:val="en-US"/>
        </w:rPr>
        <w:t>Atualizar a base de código no repositório git do projeto</w:t>
      </w:r>
    </w:p>
    <w:p>
      <w:pPr>
        <w:pStyle w:val="LCVPuce1"/>
        <w:numPr>
          <w:ilvl w:val="0"/>
          <w:numId w:val="3"/>
        </w:numPr>
        <w:ind w:left="357" w:hanging="357"/>
        <w:rPr>
          <w:lang w:val="en-US"/>
        </w:rPr>
      </w:pPr>
      <w:r>
        <w:rPr>
          <w:lang w:val="en-US"/>
        </w:rPr>
        <w:t>Realizar testes de unidade</w:t>
      </w:r>
    </w:p>
    <w:p>
      <w:pPr>
        <w:pStyle w:val="LCVPuce1"/>
        <w:numPr>
          <w:ilvl w:val="0"/>
          <w:numId w:val="3"/>
        </w:numPr>
        <w:ind w:left="357" w:hanging="357"/>
        <w:rPr>
          <w:lang w:val="en-US"/>
        </w:rPr>
      </w:pPr>
      <w:r>
        <w:rPr>
          <w:lang w:val="en-US"/>
        </w:rPr>
        <w:t>Analisar e corrigir anomalias</w:t>
      </w:r>
    </w:p>
    <w:p>
      <w:pPr>
        <w:pStyle w:val="LCVPuce1"/>
        <w:ind w:left="357" w:hanging="357"/>
        <w:rPr>
          <w:lang w:val="en-US"/>
        </w:rPr>
      </w:pPr>
      <w:r>
        <w:rPr/>
      </w:r>
    </w:p>
    <w:p>
      <w:pPr>
        <w:pStyle w:val="LCVPuce1"/>
        <w:ind w:left="357" w:hanging="357"/>
        <w:rPr>
          <w:lang w:val="en-US"/>
        </w:rPr>
      </w:pPr>
      <w:r>
        <w:rPr/>
      </w:r>
    </w:p>
    <w:p>
      <w:pPr>
        <w:pStyle w:val="LCVPuceDERNIERE"/>
        <w:numPr>
          <w:ilvl w:val="0"/>
          <w:numId w:val="0"/>
        </w:numPr>
        <w:ind w:left="502" w:hanging="0"/>
        <w:rPr>
          <w:lang w:val="en-US"/>
        </w:rPr>
      </w:pPr>
      <w:r>
        <w:rPr>
          <w:lang w:val="en-US"/>
        </w:rPr>
      </w:r>
    </w:p>
    <w:tbl>
      <w:tblPr>
        <w:tblW w:w="9995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1598"/>
        <w:gridCol w:w="8396"/>
      </w:tblGrid>
      <w:tr>
        <w:trPr/>
        <w:tc>
          <w:tcPr>
            <w:tcW w:w="1598" w:type="dxa"/>
            <w:tcBorders>
              <w:bottom w:val="single" w:sz="4" w:space="0" w:color="000000"/>
              <w:right w:val="single" w:sz="4" w:space="0" w:color="000000"/>
            </w:tcBorders>
            <w:shd w:fill="EC9BA4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lang w:val="en-US"/>
              </w:rPr>
            </w:pPr>
            <w:r>
              <w:rPr>
                <w:rFonts w:cs="Arial"/>
                <w:color w:val="FFFFFF" w:themeColor="background1"/>
                <w:szCs w:val="20"/>
              </w:rPr>
              <w:t>No</w:t>
            </w:r>
            <w:r>
              <w:rPr>
                <w:rFonts w:cs="Arial"/>
                <w:color w:val="FFFFFF" w:themeColor="background1"/>
                <w:szCs w:val="20"/>
                <w:vertAlign w:val="superscript"/>
              </w:rPr>
              <w:t> </w:t>
            </w:r>
            <w:r>
              <w:rPr>
                <w:rFonts w:cs="Arial"/>
                <w:color w:val="FFFFFF" w:themeColor="background1"/>
                <w:szCs w:val="20"/>
              </w:rPr>
              <w:t>:</w:t>
            </w:r>
          </w:p>
        </w:tc>
        <w:tc>
          <w:tcPr>
            <w:tcW w:w="8396" w:type="dxa"/>
            <w:tcBorders>
              <w:left w:val="single" w:sz="4" w:space="0" w:color="000000"/>
              <w:bottom w:val="single" w:sz="4" w:space="0" w:color="000000"/>
            </w:tcBorders>
            <w:shd w:color="auto" w:fill="55575D" w:themeFill="text2" w:val="clear"/>
          </w:tcPr>
          <w:p>
            <w:pPr>
              <w:pStyle w:val="Normal"/>
              <w:keepNext w:val="true"/>
              <w:spacing w:lineRule="auto" w:line="240" w:before="40" w:after="40"/>
              <w:rPr>
                <w:rFonts w:cs="Arial"/>
                <w:b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10</w:t>
            </w:r>
            <w:del w:id="93" w:author="Autor desconhecido" w:date="2020-02-24T10:25:00Z">
              <w:r>
                <w:rPr>
                  <w:rFonts w:cs="Arial"/>
                  <w:b/>
                  <w:color w:val="FFFFFF" w:themeColor="background1"/>
                  <w:szCs w:val="20"/>
                </w:rPr>
                <w:delText>6</w:delText>
              </w:r>
            </w:del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lang w:val="en-US"/>
              </w:rPr>
            </w:pPr>
            <w:r>
              <w:rPr>
                <w:rFonts w:cs="Arial"/>
                <w:b/>
                <w:szCs w:val="20"/>
              </w:rPr>
              <w:t>Client</w:t>
            </w:r>
            <w:r>
              <w:rPr>
                <w:rFonts w:cs="Arial"/>
                <w:b/>
                <w:szCs w:val="20"/>
                <w:lang w:val="en-US"/>
              </w:rPr>
              <w:t>e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CVGrillenormal"/>
              <w:spacing w:before="40" w:after="40"/>
              <w:rPr>
                <w:b/>
                <w:b/>
                <w:bCs/>
              </w:rPr>
            </w:pPr>
            <w:r>
              <w:rPr>
                <w:b/>
                <w:bCs/>
                <w:lang w:eastAsia="fr-CA"/>
              </w:rPr>
              <w:t>Wildside - Enduro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lang w:val="en-US"/>
              </w:rPr>
            </w:pPr>
            <w:r>
              <w:rPr>
                <w:rFonts w:cs="Arial"/>
                <w:b/>
                <w:szCs w:val="20"/>
              </w:rPr>
              <w:t>Mandato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CVGrillenormal"/>
              <w:spacing w:before="40" w:after="40"/>
              <w:rPr>
                <w:b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Desenvolvimento e produção do website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lang w:val="en-US"/>
              </w:rPr>
            </w:pPr>
            <w:r>
              <w:rPr>
                <w:rFonts w:cs="Arial"/>
                <w:szCs w:val="20"/>
              </w:rPr>
              <w:t>Papel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CVGrillenormal"/>
              <w:spacing w:before="40" w:after="40"/>
              <w:rPr>
                <w:szCs w:val="20"/>
              </w:rPr>
            </w:pPr>
            <w:r>
              <w:rPr>
                <w:rFonts w:eastAsia="Times New Roman" w:cs="Arial"/>
                <w:color w:val="auto"/>
                <w:kern w:val="0"/>
                <w:sz w:val="20"/>
                <w:szCs w:val="20"/>
                <w:lang w:val="fr-CA" w:eastAsia="fr-FR" w:bidi="ar-SA"/>
              </w:rPr>
              <w:t>Desenvolvedor</w:t>
            </w:r>
            <w:r>
              <w:rPr>
                <w:rFonts w:cs="Arial"/>
                <w:szCs w:val="20"/>
              </w:rPr>
              <w:t xml:space="preserve"> Web</w:t>
            </w:r>
            <w:ins w:id="94" w:author="Autor desconhecido" w:date="2020-02-24T10:31:00Z">
              <w:r>
                <w:rPr>
                  <w:rFonts w:cs="Arial"/>
                  <w:szCs w:val="20"/>
                </w:rPr>
                <w:t xml:space="preserve"> </w:t>
              </w:r>
            </w:ins>
            <w:ins w:id="95" w:author="Autor desconhecido" w:date="2020-02-24T10:30:00Z">
              <w:r>
                <w:rPr>
                  <w:rFonts w:cs="Arial"/>
                  <w:szCs w:val="20"/>
                </w:rPr>
                <w:t xml:space="preserve">- </w:t>
              </w:r>
            </w:ins>
            <w:ins w:id="96" w:author="Autor desconhecido" w:date="2020-02-24T10:31:00Z">
              <w:r>
                <w:rPr>
                  <w:rFonts w:cs="Arial"/>
                  <w:szCs w:val="20"/>
                </w:rPr>
                <w:t>Fullstack</w:t>
              </w:r>
            </w:ins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lang w:val="en-US"/>
              </w:rPr>
            </w:pPr>
            <w:r>
              <w:rPr>
                <w:rFonts w:cs="Arial"/>
                <w:szCs w:val="20"/>
              </w:rPr>
              <w:t>Envergadura (d-p) 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CVGrillenormal"/>
              <w:spacing w:before="40" w:after="40"/>
              <w:rPr>
                <w:lang w:val="en-US"/>
              </w:rPr>
            </w:pPr>
            <w:r>
              <w:rPr/>
              <w:t xml:space="preserve">1 000 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lang w:val="en-US"/>
              </w:rPr>
            </w:pPr>
            <w:r>
              <w:rPr>
                <w:rFonts w:cs="Arial"/>
                <w:szCs w:val="20"/>
              </w:rPr>
              <w:t>Período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CVGrillenormal"/>
              <w:spacing w:before="40" w:after="40"/>
              <w:rPr>
                <w:lang w:val="en-US"/>
              </w:rPr>
            </w:pPr>
            <w:r>
              <w:rPr>
                <w:color w:val="000000"/>
              </w:rPr>
              <w:t>02-2020 à 04-2020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lang w:val="en-US"/>
              </w:rPr>
            </w:pPr>
            <w:r>
              <w:rPr>
                <w:rFonts w:cs="Arial"/>
                <w:szCs w:val="20"/>
              </w:rPr>
              <w:t>Experiência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CVGrillenormal"/>
              <w:spacing w:before="40" w:after="40"/>
              <w:rPr>
                <w:lang w:val="en-US"/>
              </w:rPr>
            </w:pPr>
            <w:r>
              <w:rPr/>
              <w:t xml:space="preserve">3 </w:t>
            </w:r>
            <w:r>
              <w:rPr>
                <w:lang w:val="en-US"/>
              </w:rPr>
              <w:t>meses-pessoas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lang w:val="en-US"/>
              </w:rPr>
            </w:pPr>
            <w:r>
              <w:rPr>
                <w:rFonts w:cs="Arial"/>
                <w:szCs w:val="20"/>
              </w:rPr>
              <w:t>Referência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CVGrillenormal"/>
              <w:spacing w:before="40" w:after="40"/>
              <w:rPr>
                <w:lang w:val="en-US"/>
              </w:rPr>
            </w:pPr>
            <w:r>
              <w:rPr/>
              <w:t>Maxime Gaboury-Drapeau (418-928-2809)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rFonts w:ascii="Arial" w:hAnsi="Arial" w:eastAsia="Times New Roman" w:cs="Arial"/>
                <w:color w:val="auto"/>
                <w:kern w:val="0"/>
                <w:sz w:val="20"/>
                <w:szCs w:val="20"/>
                <w:lang w:val="fr-CA" w:eastAsia="fr-FR" w:bidi="ar-SA"/>
              </w:rPr>
            </w:pPr>
            <w:r>
              <w:rPr>
                <w:rFonts w:eastAsia="Times New Roman" w:cs="Arial"/>
                <w:color w:val="auto"/>
                <w:kern w:val="0"/>
                <w:sz w:val="20"/>
                <w:szCs w:val="20"/>
                <w:lang w:val="fr-CA" w:eastAsia="fr-FR" w:bidi="ar-SA"/>
              </w:rPr>
              <w:t>Ambiente Tecnológico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LCVEnvironnementtechno"/>
              <w:spacing w:before="40" w:after="40"/>
              <w:rPr>
                <w:lang w:val="en-US"/>
              </w:rPr>
            </w:pPr>
            <w:r>
              <w:rPr/>
              <w:t>React, redux, contentful cms, firebase, netlify (devops), GitLab, JIRA, Scrum, snipcart, vscode</w:t>
            </w:r>
            <w:ins w:id="97" w:author="Autor desconhecido" w:date="2020-01-06T13:59:00Z">
              <w:r>
                <w:rPr/>
                <w:t xml:space="preserve">, </w:t>
              </w:r>
            </w:ins>
            <w:r>
              <w:rPr/>
              <w:t>wix</w:t>
            </w:r>
            <w:ins w:id="98" w:author="Autor desconhecido" w:date="2020-01-06T13:59:00Z">
              <w:r>
                <w:rPr/>
                <w:t>, NODEJS, TYPESCRIPT</w:t>
              </w:r>
            </w:ins>
            <w:ins w:id="99" w:author="Autor desconhecido" w:date="2020-01-06T14:04:00Z">
              <w:r>
                <w:rPr/>
                <w:t>, webpack</w:t>
              </w:r>
            </w:ins>
          </w:p>
        </w:tc>
      </w:tr>
    </w:tbl>
    <w:p>
      <w:pPr>
        <w:pStyle w:val="LCVSoustitre1"/>
        <w:rPr>
          <w:lang w:val="en-US"/>
        </w:rPr>
      </w:pPr>
      <w:r>
        <w:rPr>
          <w:lang w:val="en-US"/>
        </w:rPr>
        <w:t>Descrição do mandato</w:t>
      </w:r>
    </w:p>
    <w:p>
      <w:pPr>
        <w:pStyle w:val="LCVNORMAL"/>
        <w:rPr>
          <w:lang w:val="en-US"/>
        </w:rPr>
      </w:pPr>
      <w:r>
        <w:rPr>
          <w:lang w:val="en-US"/>
        </w:rPr>
        <w:t>O projeto Wildside - Enduro é um site responsável pela criação, administração e publicação de novas corridas para os administradores do site. Depois de postar uma corrida, o site permite que novos usuários se inscrevam e paguem por sua inscrição nessa corrida online.</w:t>
      </w:r>
    </w:p>
    <w:p>
      <w:pPr>
        <w:pStyle w:val="LCVSoustitre1"/>
        <w:rPr>
          <w:lang w:val="en-US"/>
        </w:rPr>
      </w:pPr>
      <w:r>
        <w:rPr/>
        <w:t xml:space="preserve">Papel e responsabilidades  </w:t>
      </w:r>
    </w:p>
    <w:p>
      <w:pPr>
        <w:pStyle w:val="LCVNORMAL"/>
        <w:rPr>
          <w:lang w:val="en-US"/>
        </w:rPr>
      </w:pPr>
      <w:r>
        <w:rPr>
          <w:lang w:val="en-US"/>
        </w:rPr>
        <w:t>Como analista programador, o Sr. Tavares era responsável pelas seguintes tarefas:</w:t>
      </w:r>
    </w:p>
    <w:p>
      <w:pPr>
        <w:pStyle w:val="LCVPuce1"/>
        <w:numPr>
          <w:ilvl w:val="0"/>
          <w:numId w:val="3"/>
        </w:numPr>
        <w:ind w:left="357" w:hanging="357"/>
        <w:rPr>
          <w:lang w:val="en-US"/>
        </w:rPr>
      </w:pPr>
      <w:r>
        <w:rPr>
          <w:lang w:val="en-US"/>
        </w:rPr>
        <w:t>Configurar a infraestrutura necessária no Netlify para criar os ambientes de desenvolvimento e produção</w:t>
      </w:r>
    </w:p>
    <w:p>
      <w:pPr>
        <w:pStyle w:val="LCVPuce1"/>
        <w:numPr>
          <w:ilvl w:val="0"/>
          <w:numId w:val="3"/>
        </w:numPr>
        <w:ind w:left="357" w:hanging="357"/>
        <w:rPr>
          <w:lang w:val="en-US"/>
        </w:rPr>
      </w:pPr>
      <w:r>
        <w:rPr>
          <w:lang w:val="en-US"/>
        </w:rPr>
        <w:t>Desenvolver novos módulos no React / Redux</w:t>
      </w:r>
    </w:p>
    <w:p>
      <w:pPr>
        <w:pStyle w:val="LCVPuce1"/>
        <w:numPr>
          <w:ilvl w:val="0"/>
          <w:numId w:val="3"/>
        </w:numPr>
        <w:ind w:left="357" w:hanging="357"/>
        <w:rPr>
          <w:lang w:val="en-US"/>
        </w:rPr>
      </w:pPr>
      <w:r>
        <w:rPr>
          <w:lang w:val="en-US"/>
        </w:rPr>
        <w:t>Criar um banco de dados de produção no Firebase</w:t>
      </w:r>
    </w:p>
    <w:p>
      <w:pPr>
        <w:pStyle w:val="LCVPuce1"/>
        <w:numPr>
          <w:ilvl w:val="0"/>
          <w:numId w:val="3"/>
        </w:numPr>
        <w:ind w:left="357" w:hanging="357"/>
        <w:rPr>
          <w:lang w:val="en-US"/>
        </w:rPr>
      </w:pPr>
      <w:r>
        <w:rPr>
          <w:lang w:val="en-US"/>
        </w:rPr>
        <w:t>Criar um ambiente de produção para conteúdo estático no Contentful CMS</w:t>
      </w:r>
    </w:p>
    <w:p>
      <w:pPr>
        <w:pStyle w:val="LCVPuce1"/>
        <w:numPr>
          <w:ilvl w:val="0"/>
          <w:numId w:val="3"/>
        </w:numPr>
        <w:ind w:left="357" w:hanging="357"/>
        <w:rPr>
          <w:lang w:val="en-US"/>
        </w:rPr>
      </w:pPr>
      <w:r>
        <w:rPr>
          <w:lang w:val="en-US"/>
        </w:rPr>
        <w:t>Gerenciar o código no GitLab de acordo com o ambiente utilizado</w:t>
      </w:r>
    </w:p>
    <w:p>
      <w:pPr>
        <w:pStyle w:val="LCVPuce1"/>
        <w:numPr>
          <w:ilvl w:val="0"/>
          <w:numId w:val="3"/>
        </w:numPr>
        <w:ind w:left="357" w:hanging="357"/>
        <w:rPr>
          <w:lang w:val="en-US"/>
        </w:rPr>
      </w:pPr>
      <w:r>
        <w:rPr>
          <w:lang w:val="en-US"/>
        </w:rPr>
        <w:t>Analisar e corrigir anomalias</w:t>
      </w:r>
    </w:p>
    <w:p>
      <w:pPr>
        <w:pStyle w:val="LCVPuce1"/>
        <w:numPr>
          <w:ilvl w:val="0"/>
          <w:numId w:val="3"/>
        </w:numPr>
        <w:ind w:left="357" w:hanging="357"/>
        <w:rPr>
          <w:lang w:val="en-US"/>
        </w:rPr>
      </w:pPr>
      <w:r>
        <w:rPr>
          <w:lang w:val="en-US"/>
        </w:rPr>
        <w:t>Realizar testes de unidade</w:t>
      </w:r>
    </w:p>
    <w:tbl>
      <w:tblPr>
        <w:tblW w:w="9995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1598"/>
        <w:gridCol w:w="8396"/>
      </w:tblGrid>
      <w:tr>
        <w:trPr/>
        <w:tc>
          <w:tcPr>
            <w:tcW w:w="1598" w:type="dxa"/>
            <w:tcBorders>
              <w:bottom w:val="single" w:sz="4" w:space="0" w:color="000000"/>
              <w:right w:val="single" w:sz="4" w:space="0" w:color="000000"/>
            </w:tcBorders>
            <w:shd w:fill="EC9BA4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lang w:val="en-US"/>
              </w:rPr>
            </w:pPr>
            <w:r>
              <w:rPr>
                <w:rFonts w:cs="Arial"/>
                <w:color w:val="FFFFFF" w:themeColor="background1"/>
                <w:szCs w:val="20"/>
              </w:rPr>
              <w:t>No</w:t>
            </w:r>
            <w:r>
              <w:rPr>
                <w:rFonts w:cs="Arial"/>
                <w:color w:val="FFFFFF" w:themeColor="background1"/>
                <w:szCs w:val="20"/>
                <w:vertAlign w:val="superscript"/>
              </w:rPr>
              <w:t> </w:t>
            </w:r>
            <w:r>
              <w:rPr>
                <w:rFonts w:cs="Arial"/>
                <w:color w:val="FFFFFF" w:themeColor="background1"/>
                <w:szCs w:val="20"/>
              </w:rPr>
              <w:t>:</w:t>
            </w:r>
          </w:p>
        </w:tc>
        <w:tc>
          <w:tcPr>
            <w:tcW w:w="8396" w:type="dxa"/>
            <w:tcBorders>
              <w:left w:val="single" w:sz="4" w:space="0" w:color="000000"/>
              <w:bottom w:val="single" w:sz="4" w:space="0" w:color="000000"/>
            </w:tcBorders>
            <w:shd w:color="auto" w:fill="55575D" w:themeFill="text2" w:val="clear"/>
          </w:tcPr>
          <w:p>
            <w:pPr>
              <w:pStyle w:val="Normal"/>
              <w:keepNext w:val="true"/>
              <w:spacing w:lineRule="auto" w:line="240" w:before="40" w:after="40"/>
              <w:rPr>
                <w:rFonts w:cs="Arial"/>
                <w:b/>
                <w:b/>
                <w:color w:val="FFFFFF" w:themeColor="background1"/>
                <w:szCs w:val="20"/>
              </w:rPr>
            </w:pPr>
            <w:ins w:id="100" w:author="Autor desconhecido" w:date="2020-02-24T10:25:00Z">
              <w:r>
                <w:rPr>
                  <w:rFonts w:cs="Arial"/>
                  <w:b/>
                  <w:color w:val="FFFFFF" w:themeColor="background1"/>
                  <w:szCs w:val="20"/>
                </w:rPr>
                <w:t>9</w:t>
              </w:r>
            </w:ins>
            <w:del w:id="101" w:author="Autor desconhecido" w:date="2020-02-24T10:25:00Z">
              <w:r>
                <w:rPr>
                  <w:rFonts w:cs="Arial"/>
                  <w:b/>
                  <w:color w:val="FFFFFF" w:themeColor="background1"/>
                  <w:szCs w:val="20"/>
                </w:rPr>
                <w:delText>7</w:delText>
              </w:r>
            </w:del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lang w:val="en-US"/>
              </w:rPr>
            </w:pPr>
            <w:r>
              <w:rPr>
                <w:rFonts w:cs="Arial"/>
                <w:b/>
                <w:szCs w:val="20"/>
              </w:rPr>
              <w:t>Client</w:t>
            </w:r>
            <w:r>
              <w:rPr>
                <w:rFonts w:cs="Arial"/>
                <w:b/>
                <w:szCs w:val="20"/>
                <w:lang w:val="en-US"/>
              </w:rPr>
              <w:t>e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CVGrillenormal"/>
              <w:spacing w:before="40" w:after="40"/>
              <w:rPr>
                <w:b/>
                <w:b/>
                <w:bCs/>
              </w:rPr>
            </w:pPr>
            <w:r>
              <w:rPr>
                <w:b/>
                <w:bCs/>
              </w:rPr>
              <w:t>Desjardins Groupe Assurances générale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lang w:val="en-US"/>
              </w:rPr>
            </w:pPr>
            <w:r>
              <w:rPr>
                <w:rFonts w:cs="Arial"/>
                <w:b/>
                <w:szCs w:val="20"/>
              </w:rPr>
              <w:t>Mandato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CVGrillenormal"/>
              <w:spacing w:before="40" w:after="40"/>
              <w:rPr>
                <w:b/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Esquadrão MADMAT (Marketing and Agent Tools) - Programa Husky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lang w:val="en-US"/>
              </w:rPr>
            </w:pPr>
            <w:r>
              <w:rPr>
                <w:rFonts w:cs="Arial"/>
                <w:szCs w:val="20"/>
              </w:rPr>
              <w:t>Papel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CVGrillenormal"/>
              <w:spacing w:before="40" w:after="40"/>
              <w:rPr>
                <w:lang w:val="en-US"/>
              </w:rPr>
            </w:pPr>
            <w:r>
              <w:rPr/>
              <w:t>Progra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2"/>
                <w:lang w:val="fr-CA" w:eastAsia="fr-FR" w:bidi="ar-SA"/>
              </w:rPr>
              <w:t>mador-Analista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lang w:val="en-US"/>
              </w:rPr>
            </w:pPr>
            <w:r>
              <w:rPr>
                <w:rFonts w:cs="Arial"/>
                <w:szCs w:val="20"/>
              </w:rPr>
              <w:t>Envergadura (d-p) 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CVGrillenormal"/>
              <w:spacing w:before="40" w:after="40"/>
              <w:rPr>
                <w:lang w:val="en-US"/>
              </w:rPr>
            </w:pPr>
            <w:r>
              <w:rPr/>
              <w:t xml:space="preserve">10 000 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lang w:val="en-US"/>
              </w:rPr>
            </w:pPr>
            <w:r>
              <w:rPr>
                <w:rFonts w:cs="Arial"/>
                <w:szCs w:val="20"/>
              </w:rPr>
              <w:t>Período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CVGrillenormal"/>
              <w:spacing w:before="40" w:after="40"/>
              <w:rPr>
                <w:lang w:val="en-US"/>
              </w:rPr>
            </w:pPr>
            <w:r>
              <w:rPr/>
              <w:t xml:space="preserve">02-2019 à </w:t>
            </w:r>
            <w:del w:id="102" w:author="Autor desconhecido" w:date="2020-01-06T13:51:00Z">
              <w:r>
                <w:rPr/>
                <w:delText>ce</w:delText>
              </w:r>
            </w:del>
            <w:ins w:id="103" w:author="Autor desconhecido" w:date="2020-01-06T13:52:00Z">
              <w:r>
                <w:rPr/>
                <w:t>01-2020</w:t>
              </w:r>
            </w:ins>
            <w:del w:id="104" w:author="Autor desconhecido" w:date="2020-01-06T13:52:00Z">
              <w:r>
                <w:rPr/>
                <w:delText xml:space="preserve"> jour</w:delText>
              </w:r>
            </w:del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lang w:val="en-US"/>
              </w:rPr>
            </w:pPr>
            <w:r>
              <w:rPr>
                <w:rFonts w:cs="Arial"/>
                <w:szCs w:val="20"/>
              </w:rPr>
              <w:t>Experiência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CVGrillenormal"/>
              <w:spacing w:before="40" w:after="40"/>
              <w:rPr>
                <w:lang w:val="en-US"/>
              </w:rPr>
            </w:pPr>
            <w:r>
              <w:rPr/>
              <w:t>1</w:t>
            </w:r>
            <w:ins w:id="105" w:author="Autor desconhecido" w:date="2020-01-06T13:52:00Z">
              <w:r>
                <w:rPr/>
                <w:t>1</w:t>
              </w:r>
            </w:ins>
            <w:del w:id="106" w:author="Autor desconhecido" w:date="2020-01-06T13:52:00Z">
              <w:r>
                <w:rPr/>
                <w:delText>0</w:delText>
              </w:r>
            </w:del>
            <w:r>
              <w:rPr/>
              <w:t xml:space="preserve"> </w:t>
            </w:r>
            <w:r>
              <w:rPr>
                <w:lang w:val="en-US"/>
              </w:rPr>
              <w:t>meses-pessoas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lang w:val="en-US"/>
              </w:rPr>
            </w:pPr>
            <w:r>
              <w:rPr>
                <w:rFonts w:cs="Arial"/>
                <w:szCs w:val="20"/>
              </w:rPr>
              <w:t>Referência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CVGrillenormal"/>
              <w:spacing w:before="40" w:after="40"/>
              <w:rPr>
                <w:lang w:val="en-US"/>
              </w:rPr>
            </w:pPr>
            <w:r>
              <w:rPr/>
              <w:t>Karl Poulin (karl.poulin@desjardins.com)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rFonts w:ascii="Arial" w:hAnsi="Arial" w:eastAsia="Times New Roman" w:cs="Arial"/>
                <w:color w:val="auto"/>
                <w:kern w:val="0"/>
                <w:sz w:val="20"/>
                <w:szCs w:val="20"/>
                <w:lang w:val="fr-CA" w:eastAsia="fr-FR" w:bidi="ar-SA"/>
              </w:rPr>
            </w:pPr>
            <w:r>
              <w:rPr>
                <w:rFonts w:eastAsia="Times New Roman" w:cs="Arial"/>
                <w:color w:val="auto"/>
                <w:kern w:val="0"/>
                <w:sz w:val="20"/>
                <w:szCs w:val="20"/>
                <w:lang w:val="fr-CA" w:eastAsia="fr-FR" w:bidi="ar-SA"/>
              </w:rPr>
              <w:t>Ambiente Tecnológico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LCVEnvironnementtechno"/>
              <w:spacing w:before="40" w:after="40"/>
              <w:rPr>
                <w:lang w:val="en-US"/>
              </w:rPr>
            </w:pPr>
            <w:r>
              <w:rPr/>
              <w:t>JIRA, Scrum, Bitbucket, Maven, Spring, JPA, Oracle, JMS, Apache Camel, AngularJS, Agile, Java, IntelliJ, Eclipse, SOAPUI, Postman</w:t>
            </w:r>
            <w:ins w:id="107" w:author="Autor desconhecido" w:date="2020-01-06T13:53:00Z">
              <w:r>
                <w:rPr/>
                <w:t>, JBOSS, TOMCAT</w:t>
              </w:r>
            </w:ins>
            <w:ins w:id="108" w:author="Autor desconhecido" w:date="2020-01-06T13:55:00Z">
              <w:r>
                <w:rPr/>
                <w:t xml:space="preserve">, </w:t>
              </w:r>
            </w:ins>
            <w:ins w:id="109" w:author="Autor desconhecido" w:date="2020-01-06T13:56:00Z">
              <w:r>
                <w:rPr/>
                <w:t>SBT, Play Framework</w:t>
              </w:r>
            </w:ins>
            <w:ins w:id="110" w:author="Autor desconhecido" w:date="2020-01-06T14:00:00Z">
              <w:r>
                <w:rPr/>
                <w:t>, Sonarqube</w:t>
              </w:r>
            </w:ins>
            <w:ins w:id="111" w:author="Autor desconhecido" w:date="2020-01-06T14:01:00Z">
              <w:r>
                <w:rPr/>
                <w:t>, Junit, jacoco</w:t>
              </w:r>
            </w:ins>
            <w:r>
              <w:rPr/>
              <w:t>, .net</w:t>
            </w:r>
          </w:p>
        </w:tc>
      </w:tr>
    </w:tbl>
    <w:p>
      <w:pPr>
        <w:pStyle w:val="LCVSoustitre1"/>
        <w:rPr>
          <w:lang w:val="en-US"/>
        </w:rPr>
      </w:pPr>
      <w:r>
        <w:rPr>
          <w:lang w:val="en-US"/>
        </w:rPr>
        <w:t>Descrição do mandato</w:t>
      </w:r>
    </w:p>
    <w:p>
      <w:pPr>
        <w:pStyle w:val="LCVNORMAL"/>
        <w:rPr>
          <w:lang w:val="en-US"/>
        </w:rPr>
      </w:pPr>
      <w:r>
        <w:rPr>
          <w:lang w:val="en-US"/>
        </w:rPr>
        <w:t>No programa Husky, que visava integrar os sistemas Desjardins com os da StateFarm. A equipe foi formada por algumas pessoas das equipes de entrega de projetos Agent Tools (liderada por Levio) e Marketing (liderada por outra empresa de consultoria), bem como funcionários internos da Desjardins. Os sistemas foram implementados e usados ​​e as equipes estão finalizando os sistemas, precisando melhorar e desenvolver partes de novos sistemas para o benefício de outros projetos do programa NeXT.</w:t>
      </w:r>
    </w:p>
    <w:p>
      <w:pPr>
        <w:pStyle w:val="LCVSoustitre1"/>
        <w:rPr>
          <w:lang w:val="en-US"/>
        </w:rPr>
      </w:pPr>
      <w:r>
        <w:rPr>
          <w:lang w:val="en-US"/>
        </w:rPr>
        <w:t xml:space="preserve">Papel e responsabilidades </w:t>
      </w:r>
    </w:p>
    <w:p>
      <w:pPr>
        <w:pStyle w:val="LCVNORMAL"/>
        <w:rPr>
          <w:lang w:val="en-US"/>
        </w:rPr>
      </w:pPr>
      <w:r>
        <w:rPr>
          <w:lang w:val="en-US"/>
        </w:rPr>
        <w:t>Como analista programador, o Sr. Tavares era responsável pelas seguintes tarefas:</w:t>
      </w:r>
    </w:p>
    <w:p>
      <w:pPr>
        <w:pStyle w:val="LCVPuce1"/>
        <w:numPr>
          <w:ilvl w:val="0"/>
          <w:numId w:val="3"/>
        </w:numPr>
        <w:ind w:left="357" w:hanging="357"/>
        <w:rPr>
          <w:lang w:val="en-US"/>
        </w:rPr>
      </w:pPr>
      <w:r>
        <w:rPr>
          <w:lang w:val="en-US"/>
        </w:rPr>
        <w:t>Desenvolver aplicativos, programas / serviços, ferramentas e realizar os testes e correções necessários</w:t>
      </w:r>
    </w:p>
    <w:p>
      <w:pPr>
        <w:pStyle w:val="LCVPuce1"/>
        <w:numPr>
          <w:ilvl w:val="0"/>
          <w:numId w:val="3"/>
        </w:numPr>
        <w:ind w:left="357" w:hanging="357"/>
        <w:rPr>
          <w:lang w:val="en-US"/>
        </w:rPr>
      </w:pPr>
      <w:r>
        <w:rPr>
          <w:lang w:val="en-US"/>
        </w:rPr>
        <w:t>Participar de atividades de sprint a fim de agregar valor ao suporte e desenvolvimento de nossos produtos</w:t>
      </w:r>
    </w:p>
    <w:p>
      <w:pPr>
        <w:pStyle w:val="LCVPuce1"/>
        <w:numPr>
          <w:ilvl w:val="0"/>
          <w:numId w:val="3"/>
        </w:numPr>
        <w:ind w:left="357" w:hanging="357"/>
        <w:rPr>
          <w:lang w:val="en-US"/>
        </w:rPr>
      </w:pPr>
      <w:r>
        <w:rPr>
          <w:lang w:val="en-US"/>
        </w:rPr>
        <w:t>Acompanhar os problemas e acompanhar os Scrum masters</w:t>
      </w:r>
    </w:p>
    <w:p>
      <w:pPr>
        <w:pStyle w:val="LCVPuce1"/>
        <w:numPr>
          <w:ilvl w:val="0"/>
          <w:numId w:val="3"/>
        </w:numPr>
        <w:ind w:left="357" w:hanging="357"/>
        <w:rPr>
          <w:lang w:val="en-US"/>
        </w:rPr>
      </w:pPr>
      <w:r>
        <w:rPr>
          <w:lang w:val="en-US"/>
        </w:rPr>
        <w:t>Preparar a documentação relativa às tarefas atribuídas, analisar os componentes do sistema, solicitações de mudança ou problemas, a fim de chegar a um acordo com os gerentes de projeto sobre a solução a ser implementada</w:t>
      </w:r>
    </w:p>
    <w:p>
      <w:pPr>
        <w:pStyle w:val="LCVPuce1"/>
        <w:numPr>
          <w:ilvl w:val="0"/>
          <w:numId w:val="3"/>
        </w:numPr>
        <w:ind w:left="357" w:hanging="357"/>
        <w:rPr>
          <w:lang w:val="en-US"/>
        </w:rPr>
      </w:pPr>
      <w:r>
        <w:rPr>
          <w:lang w:val="en-US"/>
        </w:rPr>
        <w:t>Usar diferentes bancos de dados para produzir relatórios e documentos de informação e garantir sua validade</w:t>
      </w:r>
    </w:p>
    <w:p>
      <w:pPr>
        <w:pStyle w:val="LCVPuce1"/>
        <w:numPr>
          <w:ilvl w:val="0"/>
          <w:numId w:val="3"/>
        </w:numPr>
        <w:ind w:left="357" w:hanging="357"/>
        <w:rPr>
          <w:lang w:val="en-US"/>
        </w:rPr>
      </w:pPr>
      <w:r>
        <w:rPr>
          <w:lang w:val="en-US"/>
        </w:rPr>
        <w:t>Usar serviços da web da camada 1.0 feitos em .NET</w:t>
      </w:r>
    </w:p>
    <w:p>
      <w:pPr>
        <w:pStyle w:val="LCVPuce1"/>
        <w:numPr>
          <w:ilvl w:val="0"/>
          <w:numId w:val="3"/>
        </w:numPr>
        <w:ind w:left="357" w:hanging="357"/>
        <w:rPr>
          <w:lang w:val="en-US"/>
        </w:rPr>
      </w:pPr>
      <w:r>
        <w:rPr>
          <w:lang w:val="en-US"/>
        </w:rPr>
        <w:t>Realizar atualizações de vários bancos de dados e propor qualquer melhoria para aumentar a eficiência e qualidade</w:t>
      </w:r>
    </w:p>
    <w:p>
      <w:pPr>
        <w:pStyle w:val="LCVPuce1"/>
        <w:numPr>
          <w:ilvl w:val="0"/>
          <w:numId w:val="3"/>
        </w:numPr>
        <w:ind w:left="357" w:hanging="357"/>
        <w:rPr>
          <w:lang w:val="en-US"/>
        </w:rPr>
      </w:pPr>
      <w:r>
        <w:rPr>
          <w:lang w:val="en-US"/>
        </w:rPr>
        <w:t>Colaborar com os diversos stakeholders (designer, analista funcional) na realização de soluções tecnológicas</w:t>
      </w:r>
    </w:p>
    <w:p>
      <w:pPr>
        <w:pStyle w:val="LCVPuce1"/>
        <w:numPr>
          <w:ilvl w:val="0"/>
          <w:numId w:val="3"/>
        </w:numPr>
        <w:ind w:left="357" w:hanging="357"/>
        <w:rPr>
          <w:lang w:val="en-US"/>
        </w:rPr>
      </w:pPr>
      <w:r>
        <w:rPr>
          <w:lang w:val="en-US"/>
        </w:rPr>
        <w:t>Realizar testes de unidade</w:t>
      </w:r>
    </w:p>
    <w:p>
      <w:pPr>
        <w:pStyle w:val="LCVPuce1"/>
        <w:numPr>
          <w:ilvl w:val="0"/>
          <w:numId w:val="3"/>
        </w:numPr>
        <w:ind w:left="357" w:hanging="357"/>
        <w:rPr>
          <w:lang w:val="en-US"/>
        </w:rPr>
      </w:pPr>
      <w:r>
        <w:rPr>
          <w:lang w:val="en-US"/>
        </w:rPr>
        <w:t>Aumentar a cobertura do código de teste de todos os sistemas (aproximadamente 50 com um total de 100k linhas de código) de 40% para 88% para qualquer novo código adicionado desde 01 de março. Para obter essas figuras, ele utilizou o SonarQube, devidamente integrado com jenkins, bitbucket e jacoco.</w:t>
      </w:r>
    </w:p>
    <w:p>
      <w:pPr>
        <w:pStyle w:val="Puce1"/>
        <w:ind w:left="502" w:hanging="0"/>
        <w:rPr>
          <w:rFonts w:eastAsia="Calibri" w:cs="Arial"/>
          <w:sz w:val="22"/>
          <w:lang w:eastAsia="en-US"/>
        </w:rPr>
      </w:pPr>
      <w:r>
        <w:rPr>
          <w:rFonts w:eastAsia="Calibri" w:cs="Arial"/>
          <w:sz w:val="22"/>
          <w:lang w:eastAsia="en-US"/>
        </w:rPr>
      </w:r>
    </w:p>
    <w:tbl>
      <w:tblPr>
        <w:tblW w:w="9995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1598"/>
        <w:gridCol w:w="8396"/>
      </w:tblGrid>
      <w:tr>
        <w:trPr/>
        <w:tc>
          <w:tcPr>
            <w:tcW w:w="1598" w:type="dxa"/>
            <w:tcBorders>
              <w:bottom w:val="single" w:sz="4" w:space="0" w:color="000000"/>
              <w:right w:val="single" w:sz="4" w:space="0" w:color="000000"/>
            </w:tcBorders>
            <w:shd w:fill="EC9BA4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lang w:val="en-US"/>
              </w:rPr>
            </w:pPr>
            <w:r>
              <w:rPr>
                <w:rFonts w:cs="Arial"/>
                <w:color w:val="FFFFFF" w:themeColor="background1"/>
                <w:szCs w:val="20"/>
              </w:rPr>
              <w:t>No</w:t>
            </w:r>
            <w:r>
              <w:rPr>
                <w:rFonts w:cs="Arial"/>
                <w:color w:val="FFFFFF" w:themeColor="background1"/>
                <w:szCs w:val="20"/>
                <w:vertAlign w:val="superscript"/>
              </w:rPr>
              <w:t> </w:t>
            </w:r>
            <w:r>
              <w:rPr>
                <w:rFonts w:cs="Arial"/>
                <w:color w:val="FFFFFF" w:themeColor="background1"/>
                <w:szCs w:val="20"/>
              </w:rPr>
              <w:t>:</w:t>
            </w:r>
          </w:p>
        </w:tc>
        <w:tc>
          <w:tcPr>
            <w:tcW w:w="8396" w:type="dxa"/>
            <w:tcBorders>
              <w:left w:val="single" w:sz="4" w:space="0" w:color="000000"/>
              <w:bottom w:val="single" w:sz="4" w:space="0" w:color="000000"/>
            </w:tcBorders>
            <w:shd w:color="auto" w:fill="55575D" w:themeFill="text2" w:val="clear"/>
          </w:tcPr>
          <w:p>
            <w:pPr>
              <w:pStyle w:val="Normal"/>
              <w:keepNext w:val="true"/>
              <w:spacing w:lineRule="auto" w:line="240" w:before="40" w:after="40"/>
              <w:rPr>
                <w:rFonts w:cs="Arial"/>
                <w:b/>
                <w:b/>
                <w:color w:val="FFFFFF" w:themeColor="background1"/>
                <w:szCs w:val="20"/>
              </w:rPr>
            </w:pPr>
            <w:ins w:id="112" w:author="Autor desconhecido" w:date="2020-02-24T10:25:00Z">
              <w:r>
                <w:rPr>
                  <w:rFonts w:cs="Arial"/>
                  <w:b/>
                  <w:color w:val="FFFFFF" w:themeColor="background1"/>
                  <w:szCs w:val="20"/>
                </w:rPr>
                <w:t>8</w:t>
              </w:r>
            </w:ins>
            <w:del w:id="113" w:author="Autor desconhecido" w:date="2020-02-24T10:25:00Z">
              <w:r>
                <w:rPr>
                  <w:rFonts w:cs="Arial"/>
                  <w:b/>
                  <w:color w:val="FFFFFF" w:themeColor="background1"/>
                  <w:szCs w:val="20"/>
                </w:rPr>
                <w:delText>6</w:delText>
              </w:r>
            </w:del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lang w:val="en-US"/>
              </w:rPr>
            </w:pPr>
            <w:r>
              <w:rPr>
                <w:rFonts w:cs="Arial"/>
                <w:b/>
                <w:szCs w:val="20"/>
              </w:rPr>
              <w:t>Client</w:t>
            </w:r>
            <w:r>
              <w:rPr>
                <w:rFonts w:cs="Arial"/>
                <w:b/>
                <w:szCs w:val="20"/>
                <w:lang w:val="en-US"/>
              </w:rPr>
              <w:t>e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CVGrillenormal"/>
              <w:spacing w:before="40" w:after="40"/>
              <w:rPr>
                <w:b/>
                <w:b/>
                <w:bCs/>
              </w:rPr>
            </w:pPr>
            <w:r>
              <w:rPr>
                <w:b/>
                <w:bCs/>
                <w:lang w:eastAsia="fr-CA"/>
              </w:rPr>
              <w:t>Desjardins Groupe Assurances générales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lang w:val="en-US"/>
              </w:rPr>
            </w:pPr>
            <w:r>
              <w:rPr>
                <w:rFonts w:cs="Arial"/>
                <w:b/>
                <w:szCs w:val="20"/>
              </w:rPr>
              <w:t>Mandato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CVGrillenormal"/>
              <w:spacing w:before="40" w:after="40"/>
              <w:rPr>
                <w:b/>
                <w:b/>
                <w:bCs/>
              </w:rPr>
            </w:pPr>
            <w:r>
              <w:rPr>
                <w:b/>
                <w:bCs/>
                <w:lang w:eastAsia="fr-CA"/>
              </w:rPr>
              <w:t>Billing - Programa NeXT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lang w:val="en-US"/>
              </w:rPr>
            </w:pPr>
            <w:r>
              <w:rPr>
                <w:rFonts w:cs="Arial"/>
                <w:szCs w:val="20"/>
              </w:rPr>
              <w:t>Papel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CVGrillenormal"/>
              <w:spacing w:before="40" w:after="40"/>
              <w:rPr>
                <w:lang w:val="en-US"/>
              </w:rPr>
            </w:pPr>
            <w:r>
              <w:rPr/>
              <w:t>Program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2"/>
                <w:lang w:val="fr-CA" w:eastAsia="fr-FR" w:bidi="ar-SA"/>
              </w:rPr>
              <w:t>ador-Analista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lang w:val="en-US"/>
              </w:rPr>
            </w:pPr>
            <w:r>
              <w:rPr>
                <w:rFonts w:cs="Arial"/>
                <w:szCs w:val="20"/>
              </w:rPr>
              <w:t>Envergadura (d-p) 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CVGrillenormal"/>
              <w:spacing w:before="40" w:after="40"/>
              <w:rPr>
                <w:lang w:val="en-US"/>
              </w:rPr>
            </w:pPr>
            <w:r>
              <w:rPr/>
              <w:t xml:space="preserve">10 000 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lang w:val="en-US"/>
              </w:rPr>
            </w:pPr>
            <w:r>
              <w:rPr>
                <w:rFonts w:cs="Arial"/>
                <w:szCs w:val="20"/>
              </w:rPr>
              <w:t>Período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CVGrillenormal"/>
              <w:spacing w:before="40" w:after="40"/>
              <w:rPr>
                <w:lang w:val="en-US"/>
              </w:rPr>
            </w:pPr>
            <w:r>
              <w:rPr>
                <w:color w:val="000000"/>
              </w:rPr>
              <w:t>10-2018 à 01-2019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lang w:val="en-US"/>
              </w:rPr>
            </w:pPr>
            <w:r>
              <w:rPr>
                <w:rFonts w:cs="Arial"/>
                <w:szCs w:val="20"/>
              </w:rPr>
              <w:t>Experiência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CVGrillenormal"/>
              <w:spacing w:before="40" w:after="40"/>
              <w:rPr>
                <w:lang w:val="en-US"/>
              </w:rPr>
            </w:pPr>
            <w:r>
              <w:rPr/>
              <w:t xml:space="preserve">4 </w:t>
            </w:r>
            <w:r>
              <w:rPr>
                <w:lang w:val="en-US"/>
              </w:rPr>
              <w:t>meses-pessoas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lang w:val="en-US"/>
              </w:rPr>
            </w:pPr>
            <w:r>
              <w:rPr>
                <w:rFonts w:cs="Arial"/>
                <w:szCs w:val="20"/>
              </w:rPr>
              <w:t>Referência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CVGrillenormal"/>
              <w:spacing w:before="40" w:after="40"/>
              <w:rPr>
                <w:lang w:val="en-US"/>
              </w:rPr>
            </w:pPr>
            <w:r>
              <w:rPr/>
              <w:t>Maxime Gaboury-Drapeau (418-928-2809)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rFonts w:ascii="Arial" w:hAnsi="Arial" w:eastAsia="Times New Roman" w:cs="Arial"/>
                <w:color w:val="auto"/>
                <w:kern w:val="0"/>
                <w:sz w:val="20"/>
                <w:szCs w:val="20"/>
                <w:lang w:val="fr-CA" w:eastAsia="fr-FR" w:bidi="ar-SA"/>
              </w:rPr>
            </w:pPr>
            <w:r>
              <w:rPr>
                <w:rFonts w:eastAsia="Times New Roman" w:cs="Arial"/>
                <w:color w:val="auto"/>
                <w:kern w:val="0"/>
                <w:sz w:val="20"/>
                <w:szCs w:val="20"/>
                <w:lang w:val="fr-CA" w:eastAsia="fr-FR" w:bidi="ar-SA"/>
              </w:rPr>
              <w:t>Ambiente Tecnológico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LCVEnvironnementtechno"/>
              <w:spacing w:before="40" w:after="40"/>
              <w:rPr>
                <w:lang w:val="en-US"/>
              </w:rPr>
            </w:pPr>
            <w:r>
              <w:rPr>
                <w:lang w:val="en-CA"/>
              </w:rPr>
              <w:t>EIS, React, Agile, Play Framework, Java, GitLab, JIRA, Scrum, SBT, IntelliJ</w:t>
            </w:r>
            <w:ins w:id="114" w:author="Autor desconhecido" w:date="2020-01-06T13:59:00Z">
              <w:r>
                <w:rPr>
                  <w:lang w:val="en-CA"/>
                </w:rPr>
                <w:t>, SWAGGER, NODEJS, TYPESCRIPT</w:t>
              </w:r>
            </w:ins>
            <w:ins w:id="115" w:author="Autor desconhecido" w:date="2020-01-06T14:04:00Z">
              <w:r>
                <w:rPr>
                  <w:lang w:val="en-CA"/>
                </w:rPr>
                <w:t>, webpack</w:t>
              </w:r>
            </w:ins>
          </w:p>
        </w:tc>
      </w:tr>
    </w:tbl>
    <w:p>
      <w:pPr>
        <w:pStyle w:val="LCVSoustitre1"/>
        <w:rPr>
          <w:lang w:val="en-US"/>
        </w:rPr>
      </w:pPr>
      <w:r>
        <w:rPr>
          <w:lang w:val="en-US"/>
        </w:rPr>
        <w:t>Descrição do mandato</w:t>
      </w:r>
    </w:p>
    <w:p>
      <w:pPr>
        <w:pStyle w:val="LCVNORMAL"/>
        <w:rPr>
          <w:lang w:val="en-US"/>
        </w:rPr>
      </w:pPr>
      <w:r>
        <w:rPr>
          <w:lang w:val="en-US"/>
        </w:rPr>
        <w:t>O programa NeXT é um programa de larga escala que envolve a integração de um novo pacote de software de gestão que dá suporte aos processos já implantados na Desjardins General Insurance (DGIG). Graças ao produto desenvolvido pela empresa EIS, a Desjardins poderá modernizar seu sistema atual para se tornar mais ágil e atender aos desafios futuros da organização. Dentro deste projeto, o componente Cliente e Faturamento diz respeito aos processos relacionados a envios, faturamento, reclamações, bem como aos arquivos do cliente.</w:t>
      </w:r>
    </w:p>
    <w:p>
      <w:pPr>
        <w:pStyle w:val="LCVSoustitre1"/>
        <w:rPr>
          <w:lang w:val="en-US"/>
        </w:rPr>
      </w:pPr>
      <w:r>
        <w:rPr/>
        <w:t xml:space="preserve">Papel e responsabilidades  </w:t>
      </w:r>
    </w:p>
    <w:p>
      <w:pPr>
        <w:pStyle w:val="LCVNORMAL"/>
        <w:rPr>
          <w:lang w:val="en-US"/>
        </w:rPr>
      </w:pPr>
      <w:r>
        <w:rPr>
          <w:lang w:val="en-US"/>
        </w:rPr>
        <w:t>Como analista programador, o Sr. Tavares era responsável pelas seguintes tarefas:</w:t>
      </w:r>
    </w:p>
    <w:p>
      <w:pPr>
        <w:pStyle w:val="LCVPuce1"/>
        <w:numPr>
          <w:ilvl w:val="0"/>
          <w:numId w:val="3"/>
        </w:numPr>
        <w:ind w:left="357" w:hanging="357"/>
        <w:rPr>
          <w:lang w:val="en-US"/>
        </w:rPr>
      </w:pPr>
      <w:r>
        <w:rPr>
          <w:lang w:val="en-US"/>
        </w:rPr>
        <w:t>Atuação na equipe de integração para a nova versão do módulo Agente de Cobrança, ainda em modo Agile (SCRUM)</w:t>
      </w:r>
    </w:p>
    <w:p>
      <w:pPr>
        <w:pStyle w:val="LCVPuce1"/>
        <w:numPr>
          <w:ilvl w:val="0"/>
          <w:numId w:val="3"/>
        </w:numPr>
        <w:ind w:left="357" w:hanging="357"/>
        <w:rPr>
          <w:lang w:val="en-US"/>
        </w:rPr>
      </w:pPr>
      <w:r>
        <w:rPr>
          <w:lang w:val="en-US"/>
        </w:rPr>
        <w:t>Desenvolver novos módulos no React</w:t>
      </w:r>
    </w:p>
    <w:p>
      <w:pPr>
        <w:pStyle w:val="LCVPuce1"/>
        <w:numPr>
          <w:ilvl w:val="0"/>
          <w:numId w:val="3"/>
        </w:numPr>
        <w:ind w:left="357" w:hanging="357"/>
        <w:rPr>
          <w:lang w:val="en-US"/>
        </w:rPr>
      </w:pPr>
      <w:r>
        <w:rPr>
          <w:lang w:val="en-US"/>
        </w:rPr>
        <w:t>Realizar testes de unidade</w:t>
      </w:r>
    </w:p>
    <w:p>
      <w:pPr>
        <w:pStyle w:val="LCVPuce1"/>
        <w:numPr>
          <w:ilvl w:val="0"/>
          <w:numId w:val="3"/>
        </w:numPr>
        <w:ind w:left="357" w:hanging="357"/>
        <w:rPr>
          <w:lang w:val="en-US"/>
        </w:rPr>
      </w:pPr>
      <w:r>
        <w:rPr>
          <w:lang w:val="en-US"/>
        </w:rPr>
        <w:t>Analisar e corrigir anomalias</w:t>
      </w:r>
    </w:p>
    <w:p>
      <w:pPr>
        <w:pStyle w:val="LCVEmployeur"/>
        <w:shd w:val="clear" w:color="auto" w:fill="E7E6E6"/>
        <w:rPr>
          <w:lang w:val="en-US"/>
        </w:rPr>
      </w:pPr>
      <w:r>
        <w:rPr>
          <w:rFonts w:eastAsia="Calibri" w:cs="Arial"/>
          <w:b/>
          <w:bCs w:val="false"/>
          <w:color w:val="auto"/>
          <w:kern w:val="0"/>
          <w:sz w:val="22"/>
          <w:szCs w:val="22"/>
          <w:lang w:val="fr-CA" w:eastAsia="en-US" w:bidi="ar-SA"/>
        </w:rPr>
        <w:t>Desenvolvimento</w:t>
      </w:r>
      <w:r>
        <w:rPr/>
        <w:t xml:space="preserve"> independente</w:t>
        <w:tab/>
        <w:t>2017 à 2018</w:t>
      </w:r>
    </w:p>
    <w:p>
      <w:pPr>
        <w:pStyle w:val="LCVEmployeurRle"/>
        <w:rPr>
          <w:lang w:val="en-US"/>
        </w:rPr>
      </w:pPr>
      <w:r>
        <w:rPr>
          <w:rFonts w:eastAsia="Calibri" w:cs="Arial"/>
          <w:bCs/>
          <w:i/>
          <w:color w:val="auto"/>
          <w:kern w:val="0"/>
          <w:sz w:val="20"/>
          <w:szCs w:val="20"/>
          <w:lang w:val="fr-CA" w:eastAsia="en-US" w:bidi="ar-SA"/>
        </w:rPr>
        <w:t>Desenvolvedor</w:t>
      </w:r>
      <w:r>
        <w:rPr>
          <w:rFonts w:eastAsia="Calibri"/>
          <w:lang w:eastAsia="en-US"/>
        </w:rPr>
        <w:t xml:space="preserve"> Web</w:t>
      </w:r>
    </w:p>
    <w:tbl>
      <w:tblPr>
        <w:tblW w:w="9995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1598"/>
        <w:gridCol w:w="8396"/>
      </w:tblGrid>
      <w:tr>
        <w:trPr/>
        <w:tc>
          <w:tcPr>
            <w:tcW w:w="1598" w:type="dxa"/>
            <w:tcBorders>
              <w:bottom w:val="single" w:sz="4" w:space="0" w:color="000000"/>
              <w:right w:val="single" w:sz="4" w:space="0" w:color="000000"/>
            </w:tcBorders>
            <w:shd w:fill="EC9BA4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rFonts w:cs="Arial"/>
                <w:color w:val="FFFFFF" w:themeColor="background1"/>
                <w:szCs w:val="20"/>
              </w:rPr>
            </w:pPr>
            <w:r>
              <w:rPr>
                <w:rFonts w:cs="Arial"/>
                <w:color w:val="FFFFFF" w:themeColor="background1"/>
                <w:szCs w:val="20"/>
              </w:rPr>
              <w:t>No</w:t>
            </w:r>
            <w:r>
              <w:rPr>
                <w:rFonts w:cs="Arial"/>
                <w:color w:val="FFFFFF" w:themeColor="background1"/>
                <w:szCs w:val="20"/>
                <w:vertAlign w:val="superscript"/>
              </w:rPr>
              <w:t> </w:t>
            </w:r>
            <w:r>
              <w:rPr>
                <w:rFonts w:cs="Arial"/>
                <w:color w:val="FFFFFF" w:themeColor="background1"/>
                <w:szCs w:val="20"/>
              </w:rPr>
              <w:t>:</w:t>
            </w:r>
          </w:p>
        </w:tc>
        <w:tc>
          <w:tcPr>
            <w:tcW w:w="8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5575D" w:themeFill="text2" w:val="clear"/>
          </w:tcPr>
          <w:p>
            <w:pPr>
              <w:pStyle w:val="Normal"/>
              <w:keepNext w:val="true"/>
              <w:spacing w:lineRule="auto" w:line="240" w:before="40" w:after="40"/>
              <w:rPr>
                <w:rFonts w:cs="Arial"/>
                <w:color w:val="FFFFFF" w:themeColor="background1"/>
                <w:szCs w:val="20"/>
              </w:rPr>
            </w:pPr>
            <w:ins w:id="116" w:author="Autor desconhecido" w:date="2020-02-24T10:25:00Z">
              <w:r>
                <w:rPr>
                  <w:rFonts w:cs="Arial"/>
                  <w:color w:val="FFFFFF" w:themeColor="background1"/>
                  <w:szCs w:val="20"/>
                </w:rPr>
                <w:t>7</w:t>
              </w:r>
            </w:ins>
            <w:del w:id="117" w:author="Autor desconhecido" w:date="2020-02-24T10:25:00Z">
              <w:r>
                <w:rPr>
                  <w:rFonts w:cs="Arial"/>
                  <w:color w:val="FFFFFF" w:themeColor="background1"/>
                  <w:szCs w:val="20"/>
                </w:rPr>
                <w:delText>5</w:delText>
              </w:r>
            </w:del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lang w:val="en-US"/>
              </w:rPr>
            </w:pPr>
            <w:r>
              <w:rPr>
                <w:rFonts w:cs="Arial"/>
                <w:b/>
                <w:szCs w:val="20"/>
              </w:rPr>
              <w:t>Client</w:t>
            </w:r>
            <w:r>
              <w:rPr>
                <w:rFonts w:cs="Arial"/>
                <w:b/>
                <w:szCs w:val="20"/>
                <w:lang w:val="en-US"/>
              </w:rPr>
              <w:t>e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CVGrillenormal"/>
              <w:spacing w:before="40" w:after="40"/>
              <w:rPr>
                <w:b/>
                <w:b/>
                <w:bCs/>
              </w:rPr>
            </w:pPr>
            <w:r>
              <w:rPr>
                <w:b/>
                <w:bCs/>
                <w:lang w:eastAsia="fr-CA"/>
              </w:rPr>
              <w:t>Portal Grande Colorado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lang w:val="en-US"/>
              </w:rPr>
            </w:pPr>
            <w:r>
              <w:rPr>
                <w:rFonts w:cs="Arial"/>
                <w:b/>
                <w:szCs w:val="20"/>
              </w:rPr>
              <w:t>Mandato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CVGrillenormal"/>
              <w:spacing w:before="40" w:after="40"/>
              <w:rPr>
                <w:b/>
                <w:b/>
                <w:bCs/>
              </w:rPr>
            </w:pPr>
            <w:r>
              <w:rPr>
                <w:b/>
                <w:bCs/>
                <w:lang w:eastAsia="fr-CA"/>
              </w:rPr>
              <w:t>Programação do backend / frontend do site web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lang w:val="en-US"/>
              </w:rPr>
            </w:pPr>
            <w:r>
              <w:rPr>
                <w:rFonts w:cs="Arial"/>
                <w:szCs w:val="20"/>
              </w:rPr>
              <w:t>Papel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CVGrillenormal"/>
              <w:spacing w:before="40" w:after="40"/>
              <w:rPr>
                <w:lang w:val="en-US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2"/>
                <w:lang w:val="fr-CA" w:eastAsia="fr-FR" w:bidi="ar-SA"/>
              </w:rPr>
              <w:t>Desenvolvedor</w:t>
            </w:r>
            <w:r>
              <w:rPr/>
              <w:t xml:space="preserve"> Web</w:t>
            </w:r>
            <w:ins w:id="118" w:author="Autor desconhecido" w:date="2020-02-24T10:32:00Z">
              <w:r>
                <w:rPr/>
                <w:t xml:space="preserve"> - Fullstack</w:t>
              </w:r>
            </w:ins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lang w:val="en-US"/>
              </w:rPr>
            </w:pPr>
            <w:r>
              <w:rPr>
                <w:rFonts w:cs="Arial"/>
                <w:szCs w:val="20"/>
              </w:rPr>
              <w:t>Envergadura (d-p) 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CVGrillenormal"/>
              <w:spacing w:before="40" w:after="40"/>
              <w:rPr>
                <w:lang w:val="en-US"/>
              </w:rPr>
            </w:pPr>
            <w:r>
              <w:rPr/>
              <w:t>ND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lang w:val="en-US"/>
              </w:rPr>
            </w:pPr>
            <w:r>
              <w:rPr>
                <w:rFonts w:cs="Arial"/>
                <w:szCs w:val="20"/>
              </w:rPr>
              <w:t>Período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CVGrillenormal"/>
              <w:spacing w:before="40" w:after="40"/>
              <w:rPr>
                <w:lang w:val="en-US"/>
              </w:rPr>
            </w:pPr>
            <w:r>
              <w:rPr>
                <w:color w:val="000000"/>
              </w:rPr>
              <w:t>01-2018 à 09-2018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lang w:val="en-US"/>
              </w:rPr>
            </w:pPr>
            <w:r>
              <w:rPr>
                <w:rFonts w:cs="Arial"/>
                <w:szCs w:val="20"/>
              </w:rPr>
              <w:t>Experiência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CVGrillenormal"/>
              <w:spacing w:before="40" w:after="40"/>
              <w:rPr>
                <w:lang w:val="en-US"/>
              </w:rPr>
            </w:pPr>
            <w:r>
              <w:rPr/>
              <w:t xml:space="preserve">6 </w:t>
            </w:r>
            <w:r>
              <w:rPr>
                <w:lang w:val="en-US"/>
              </w:rPr>
              <w:t>meses-pessoas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lang w:val="en-US"/>
              </w:rPr>
            </w:pPr>
            <w:r>
              <w:rPr>
                <w:rFonts w:cs="Arial"/>
                <w:szCs w:val="20"/>
              </w:rPr>
              <w:t>Referência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CVGrillenormal"/>
              <w:spacing w:before="40" w:after="40"/>
              <w:rPr>
                <w:lang w:val="en-US"/>
              </w:rPr>
            </w:pPr>
            <w:r>
              <w:rPr/>
              <w:t>Franklin Miranda (55 61 98114-5538)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rFonts w:ascii="Arial" w:hAnsi="Arial" w:eastAsia="Times New Roman" w:cs="Arial"/>
                <w:color w:val="auto"/>
                <w:kern w:val="0"/>
                <w:sz w:val="20"/>
                <w:szCs w:val="20"/>
                <w:lang w:val="fr-CA" w:eastAsia="fr-FR" w:bidi="ar-SA"/>
              </w:rPr>
            </w:pPr>
            <w:r>
              <w:rPr>
                <w:rFonts w:eastAsia="Times New Roman" w:cs="Arial"/>
                <w:color w:val="auto"/>
                <w:kern w:val="0"/>
                <w:sz w:val="20"/>
                <w:szCs w:val="20"/>
                <w:lang w:val="fr-CA" w:eastAsia="fr-FR" w:bidi="ar-SA"/>
              </w:rPr>
              <w:t>Ambiente Tecnológico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CVEnvironnementtechno"/>
              <w:spacing w:before="40" w:after="40"/>
              <w:rPr>
                <w:lang w:val="en-US"/>
              </w:rPr>
            </w:pPr>
            <w:r>
              <w:rPr>
                <w:rFonts w:eastAsia="Times New Roman" w:cs="Arial"/>
                <w:caps/>
                <w:color w:val="auto"/>
                <w:kern w:val="0"/>
                <w:sz w:val="16"/>
                <w:szCs w:val="20"/>
                <w:lang w:val="fr-CA" w:eastAsia="fr-FR" w:bidi="ar-SA"/>
              </w:rPr>
              <w:t>Desenvolvimento com a pilha</w:t>
            </w:r>
            <w:ins w:id="119" w:author="Autor desconhecido" w:date="2020-02-24T10:35:00Z">
              <w:r>
                <w:rPr/>
                <w:t xml:space="preserve"> (MONGODB, EXPREssjs, angularjs, nodejs)</w:t>
              </w:r>
            </w:ins>
            <w:r>
              <w:rPr/>
              <w:t>, git, github, heroku et mlab</w:t>
            </w:r>
            <w:del w:id="120" w:author="Autor desconhecido" w:date="2020-02-24T10:35:00Z">
              <w:r>
                <w:rPr/>
                <w:delText xml:space="preserve"> (mongodb)</w:delText>
              </w:r>
            </w:del>
          </w:p>
        </w:tc>
      </w:tr>
    </w:tbl>
    <w:p>
      <w:pPr>
        <w:pStyle w:val="LCVSoustitre1"/>
        <w:rPr>
          <w:lang w:val="en-US"/>
        </w:rPr>
      </w:pPr>
      <w:r>
        <w:rPr>
          <w:b/>
          <w:smallCaps/>
          <w:lang w:eastAsia="fr-CA"/>
        </w:rPr>
        <w:t>Descrição do mandato</w:t>
      </w:r>
    </w:p>
    <w:p>
      <w:pPr>
        <w:pStyle w:val="LCVNORMAL"/>
        <w:rPr>
          <w:lang w:val="en-US"/>
        </w:rPr>
      </w:pPr>
      <w:r>
        <w:rPr>
          <w:lang w:val="en-US"/>
        </w:rPr>
        <w:t>O projeto do site www.portalgrandecolorado.com.br era desenvolver a plataforma de back-end do site, que tinha como objetivo o registro de informações relacionadas aos negócios da região.</w:t>
      </w:r>
    </w:p>
    <w:p>
      <w:pPr>
        <w:pStyle w:val="LCVSoustitre1"/>
        <w:rPr>
          <w:lang w:val="en-US"/>
        </w:rPr>
      </w:pPr>
      <w:r>
        <w:rPr/>
        <w:t xml:space="preserve">Papel e responsabilidades  </w:t>
      </w:r>
    </w:p>
    <w:p>
      <w:pPr>
        <w:pStyle w:val="LCVNORMAL"/>
        <w:rPr>
          <w:lang w:val="en-US"/>
        </w:rPr>
      </w:pPr>
      <w:r>
        <w:rPr>
          <w:lang w:val="en-US"/>
        </w:rPr>
        <w:t>Como desenvolvedor web, o Sr. João Tavares foi o responsável por integrar a parte do frontend do site com o backend desenvolvido. Mais especificamente, o Sr. João Tavares devia desempenhar as seguintes funções:</w:t>
      </w:r>
    </w:p>
    <w:p>
      <w:pPr>
        <w:pStyle w:val="LCVPuce1"/>
        <w:numPr>
          <w:ilvl w:val="0"/>
          <w:numId w:val="3"/>
        </w:numPr>
        <w:ind w:left="357" w:hanging="357"/>
        <w:rPr>
          <w:lang w:val="en-US"/>
        </w:rPr>
      </w:pPr>
      <w:r>
        <w:rPr>
          <w:lang w:val="en-US"/>
        </w:rPr>
        <w:t>Criar um sistema para administração de dados</w:t>
      </w:r>
    </w:p>
    <w:p>
      <w:pPr>
        <w:pStyle w:val="LCVPuce1"/>
        <w:numPr>
          <w:ilvl w:val="0"/>
          <w:numId w:val="3"/>
        </w:numPr>
        <w:ind w:left="357" w:hanging="357"/>
        <w:rPr>
          <w:lang w:val="en-US"/>
        </w:rPr>
      </w:pPr>
      <w:r>
        <w:rPr>
          <w:lang w:val="en-US"/>
        </w:rPr>
        <w:t>Vincular o frontend ao banco de dados de administração e exibiu as informações no site público</w:t>
      </w:r>
    </w:p>
    <w:p>
      <w:pPr>
        <w:pStyle w:val="LCVPuce1"/>
        <w:numPr>
          <w:ilvl w:val="0"/>
          <w:numId w:val="3"/>
        </w:numPr>
        <w:ind w:left="357" w:hanging="357"/>
        <w:rPr>
          <w:lang w:val="en-US"/>
        </w:rPr>
      </w:pPr>
      <w:r>
        <w:rPr>
          <w:lang w:val="en-US"/>
        </w:rPr>
        <w:t>Adicionar informações relacionadas às necessidades do cliente</w:t>
      </w:r>
    </w:p>
    <w:p>
      <w:pPr>
        <w:pStyle w:val="LCVPuce1"/>
        <w:numPr>
          <w:ilvl w:val="0"/>
          <w:numId w:val="3"/>
        </w:numPr>
        <w:ind w:left="357" w:hanging="357"/>
        <w:rPr>
          <w:lang w:val="en-US"/>
        </w:rPr>
      </w:pPr>
      <w:r>
        <w:rPr>
          <w:lang w:val="en-US"/>
        </w:rPr>
        <w:t>Programar o site de acordo com as necessidades do cliente</w:t>
      </w:r>
    </w:p>
    <w:p>
      <w:pPr>
        <w:pStyle w:val="LCVPuce1"/>
        <w:numPr>
          <w:ilvl w:val="0"/>
          <w:numId w:val="3"/>
        </w:numPr>
        <w:ind w:left="357" w:hanging="357"/>
        <w:rPr>
          <w:lang w:val="en-US"/>
        </w:rPr>
      </w:pPr>
      <w:r>
        <w:rPr>
          <w:lang w:val="en-US"/>
        </w:rPr>
        <w:t>Instalar o sistema em uma plataforma web (heroku)</w:t>
      </w:r>
    </w:p>
    <w:p>
      <w:pPr>
        <w:pStyle w:val="LCVPuce1"/>
        <w:numPr>
          <w:ilvl w:val="0"/>
          <w:numId w:val="3"/>
        </w:numPr>
        <w:ind w:left="357" w:hanging="357"/>
        <w:rPr>
          <w:lang w:val="en-US"/>
        </w:rPr>
      </w:pPr>
      <w:r>
        <w:rPr>
          <w:lang w:val="en-US"/>
        </w:rPr>
        <w:t>Atualizar o código de programação no github</w:t>
      </w:r>
    </w:p>
    <w:p>
      <w:pPr>
        <w:pStyle w:val="LCVespace2mandat"/>
        <w:rPr>
          <w:lang w:val="en-US"/>
        </w:rPr>
      </w:pPr>
      <w:r>
        <w:rPr>
          <w:lang w:val="en-US"/>
        </w:rPr>
      </w:r>
    </w:p>
    <w:p>
      <w:pPr>
        <w:pStyle w:val="LCVespace2mandat"/>
        <w:rPr>
          <w:lang w:val="en-US"/>
        </w:rPr>
      </w:pPr>
      <w:r>
        <w:rPr>
          <w:lang w:val="en-US"/>
        </w:rPr>
      </w:r>
    </w:p>
    <w:p>
      <w:pPr>
        <w:pStyle w:val="LCVespace2mandat"/>
        <w:rPr>
          <w:lang w:val="en-US"/>
        </w:rPr>
      </w:pPr>
      <w:r>
        <w:rPr>
          <w:lang w:val="en-US"/>
        </w:rPr>
      </w:r>
    </w:p>
    <w:p>
      <w:pPr>
        <w:pStyle w:val="LCVespace2mandat"/>
        <w:rPr>
          <w:lang w:val="en-US"/>
        </w:rPr>
      </w:pPr>
      <w:r>
        <w:rPr>
          <w:lang w:val="en-US"/>
        </w:rPr>
      </w:r>
    </w:p>
    <w:tbl>
      <w:tblPr>
        <w:tblW w:w="9995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1598"/>
        <w:gridCol w:w="8396"/>
      </w:tblGrid>
      <w:tr>
        <w:trPr/>
        <w:tc>
          <w:tcPr>
            <w:tcW w:w="1598" w:type="dxa"/>
            <w:tcBorders>
              <w:bottom w:val="single" w:sz="4" w:space="0" w:color="000000"/>
              <w:right w:val="single" w:sz="4" w:space="0" w:color="000000"/>
            </w:tcBorders>
            <w:shd w:fill="EC9BA4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rFonts w:cs="Arial"/>
                <w:color w:val="FFFFFF" w:themeColor="background1"/>
                <w:szCs w:val="20"/>
              </w:rPr>
            </w:pPr>
            <w:r>
              <w:rPr>
                <w:rFonts w:cs="Arial"/>
                <w:color w:val="FFFFFF" w:themeColor="background1"/>
                <w:szCs w:val="20"/>
              </w:rPr>
              <w:t>No</w:t>
            </w:r>
            <w:r>
              <w:rPr>
                <w:rFonts w:cs="Arial"/>
                <w:color w:val="FFFFFF" w:themeColor="background1"/>
                <w:szCs w:val="20"/>
                <w:vertAlign w:val="superscript"/>
              </w:rPr>
              <w:t> </w:t>
            </w:r>
            <w:r>
              <w:rPr>
                <w:rFonts w:cs="Arial"/>
                <w:color w:val="FFFFFF" w:themeColor="background1"/>
                <w:szCs w:val="20"/>
              </w:rPr>
              <w:t>:</w:t>
            </w:r>
          </w:p>
        </w:tc>
        <w:tc>
          <w:tcPr>
            <w:tcW w:w="8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5575D" w:themeFill="text2" w:val="clear"/>
          </w:tcPr>
          <w:p>
            <w:pPr>
              <w:pStyle w:val="Normal"/>
              <w:keepNext w:val="true"/>
              <w:spacing w:lineRule="auto" w:line="240" w:before="40" w:after="40"/>
              <w:rPr>
                <w:rFonts w:cs="Arial"/>
                <w:color w:val="FFFFFF" w:themeColor="background1"/>
                <w:szCs w:val="20"/>
              </w:rPr>
            </w:pPr>
            <w:ins w:id="121" w:author="Autor desconhecido" w:date="2020-02-24T10:25:00Z">
              <w:r>
                <w:rPr>
                  <w:rFonts w:cs="Arial"/>
                  <w:color w:val="FFFFFF" w:themeColor="background1"/>
                  <w:szCs w:val="20"/>
                </w:rPr>
                <w:t>6</w:t>
              </w:r>
            </w:ins>
            <w:del w:id="122" w:author="Autor desconhecido" w:date="2020-02-24T10:25:00Z">
              <w:r>
                <w:rPr>
                  <w:rFonts w:cs="Arial"/>
                  <w:color w:val="FFFFFF" w:themeColor="background1"/>
                  <w:szCs w:val="20"/>
                </w:rPr>
                <w:delText>4</w:delText>
              </w:r>
            </w:del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lang w:val="en-US"/>
              </w:rPr>
            </w:pPr>
            <w:r>
              <w:rPr>
                <w:rFonts w:cs="Arial"/>
                <w:b/>
                <w:szCs w:val="20"/>
              </w:rPr>
              <w:t>Client</w:t>
            </w:r>
            <w:r>
              <w:rPr>
                <w:rFonts w:cs="Arial"/>
                <w:b/>
                <w:szCs w:val="20"/>
                <w:lang w:val="en-US"/>
              </w:rPr>
              <w:t>e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CVGrillenormal"/>
              <w:spacing w:before="40" w:after="40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 w:eastAsia="fr-CA"/>
              </w:rPr>
              <w:t>Portal www.acessoaeducacao.com.br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lang w:val="en-US"/>
              </w:rPr>
            </w:pPr>
            <w:r>
              <w:rPr>
                <w:rFonts w:cs="Arial"/>
                <w:b/>
                <w:szCs w:val="20"/>
              </w:rPr>
              <w:t>Mandato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CVGrillenormal"/>
              <w:spacing w:before="40" w:after="40"/>
              <w:rPr>
                <w:b/>
                <w:b/>
                <w:bCs/>
              </w:rPr>
            </w:pPr>
            <w:r>
              <w:rPr>
                <w:b/>
                <w:bCs/>
                <w:lang w:eastAsia="fr-CA"/>
              </w:rPr>
              <w:t>Programação do backend / frontend do site web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lang w:val="en-US"/>
              </w:rPr>
            </w:pPr>
            <w:r>
              <w:rPr>
                <w:rFonts w:cs="Arial"/>
                <w:szCs w:val="20"/>
              </w:rPr>
              <w:t>Papel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CVGrillenormal"/>
              <w:spacing w:before="40" w:after="40"/>
              <w:rPr>
                <w:lang w:val="en-US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2"/>
                <w:lang w:val="fr-CA" w:eastAsia="fr-FR" w:bidi="ar-SA"/>
              </w:rPr>
              <w:t>Desenvolvedor</w:t>
            </w:r>
            <w:r>
              <w:rPr/>
              <w:t xml:space="preserve"> Web</w:t>
            </w:r>
            <w:ins w:id="123" w:author="Autor desconhecido" w:date="2020-02-24T10:33:00Z">
              <w:r>
                <w:rPr/>
                <w:t xml:space="preserve"> - Fullstack</w:t>
              </w:r>
            </w:ins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lang w:val="en-US"/>
              </w:rPr>
            </w:pPr>
            <w:r>
              <w:rPr>
                <w:rFonts w:cs="Arial"/>
                <w:szCs w:val="20"/>
              </w:rPr>
              <w:t>Envergadura (d-p) 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CVGrillenormal"/>
              <w:spacing w:before="40" w:after="40"/>
              <w:rPr>
                <w:lang w:val="en-US"/>
              </w:rPr>
            </w:pPr>
            <w:r>
              <w:rPr/>
              <w:t xml:space="preserve">ND 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lang w:val="en-US"/>
              </w:rPr>
            </w:pPr>
            <w:r>
              <w:rPr>
                <w:rFonts w:cs="Arial"/>
                <w:szCs w:val="20"/>
              </w:rPr>
              <w:t>Período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CVGrillenormal"/>
              <w:spacing w:before="40" w:after="40"/>
              <w:rPr>
                <w:lang w:val="en-US"/>
              </w:rPr>
            </w:pPr>
            <w:r>
              <w:rPr>
                <w:color w:val="000000" w:themeColor="text1"/>
              </w:rPr>
              <w:t>07-2017 à 12-2017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lang w:val="en-US"/>
              </w:rPr>
            </w:pPr>
            <w:r>
              <w:rPr>
                <w:rFonts w:cs="Arial"/>
                <w:szCs w:val="20"/>
              </w:rPr>
              <w:t>Experiência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CVGrillenormal"/>
              <w:spacing w:before="40" w:after="40"/>
              <w:rPr>
                <w:lang w:val="en-US"/>
              </w:rPr>
            </w:pPr>
            <w:r>
              <w:rPr/>
              <w:t xml:space="preserve">6 </w:t>
            </w:r>
            <w:r>
              <w:rPr>
                <w:lang w:val="en-US"/>
              </w:rPr>
              <w:t>meses-pessoas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lang w:val="en-US"/>
              </w:rPr>
            </w:pPr>
            <w:r>
              <w:rPr>
                <w:rFonts w:cs="Arial"/>
                <w:szCs w:val="20"/>
              </w:rPr>
              <w:t>Referência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CVGrillenormal"/>
              <w:spacing w:before="40" w:after="40"/>
              <w:rPr>
                <w:lang w:val="en-US"/>
              </w:rPr>
            </w:pPr>
            <w:r>
              <w:rPr/>
              <w:t>Franklin Miranda (55 61 98114-5538)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rFonts w:ascii="Arial" w:hAnsi="Arial" w:eastAsia="Times New Roman" w:cs="Arial"/>
                <w:color w:val="auto"/>
                <w:kern w:val="0"/>
                <w:sz w:val="20"/>
                <w:szCs w:val="20"/>
                <w:lang w:val="fr-CA" w:eastAsia="fr-FR" w:bidi="ar-SA"/>
              </w:rPr>
            </w:pPr>
            <w:r>
              <w:rPr>
                <w:rFonts w:eastAsia="Times New Roman" w:cs="Arial"/>
                <w:color w:val="auto"/>
                <w:kern w:val="0"/>
                <w:sz w:val="20"/>
                <w:szCs w:val="20"/>
                <w:lang w:val="fr-CA" w:eastAsia="fr-FR" w:bidi="ar-SA"/>
              </w:rPr>
              <w:t>Ambiente Tecnológico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CVEnvironnementtechno"/>
              <w:spacing w:before="40" w:after="40"/>
              <w:rPr>
                <w:lang w:val="en-US"/>
              </w:rPr>
            </w:pPr>
            <w:r>
              <w:rPr>
                <w:rFonts w:eastAsia="Times New Roman" w:cs="Arial"/>
                <w:caps/>
                <w:color w:val="auto"/>
                <w:kern w:val="0"/>
                <w:sz w:val="16"/>
                <w:szCs w:val="20"/>
                <w:lang w:val="fr-CA" w:eastAsia="fr-FR" w:bidi="ar-SA"/>
              </w:rPr>
              <w:t>Desenvolviment</w:t>
            </w:r>
            <w:r>
              <w:rPr/>
              <w:t xml:space="preserve"> com a pilha MEAN</w:t>
            </w:r>
            <w:ins w:id="124" w:author="Autor desconhecido" w:date="2020-02-24T10:35:00Z">
              <w:r>
                <w:rPr/>
                <w:t xml:space="preserve"> (MONGODB, EXPREssjs, angularjs, nodejs)</w:t>
              </w:r>
            </w:ins>
            <w:r>
              <w:rPr/>
              <w:t>, git, github, heroku et mlab</w:t>
            </w:r>
            <w:del w:id="125" w:author="Autor desconhecido" w:date="2020-02-24T10:35:00Z">
              <w:r>
                <w:rPr/>
                <w:delText xml:space="preserve"> (mongodb)</w:delText>
              </w:r>
            </w:del>
          </w:p>
        </w:tc>
      </w:tr>
    </w:tbl>
    <w:p>
      <w:pPr>
        <w:pStyle w:val="LCVSoustitre1"/>
        <w:rPr>
          <w:lang w:val="en-US"/>
        </w:rPr>
      </w:pPr>
      <w:r>
        <w:rPr>
          <w:lang w:val="en-US"/>
        </w:rPr>
        <w:t>Descrição do mandato</w:t>
      </w:r>
    </w:p>
    <w:p>
      <w:pPr>
        <w:pStyle w:val="LCVNORMAL"/>
        <w:rPr>
          <w:lang w:val="en-US"/>
        </w:rPr>
      </w:pPr>
      <w:r>
        <w:rPr>
          <w:lang w:val="en-US"/>
        </w:rPr>
        <w:t>O projeto do site www.acessoaeducacao.com.br era desenvolver a plataforma back-end do site, que visava o registro de informações relacionadas aos terapeutas especializados em coaching e educação.</w:t>
      </w:r>
    </w:p>
    <w:p>
      <w:pPr>
        <w:pStyle w:val="LCVSoustitre1"/>
        <w:rPr>
          <w:lang w:val="en-US"/>
        </w:rPr>
      </w:pPr>
      <w:r>
        <w:rPr/>
        <w:t xml:space="preserve">Papel e responsabilidades  </w:t>
      </w:r>
    </w:p>
    <w:p>
      <w:pPr>
        <w:pStyle w:val="LCVNORMAL"/>
        <w:rPr>
          <w:lang w:val="en-US"/>
        </w:rPr>
      </w:pPr>
      <w:r>
        <w:rPr/>
        <w:t>Como desenvolvedor web, o Sr. João Tavares foi o responsável por integrar a parte do frontend do site com o backend desenvolvido. Mais especificamente, o Sr. João Tavares devia desempenhar as seguintes funções:</w:t>
      </w:r>
    </w:p>
    <w:p>
      <w:pPr>
        <w:pStyle w:val="LCVPuce1"/>
        <w:numPr>
          <w:ilvl w:val="0"/>
          <w:numId w:val="3"/>
        </w:numPr>
        <w:ind w:left="357" w:hanging="357"/>
        <w:rPr>
          <w:lang w:val="en-US"/>
        </w:rPr>
      </w:pPr>
      <w:r>
        <w:rPr>
          <w:lang w:val="en-US" w:eastAsia="en-US"/>
        </w:rPr>
        <w:t>Criar um sistema para administração de dados</w:t>
      </w:r>
    </w:p>
    <w:p>
      <w:pPr>
        <w:pStyle w:val="LCVPuce1"/>
        <w:numPr>
          <w:ilvl w:val="0"/>
          <w:numId w:val="3"/>
        </w:numPr>
        <w:ind w:left="357" w:hanging="357"/>
        <w:rPr>
          <w:lang w:val="en-US"/>
        </w:rPr>
      </w:pPr>
      <w:r>
        <w:rPr>
          <w:lang w:val="en-US" w:eastAsia="en-US"/>
        </w:rPr>
        <w:t>Conectar o frontend ao banco de dados de administração e exiba informações no site público</w:t>
      </w:r>
    </w:p>
    <w:p>
      <w:pPr>
        <w:pStyle w:val="LCVPuce1"/>
        <w:numPr>
          <w:ilvl w:val="0"/>
          <w:numId w:val="3"/>
        </w:numPr>
        <w:ind w:left="357" w:hanging="357"/>
        <w:rPr>
          <w:lang w:val="en-US"/>
        </w:rPr>
      </w:pPr>
      <w:r>
        <w:rPr>
          <w:lang w:val="en-US" w:eastAsia="en-US"/>
        </w:rPr>
        <w:t>Adicionar informações relacionadas às necessidades do cliente</w:t>
      </w:r>
    </w:p>
    <w:p>
      <w:pPr>
        <w:pStyle w:val="LCVPuce1"/>
        <w:numPr>
          <w:ilvl w:val="0"/>
          <w:numId w:val="3"/>
        </w:numPr>
        <w:ind w:left="357" w:hanging="357"/>
        <w:rPr>
          <w:lang w:val="en-US"/>
        </w:rPr>
      </w:pPr>
      <w:r>
        <w:rPr>
          <w:lang w:val="en-US" w:eastAsia="en-US"/>
        </w:rPr>
        <w:t>Programar o site de acordo com as necessidades do cliente</w:t>
      </w:r>
    </w:p>
    <w:p>
      <w:pPr>
        <w:pStyle w:val="LCVPuce1"/>
        <w:numPr>
          <w:ilvl w:val="0"/>
          <w:numId w:val="3"/>
        </w:numPr>
        <w:ind w:left="357" w:hanging="357"/>
        <w:rPr>
          <w:lang w:val="en-US"/>
        </w:rPr>
      </w:pPr>
      <w:r>
        <w:rPr>
          <w:lang w:val="en-US" w:eastAsia="en-US"/>
        </w:rPr>
        <w:t>Instalar o sistema em uma plataforma web (heroku)</w:t>
      </w:r>
    </w:p>
    <w:p>
      <w:pPr>
        <w:pStyle w:val="LCVPuce1"/>
        <w:numPr>
          <w:ilvl w:val="0"/>
          <w:numId w:val="3"/>
        </w:numPr>
        <w:ind w:left="357" w:hanging="357"/>
        <w:rPr>
          <w:lang w:val="en-US"/>
        </w:rPr>
      </w:pPr>
      <w:r>
        <w:rPr>
          <w:lang w:val="en-US" w:eastAsia="en-US"/>
        </w:rPr>
        <w:t>Atualizar o código de programação no github</w:t>
      </w:r>
    </w:p>
    <w:p>
      <w:pPr>
        <w:pStyle w:val="LCVPuce1"/>
        <w:ind w:left="357" w:hanging="357"/>
        <w:rPr>
          <w:lang w:val="en-US"/>
        </w:rPr>
      </w:pPr>
      <w:r>
        <w:rPr/>
      </w:r>
    </w:p>
    <w:p>
      <w:pPr>
        <w:pStyle w:val="LCVPuce1"/>
        <w:ind w:left="357" w:hanging="357"/>
        <w:rPr>
          <w:lang w:val="en-US"/>
        </w:rPr>
      </w:pPr>
      <w:r>
        <w:rPr/>
      </w:r>
    </w:p>
    <w:p>
      <w:pPr>
        <w:pStyle w:val="LCVPuce1"/>
        <w:ind w:left="357" w:hanging="357"/>
        <w:rPr>
          <w:lang w:val="en-US"/>
        </w:rPr>
      </w:pPr>
      <w:r>
        <w:rPr/>
      </w:r>
    </w:p>
    <w:p>
      <w:pPr>
        <w:pStyle w:val="LCVPuce1"/>
        <w:ind w:left="357" w:hanging="357"/>
        <w:rPr>
          <w:lang w:val="en-US"/>
        </w:rPr>
      </w:pPr>
      <w:r>
        <w:rPr/>
      </w:r>
    </w:p>
    <w:p>
      <w:pPr>
        <w:pStyle w:val="LCVPuce1"/>
        <w:ind w:left="357" w:hanging="357"/>
        <w:rPr>
          <w:lang w:val="en-US"/>
        </w:rPr>
      </w:pPr>
      <w:r>
        <w:rPr/>
      </w:r>
    </w:p>
    <w:p>
      <w:pPr>
        <w:pStyle w:val="LCVPuce1"/>
        <w:ind w:left="357" w:hanging="357"/>
        <w:rPr>
          <w:lang w:val="en-US"/>
        </w:rPr>
      </w:pPr>
      <w:r>
        <w:rPr/>
      </w:r>
    </w:p>
    <w:p>
      <w:pPr>
        <w:pStyle w:val="LCVPuce1"/>
        <w:ind w:left="357" w:hanging="357"/>
        <w:rPr>
          <w:lang w:val="en-US"/>
        </w:rPr>
      </w:pPr>
      <w:r>
        <w:rPr/>
      </w:r>
    </w:p>
    <w:p>
      <w:pPr>
        <w:pStyle w:val="LCVPuce1"/>
        <w:ind w:left="357" w:hanging="357"/>
        <w:rPr>
          <w:lang w:val="en-US"/>
        </w:rPr>
      </w:pPr>
      <w:r>
        <w:rPr/>
      </w:r>
    </w:p>
    <w:p>
      <w:pPr>
        <w:pStyle w:val="LCVPuce1"/>
        <w:ind w:left="357" w:hanging="357"/>
        <w:rPr>
          <w:lang w:val="en-US"/>
        </w:rPr>
      </w:pPr>
      <w:r>
        <w:rPr/>
      </w:r>
    </w:p>
    <w:p>
      <w:pPr>
        <w:pStyle w:val="LCVPuce1"/>
        <w:ind w:left="357" w:hanging="357"/>
        <w:rPr>
          <w:lang w:val="en-US"/>
        </w:rPr>
      </w:pPr>
      <w:r>
        <w:rPr/>
      </w:r>
    </w:p>
    <w:p>
      <w:pPr>
        <w:pStyle w:val="LCVPuce1"/>
        <w:ind w:left="357" w:hanging="357"/>
        <w:rPr>
          <w:lang w:val="en-US"/>
        </w:rPr>
      </w:pPr>
      <w:r>
        <w:rPr/>
      </w:r>
    </w:p>
    <w:p>
      <w:pPr>
        <w:pStyle w:val="LCVPuce1"/>
        <w:ind w:left="357" w:hanging="357"/>
        <w:rPr>
          <w:lang w:val="en-US"/>
        </w:rPr>
      </w:pPr>
      <w:r>
        <w:rPr/>
      </w:r>
    </w:p>
    <w:p>
      <w:pPr>
        <w:pStyle w:val="LCVPuce1"/>
        <w:ind w:left="357" w:hanging="357"/>
        <w:rPr>
          <w:lang w:val="en-US"/>
        </w:rPr>
      </w:pPr>
      <w:r>
        <w:rPr/>
      </w:r>
    </w:p>
    <w:p>
      <w:pPr>
        <w:pStyle w:val="LCVPuce1"/>
        <w:ind w:left="357" w:hanging="357"/>
        <w:rPr>
          <w:lang w:val="en-US"/>
        </w:rPr>
      </w:pPr>
      <w:r>
        <w:rPr/>
      </w:r>
    </w:p>
    <w:p>
      <w:pPr>
        <w:pStyle w:val="LCVPuce1"/>
        <w:ind w:left="357" w:hanging="357"/>
        <w:rPr>
          <w:lang w:val="en-US"/>
        </w:rPr>
      </w:pPr>
      <w:r>
        <w:rPr/>
      </w:r>
    </w:p>
    <w:p>
      <w:pPr>
        <w:pStyle w:val="LCVPuce1"/>
        <w:ind w:left="357" w:hanging="357"/>
        <w:rPr>
          <w:lang w:val="en-US"/>
        </w:rPr>
      </w:pPr>
      <w:r>
        <w:rPr/>
      </w:r>
    </w:p>
    <w:p>
      <w:pPr>
        <w:pStyle w:val="LCVPuce1"/>
        <w:ind w:left="357" w:hanging="357"/>
        <w:rPr>
          <w:lang w:val="en-US"/>
        </w:rPr>
      </w:pPr>
      <w:r>
        <w:rPr/>
      </w:r>
    </w:p>
    <w:p>
      <w:pPr>
        <w:pStyle w:val="LCVPuce1"/>
        <w:ind w:left="357" w:hanging="357"/>
        <w:rPr>
          <w:lang w:val="en-US"/>
        </w:rPr>
      </w:pPr>
      <w:r>
        <w:rPr/>
      </w:r>
    </w:p>
    <w:p>
      <w:pPr>
        <w:pStyle w:val="LCVPuce1"/>
        <w:ind w:left="357" w:hanging="357"/>
        <w:rPr>
          <w:lang w:val="en-US"/>
        </w:rPr>
      </w:pPr>
      <w:r>
        <w:rPr/>
      </w:r>
    </w:p>
    <w:p>
      <w:pPr>
        <w:pStyle w:val="LCVEmployeur"/>
        <w:shd w:val="clear" w:color="auto" w:fill="E7E6E6"/>
        <w:rPr>
          <w:lang w:val="pt-BR"/>
        </w:rPr>
      </w:pPr>
      <w:r>
        <w:rPr>
          <w:lang w:val="pt-BR"/>
        </w:rPr>
        <w:t>Ministério Público do Distrito Federal e Territórios - MPDFT</w:t>
        <w:tab/>
        <w:t>1999 à 201</w:t>
      </w:r>
      <w:del w:id="126" w:author="Autor desconhecido" w:date="2020-02-24T10:25:00Z">
        <w:r>
          <w:rPr>
            <w:lang w:val="pt-BR"/>
          </w:rPr>
          <w:delText>7</w:delText>
        </w:r>
      </w:del>
      <w:ins w:id="127" w:author="Autor desconhecido" w:date="2020-02-24T10:25:00Z">
        <w:r>
          <w:rPr>
            <w:lang w:val="pt-BR"/>
          </w:rPr>
          <w:t>8</w:t>
        </w:r>
      </w:ins>
    </w:p>
    <w:p>
      <w:pPr>
        <w:pStyle w:val="LCVEmployeurRle"/>
        <w:rPr>
          <w:lang w:val="en-US"/>
        </w:rPr>
      </w:pPr>
      <w:r>
        <w:rPr>
          <w:rFonts w:eastAsia="Calibri" w:cs="Arial"/>
          <w:bCs/>
          <w:i/>
          <w:color w:val="auto"/>
          <w:kern w:val="0"/>
          <w:sz w:val="20"/>
          <w:szCs w:val="20"/>
          <w:lang w:val="fr-CA" w:eastAsia="en-US" w:bidi="ar-SA"/>
        </w:rPr>
        <w:t>Desenvolvedor</w:t>
      </w:r>
      <w:ins w:id="128" w:author="Autor desconhecido" w:date="2020-02-24T10:26:00Z">
        <w:r>
          <w:rPr>
            <w:rFonts w:eastAsia="Calibri"/>
            <w:lang w:eastAsia="en-US"/>
          </w:rPr>
          <w:t xml:space="preserve"> Web</w:t>
        </w:r>
      </w:ins>
      <w:ins w:id="129" w:author="Autor desconhecido" w:date="2020-02-24T10:27:00Z">
        <w:r>
          <w:rPr>
            <w:rFonts w:eastAsia="Calibri"/>
            <w:lang w:eastAsia="en-US"/>
          </w:rPr>
          <w:t xml:space="preserve"> - PHP/Angular </w:t>
        </w:r>
      </w:ins>
    </w:p>
    <w:tbl>
      <w:tblPr>
        <w:tblW w:w="9995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1598"/>
        <w:gridCol w:w="8396"/>
      </w:tblGrid>
      <w:tr>
        <w:trPr/>
        <w:tc>
          <w:tcPr>
            <w:tcW w:w="1598" w:type="dxa"/>
            <w:tcBorders>
              <w:bottom w:val="single" w:sz="4" w:space="0" w:color="000000"/>
              <w:right w:val="single" w:sz="4" w:space="0" w:color="000000"/>
            </w:tcBorders>
            <w:shd w:fill="EC9BA4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lang w:val="en-US"/>
              </w:rPr>
            </w:pPr>
            <w:ins w:id="130" w:author="Autor desconhecido" w:date="2020-02-24T10:26:00Z">
              <w:r>
                <w:rPr>
                  <w:rFonts w:cs="Arial"/>
                  <w:color w:val="FFFFFF" w:themeColor="background1"/>
                  <w:szCs w:val="20"/>
                </w:rPr>
                <w:t>No</w:t>
              </w:r>
            </w:ins>
            <w:ins w:id="131" w:author="Autor desconhecido" w:date="2020-02-24T10:26:00Z">
              <w:r>
                <w:rPr>
                  <w:rFonts w:cs="Arial"/>
                  <w:color w:val="FFFFFF" w:themeColor="background1"/>
                  <w:szCs w:val="20"/>
                  <w:vertAlign w:val="superscript"/>
                </w:rPr>
                <w:t> </w:t>
              </w:r>
            </w:ins>
            <w:ins w:id="132" w:author="Autor desconhecido" w:date="2020-02-24T10:26:00Z">
              <w:r>
                <w:rPr>
                  <w:rFonts w:cs="Arial"/>
                  <w:color w:val="FFFFFF" w:themeColor="background1"/>
                  <w:szCs w:val="20"/>
                </w:rPr>
                <w:t>:</w:t>
              </w:r>
            </w:ins>
          </w:p>
        </w:tc>
        <w:tc>
          <w:tcPr>
            <w:tcW w:w="8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5575D" w:themeFill="text2" w:val="clear"/>
          </w:tcPr>
          <w:p>
            <w:pPr>
              <w:pStyle w:val="Normal"/>
              <w:keepNext w:val="true"/>
              <w:spacing w:lineRule="auto" w:line="240" w:before="40" w:after="40"/>
              <w:rPr>
                <w:lang w:val="en-US"/>
              </w:rPr>
            </w:pPr>
            <w:ins w:id="133" w:author="Autor desconhecido" w:date="2020-02-24T10:26:00Z">
              <w:r>
                <w:rPr>
                  <w:rFonts w:cs="Arial"/>
                  <w:color w:val="FFFFFF" w:themeColor="background1"/>
                  <w:szCs w:val="20"/>
                </w:rPr>
                <w:t>5</w:t>
              </w:r>
            </w:ins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lang w:val="en-US"/>
              </w:rPr>
            </w:pPr>
            <w:r>
              <w:rPr>
                <w:rFonts w:cs="Arial"/>
                <w:b/>
                <w:szCs w:val="20"/>
              </w:rPr>
              <w:t>Client</w:t>
            </w:r>
            <w:r>
              <w:rPr>
                <w:rFonts w:cs="Arial"/>
                <w:b/>
                <w:szCs w:val="20"/>
                <w:lang w:val="en-US"/>
              </w:rPr>
              <w:t>e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CVGrillenormal"/>
              <w:spacing w:before="40" w:after="40"/>
              <w:rPr>
                <w:lang w:val="pt-BR"/>
              </w:rPr>
            </w:pPr>
            <w:ins w:id="134" w:author="Autor desconhecido" w:date="2020-02-24T10:26:00Z">
              <w:r>
                <w:rPr>
                  <w:b/>
                  <w:bCs/>
                  <w:lang w:val="pt-BR"/>
                </w:rPr>
                <w:t>Ministério Público do Distrito Federal e Territórios - MPDFT</w:t>
              </w:r>
            </w:ins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lang w:val="en-US"/>
              </w:rPr>
            </w:pPr>
            <w:r>
              <w:rPr>
                <w:rFonts w:cs="Arial"/>
                <w:b/>
                <w:szCs w:val="20"/>
              </w:rPr>
              <w:t>Mandato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40" w:after="40"/>
              <w:jc w:val="left"/>
              <w:rPr>
                <w:szCs w:val="20"/>
              </w:rPr>
            </w:pPr>
            <w:r>
              <w:rPr>
                <w:b/>
                <w:bCs/>
                <w:szCs w:val="20"/>
              </w:rPr>
              <w:t>Desenvolvimento do back-end PHP do sistema PARCEIRO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lang w:val="en-US"/>
              </w:rPr>
            </w:pPr>
            <w:r>
              <w:rPr>
                <w:rFonts w:cs="Arial"/>
                <w:szCs w:val="20"/>
              </w:rPr>
              <w:t>Papel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CVGrillenormal"/>
              <w:spacing w:before="40" w:after="40"/>
              <w:rPr>
                <w:rFonts w:ascii="Arial" w:hAnsi="Arial" w:eastAsia="Times New Roman" w:cs="Times New Roman"/>
                <w:color w:val="auto"/>
                <w:kern w:val="0"/>
                <w:sz w:val="20"/>
                <w:szCs w:val="20"/>
                <w:lang w:val="fr-CA" w:eastAsia="fr-FR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fr-CA" w:eastAsia="fr-FR" w:bidi="ar-SA"/>
              </w:rPr>
              <w:t>Arquiteto Orgânico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lang w:val="en-US"/>
              </w:rPr>
            </w:pPr>
            <w:r>
              <w:rPr>
                <w:rFonts w:cs="Arial"/>
                <w:szCs w:val="20"/>
              </w:rPr>
              <w:t>Envergadura (d-p) 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CVGrillenormal"/>
              <w:spacing w:before="40" w:after="40"/>
              <w:rPr>
                <w:lang w:val="en-US"/>
              </w:rPr>
            </w:pPr>
            <w:ins w:id="135" w:author="Autor desconhecido" w:date="2020-02-24T10:26:00Z">
              <w:r>
                <w:rPr/>
                <w:t>200</w:t>
              </w:r>
            </w:ins>
            <w:r>
              <w:rPr/>
              <w:t>0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lang w:val="en-US"/>
              </w:rPr>
            </w:pPr>
            <w:r>
              <w:rPr>
                <w:rFonts w:cs="Arial"/>
                <w:szCs w:val="20"/>
              </w:rPr>
              <w:t>Período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CVGrillenormal"/>
              <w:spacing w:before="40" w:after="40"/>
              <w:rPr>
                <w:lang w:val="en-US"/>
              </w:rPr>
            </w:pPr>
            <w:ins w:id="136" w:author="Autor desconhecido" w:date="2020-02-24T10:26:00Z">
              <w:r>
                <w:rPr/>
                <w:t>01-2018 à 10-201</w:t>
              </w:r>
            </w:ins>
            <w:ins w:id="137" w:author="Autor desconhecido" w:date="2020-02-24T10:36:00Z">
              <w:r>
                <w:rPr/>
                <w:t>8</w:t>
              </w:r>
            </w:ins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lang w:val="en-US"/>
              </w:rPr>
            </w:pPr>
            <w:r>
              <w:rPr>
                <w:rFonts w:cs="Arial"/>
                <w:szCs w:val="20"/>
              </w:rPr>
              <w:t>Experiência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CVGrillenormal"/>
              <w:spacing w:before="40" w:after="40"/>
              <w:rPr>
                <w:lang w:val="en-US"/>
              </w:rPr>
            </w:pPr>
            <w:ins w:id="138" w:author="Autor desconhecido" w:date="2020-02-24T10:37:00Z">
              <w:r>
                <w:rPr/>
                <w:t>6</w:t>
              </w:r>
            </w:ins>
            <w:ins w:id="139" w:author="Autor desconhecido" w:date="2020-02-24T10:26:00Z">
              <w:r>
                <w:rPr/>
                <w:t xml:space="preserve"> </w:t>
              </w:r>
            </w:ins>
            <w:r>
              <w:rPr>
                <w:lang w:val="en-US"/>
              </w:rPr>
              <w:t>meses-pessoas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lang w:val="en-US"/>
              </w:rPr>
            </w:pPr>
            <w:r>
              <w:rPr>
                <w:rFonts w:cs="Arial"/>
                <w:szCs w:val="20"/>
              </w:rPr>
              <w:t>Referência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CVGrillenormal"/>
              <w:spacing w:before="40" w:after="40"/>
              <w:rPr>
                <w:lang w:val="en-US"/>
              </w:rPr>
            </w:pPr>
            <w:ins w:id="140" w:author="Autor desconhecido" w:date="2020-02-24T10:26:00Z">
              <w:r>
                <w:rPr/>
                <w:t>Cláudia Reis (55 61 3315-9750)</w:t>
              </w:r>
            </w:ins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rFonts w:ascii="Arial" w:hAnsi="Arial" w:eastAsia="Times New Roman" w:cs="Arial"/>
                <w:color w:val="auto"/>
                <w:kern w:val="0"/>
                <w:sz w:val="20"/>
                <w:szCs w:val="20"/>
                <w:lang w:val="fr-CA" w:eastAsia="fr-FR" w:bidi="ar-SA"/>
              </w:rPr>
            </w:pPr>
            <w:r>
              <w:rPr>
                <w:rFonts w:eastAsia="Times New Roman" w:cs="Arial"/>
                <w:color w:val="auto"/>
                <w:kern w:val="0"/>
                <w:sz w:val="20"/>
                <w:szCs w:val="20"/>
                <w:lang w:val="fr-CA" w:eastAsia="fr-FR" w:bidi="ar-SA"/>
              </w:rPr>
              <w:t>Ambiente Tecnológico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CVEnvironnementtechno"/>
              <w:spacing w:before="40" w:after="40"/>
              <w:rPr>
                <w:lang w:val="en-US"/>
              </w:rPr>
            </w:pPr>
            <w:ins w:id="141" w:author="Autor desconhecido" w:date="2020-02-24T10:26:00Z">
              <w:r>
                <w:rPr/>
                <w:t xml:space="preserve">Base de </w:t>
              </w:r>
            </w:ins>
            <w:r>
              <w:rPr>
                <w:rFonts w:eastAsia="Times New Roman" w:cs="Arial"/>
                <w:caps/>
                <w:color w:val="auto"/>
                <w:kern w:val="0"/>
                <w:sz w:val="16"/>
                <w:szCs w:val="20"/>
                <w:lang w:val="fr-CA" w:eastAsia="fr-FR" w:bidi="ar-SA"/>
              </w:rPr>
              <w:t>dados</w:t>
            </w:r>
            <w:ins w:id="142" w:author="Autor desconhecido" w:date="2020-02-24T10:26:00Z">
              <w:r>
                <w:rPr/>
                <w:t xml:space="preserve"> MS SQL Server, PHP, Windows 7, Linux, Laravel, HTML/CSS/Javascript, AngularJS, Gulp, SVN, vscode, Tortoise svn, JOOMLA</w:t>
              </w:r>
            </w:ins>
            <w:ins w:id="143" w:author="Autor desconhecido" w:date="2020-02-24T10:50:00Z">
              <w:r>
                <w:rPr/>
                <w:t>, APACHE</w:t>
              </w:r>
            </w:ins>
          </w:p>
        </w:tc>
      </w:tr>
    </w:tbl>
    <w:p>
      <w:pPr>
        <w:pStyle w:val="LCVSoustitre1"/>
        <w:rPr>
          <w:lang w:val="en-US"/>
          <w:ins w:id="144" w:author="Autor desconhecido" w:date="2020-02-24T10:26:00Z"/>
        </w:rPr>
      </w:pPr>
      <w:r>
        <w:rPr>
          <w:lang w:val="en-US"/>
        </w:rPr>
        <w:t>Descrição do mandato</w:t>
      </w:r>
    </w:p>
    <w:p>
      <w:pPr>
        <w:pStyle w:val="LCVNORMAL"/>
        <w:rPr>
          <w:lang w:val="en-US"/>
          <w:ins w:id="145" w:author="Autor desconhecido" w:date="2020-02-24T10:26:00Z"/>
        </w:rPr>
      </w:pPr>
      <w:r>
        <w:rPr>
          <w:lang w:val="en-US"/>
        </w:rPr>
        <w:t>Desenvolvimento do sistema PARCEIRO em PHP / Laravel / Angular, sendo responsável por obter feedback das instituições parceiras do MPDFT sobre a aplicação de medidas alternativas à prisão. Para este projeto, ele realizou o levantamento das necessidades do cliente, análise funcional e desenvolvimento de soluções.</w:t>
      </w:r>
    </w:p>
    <w:p>
      <w:pPr>
        <w:pStyle w:val="LCVSoustitre1"/>
        <w:rPr>
          <w:lang w:val="en-US"/>
          <w:ins w:id="147" w:author="Autor desconhecido" w:date="2020-02-24T10:26:00Z"/>
        </w:rPr>
      </w:pPr>
      <w:r>
        <w:rPr/>
        <w:t xml:space="preserve">Papel e responsabilidades </w:t>
      </w:r>
      <w:ins w:id="146" w:author="Autor desconhecido" w:date="2020-02-24T10:26:00Z">
        <w:r>
          <w:rPr/>
          <w:t xml:space="preserve"> </w:t>
        </w:r>
      </w:ins>
    </w:p>
    <w:p>
      <w:pPr>
        <w:pStyle w:val="LCVNORMAL"/>
        <w:rPr>
          <w:lang w:val="en-US"/>
          <w:ins w:id="148" w:author="Autor desconhecido" w:date="2020-02-24T10:26:00Z"/>
        </w:rPr>
      </w:pPr>
      <w:r>
        <w:rPr>
          <w:lang w:val="en-US"/>
        </w:rPr>
        <w:t>Como chefe do setor de consolidação de dados e desenvolvedor web - backend, o Sr. João Tavares foi responsável pela programação de todas as aplicações relacionadas ao negócio de medidas alternativas à prisão, bem como:</w:t>
      </w:r>
    </w:p>
    <w:p>
      <w:pPr>
        <w:pStyle w:val="LCVPuce1"/>
        <w:numPr>
          <w:ilvl w:val="0"/>
          <w:numId w:val="3"/>
        </w:numPr>
        <w:ind w:left="357" w:hanging="357"/>
        <w:rPr>
          <w:lang w:val="en-US"/>
        </w:rPr>
      </w:pPr>
      <w:r>
        <w:rPr>
          <w:rFonts w:eastAsia="Calibri"/>
          <w:lang w:val="en-US" w:eastAsia="en-US"/>
        </w:rPr>
        <w:t>Administrar os bancos de dados SQL SERVER</w:t>
      </w:r>
    </w:p>
    <w:p>
      <w:pPr>
        <w:pStyle w:val="LCVPuce1"/>
        <w:numPr>
          <w:ilvl w:val="0"/>
          <w:numId w:val="3"/>
        </w:numPr>
        <w:ind w:left="357" w:hanging="357"/>
        <w:rPr>
          <w:lang w:val="en-US"/>
        </w:rPr>
      </w:pPr>
      <w:r>
        <w:rPr>
          <w:rFonts w:eastAsia="Calibri"/>
          <w:lang w:val="en-US" w:eastAsia="en-US"/>
        </w:rPr>
        <w:t>Criar backend do aplicativo PARCEIRO na internet do ministério</w:t>
      </w:r>
    </w:p>
    <w:p>
      <w:pPr>
        <w:pStyle w:val="LCVPuce1"/>
        <w:numPr>
          <w:ilvl w:val="0"/>
          <w:numId w:val="3"/>
        </w:numPr>
        <w:ind w:left="357" w:hanging="357"/>
        <w:rPr>
          <w:lang w:val="en-US"/>
        </w:rPr>
      </w:pPr>
      <w:r>
        <w:rPr>
          <w:rFonts w:eastAsia="Calibri"/>
          <w:lang w:val="en-US" w:eastAsia="en-US"/>
        </w:rPr>
        <w:t>Criar APIs REST de aplicativos</w:t>
      </w:r>
    </w:p>
    <w:p>
      <w:pPr>
        <w:pStyle w:val="LCVPuce1"/>
        <w:numPr>
          <w:ilvl w:val="0"/>
          <w:numId w:val="3"/>
        </w:numPr>
        <w:ind w:left="357" w:hanging="357"/>
        <w:rPr>
          <w:lang w:val="en-US"/>
        </w:rPr>
      </w:pPr>
      <w:r>
        <w:rPr>
          <w:rFonts w:eastAsia="Calibri"/>
          <w:lang w:val="en-US" w:eastAsia="en-US"/>
        </w:rPr>
        <w:t>Administrar a intranet do setor usando Joomla (semelhante ao Sharepoint)</w:t>
      </w:r>
    </w:p>
    <w:p>
      <w:pPr>
        <w:pStyle w:val="LCVPuce1"/>
        <w:numPr>
          <w:ilvl w:val="0"/>
          <w:numId w:val="3"/>
        </w:numPr>
        <w:ind w:left="357" w:hanging="357"/>
        <w:rPr>
          <w:lang w:val="en-US"/>
        </w:rPr>
      </w:pPr>
      <w:r>
        <w:rPr>
          <w:rFonts w:eastAsia="Calibri"/>
          <w:lang w:val="en-US" w:eastAsia="en-US"/>
        </w:rPr>
        <w:t>Projeto e desenvolvimento do sistema PARCEIRO, utilizando PHP / Laravel / AngularJS</w:t>
      </w:r>
    </w:p>
    <w:p>
      <w:pPr>
        <w:pStyle w:val="LCVPuce1"/>
        <w:numPr>
          <w:ilvl w:val="0"/>
          <w:numId w:val="3"/>
        </w:numPr>
        <w:ind w:left="357" w:hanging="357"/>
        <w:rPr>
          <w:lang w:val="en-US"/>
        </w:rPr>
      </w:pPr>
      <w:r>
        <w:rPr>
          <w:rFonts w:eastAsia="Calibri"/>
          <w:lang w:val="en-US" w:eastAsia="en-US"/>
        </w:rPr>
        <w:t>Realizar treinamento para novos usuários PARCEIRO</w:t>
      </w:r>
    </w:p>
    <w:p>
      <w:pPr>
        <w:pStyle w:val="LCVPuce1"/>
        <w:numPr>
          <w:ilvl w:val="0"/>
          <w:numId w:val="3"/>
        </w:numPr>
        <w:ind w:left="357" w:hanging="357"/>
        <w:rPr>
          <w:lang w:val="en-US"/>
        </w:rPr>
      </w:pPr>
      <w:r>
        <w:rPr>
          <w:rFonts w:eastAsia="Calibri"/>
          <w:lang w:val="en-US" w:eastAsia="en-US"/>
        </w:rPr>
        <w:t>Colaborar com os chefes do setor regional de medidas alternativas para criar novas parcerias</w:t>
      </w:r>
    </w:p>
    <w:p>
      <w:pPr>
        <w:pStyle w:val="LCVPuce1"/>
        <w:numPr>
          <w:ilvl w:val="0"/>
          <w:numId w:val="3"/>
        </w:numPr>
        <w:ind w:left="357" w:hanging="357"/>
        <w:rPr>
          <w:lang w:val="en-US"/>
          <w:ins w:id="149" w:author="Autor desconhecido" w:date="2020-02-24T10:26:00Z"/>
        </w:rPr>
      </w:pPr>
      <w:r>
        <w:rPr>
          <w:rFonts w:eastAsia="Calibri"/>
          <w:lang w:val="en-US" w:eastAsia="en-US"/>
        </w:rPr>
        <w:t>Atualizar o código de programação no SVN</w:t>
      </w:r>
    </w:p>
    <w:p>
      <w:pPr>
        <w:pStyle w:val="LCVPuceDERNIERE"/>
        <w:ind w:left="340" w:hanging="340"/>
        <w:rPr>
          <w:rFonts w:eastAsia="Calibri"/>
          <w:lang w:eastAsia="en-US"/>
          <w:ins w:id="151" w:author="Autor desconhecido" w:date="2020-02-24T10:26:00Z"/>
        </w:rPr>
      </w:pPr>
      <w:ins w:id="150" w:author="Autor desconhecido" w:date="2020-02-24T10:26:00Z">
        <w:r>
          <w:rPr>
            <w:rFonts w:eastAsia="Calibri"/>
            <w:lang w:eastAsia="en-US"/>
          </w:rPr>
        </w:r>
      </w:ins>
    </w:p>
    <w:p>
      <w:pPr>
        <w:pStyle w:val="LCVPuceDERNIERE"/>
        <w:ind w:left="340" w:hanging="340"/>
        <w:rPr>
          <w:rFonts w:eastAsia="Calibri"/>
          <w:lang w:eastAsia="en-US"/>
          <w:ins w:id="153" w:author="Autor desconhecido" w:date="2020-02-24T10:26:00Z"/>
        </w:rPr>
      </w:pPr>
      <w:ins w:id="152" w:author="Autor desconhecido" w:date="2020-02-24T10:26:00Z">
        <w:r>
          <w:rPr>
            <w:rFonts w:eastAsia="Calibri"/>
            <w:lang w:eastAsia="en-US"/>
          </w:rPr>
        </w:r>
      </w:ins>
    </w:p>
    <w:p>
      <w:pPr>
        <w:pStyle w:val="LCVPuceDERNIERE"/>
        <w:ind w:left="340" w:hanging="340"/>
        <w:rPr>
          <w:rFonts w:eastAsia="Calibri"/>
          <w:lang w:eastAsia="en-US"/>
        </w:rPr>
      </w:pPr>
      <w:r>
        <w:rPr>
          <w:rFonts w:eastAsia="Calibri"/>
          <w:lang w:eastAsia="en-US"/>
        </w:rPr>
      </w:r>
    </w:p>
    <w:p>
      <w:pPr>
        <w:pStyle w:val="LCVPuceDERNIERE"/>
        <w:ind w:left="340" w:hanging="340"/>
        <w:rPr>
          <w:rFonts w:eastAsia="Calibri"/>
          <w:lang w:eastAsia="en-US"/>
        </w:rPr>
      </w:pPr>
      <w:r>
        <w:rPr>
          <w:rFonts w:eastAsia="Calibri"/>
          <w:lang w:eastAsia="en-US"/>
        </w:rPr>
      </w:r>
    </w:p>
    <w:p>
      <w:pPr>
        <w:pStyle w:val="LCVPuceDERNIERE"/>
        <w:ind w:left="340" w:hanging="340"/>
        <w:rPr>
          <w:rFonts w:eastAsia="Calibri"/>
          <w:lang w:eastAsia="en-US"/>
          <w:ins w:id="155" w:author="Autor desconhecido" w:date="2020-02-24T10:26:00Z"/>
        </w:rPr>
      </w:pPr>
      <w:ins w:id="154" w:author="Autor desconhecido" w:date="2020-02-24T10:26:00Z">
        <w:r>
          <w:rPr>
            <w:rFonts w:eastAsia="Calibri"/>
            <w:lang w:eastAsia="en-US"/>
          </w:rPr>
        </w:r>
      </w:ins>
    </w:p>
    <w:p>
      <w:pPr>
        <w:pStyle w:val="LCVPuceDERNIERE"/>
        <w:ind w:left="340" w:hanging="340"/>
        <w:rPr>
          <w:rFonts w:eastAsia="Calibri"/>
          <w:lang w:eastAsia="en-US"/>
          <w:ins w:id="157" w:author="Autor desconhecido" w:date="2020-02-24T10:26:00Z"/>
        </w:rPr>
      </w:pPr>
      <w:ins w:id="156" w:author="Autor desconhecido" w:date="2020-02-24T10:26:00Z">
        <w:r>
          <w:rPr>
            <w:rFonts w:eastAsia="Calibri"/>
            <w:lang w:eastAsia="en-US"/>
          </w:rPr>
        </w:r>
      </w:ins>
    </w:p>
    <w:p>
      <w:pPr>
        <w:pStyle w:val="LCVPuceDERNIERE"/>
        <w:ind w:left="340" w:hanging="340"/>
        <w:rPr>
          <w:rFonts w:eastAsia="Calibri"/>
          <w:lang w:eastAsia="en-US"/>
          <w:ins w:id="159" w:author="Autor desconhecido" w:date="2020-02-24T10:26:00Z"/>
        </w:rPr>
      </w:pPr>
      <w:ins w:id="158" w:author="Autor desconhecido" w:date="2020-02-24T10:26:00Z">
        <w:r>
          <w:rPr>
            <w:rFonts w:eastAsia="Calibri"/>
            <w:lang w:eastAsia="en-US"/>
          </w:rPr>
        </w:r>
      </w:ins>
    </w:p>
    <w:p>
      <w:pPr>
        <w:pStyle w:val="LCVPuceDERNIERE"/>
        <w:ind w:left="357" w:hanging="0"/>
        <w:rPr>
          <w:rFonts w:eastAsia="Calibri"/>
          <w:lang w:eastAsia="en-US"/>
        </w:rPr>
      </w:pPr>
      <w:del w:id="160" w:author="Autor desconhecido" w:date="2020-02-24T10:57:00Z">
        <w:r>
          <w:rPr>
            <w:rFonts w:eastAsia="Calibri"/>
            <w:lang w:eastAsia="en-US"/>
          </w:rPr>
          <w:delText>Chef du secteur de consolidation de données, développeur de logiciels, support technique</w:delText>
        </w:r>
      </w:del>
    </w:p>
    <w:p>
      <w:pPr>
        <w:pStyle w:val="LCVEmployeurRle"/>
        <w:rPr>
          <w:lang w:val="en-US"/>
        </w:rPr>
      </w:pPr>
      <w:r>
        <w:rPr>
          <w:rFonts w:eastAsia="Calibri" w:cs="Arial"/>
          <w:bCs/>
          <w:i/>
          <w:color w:val="auto"/>
          <w:kern w:val="0"/>
          <w:sz w:val="20"/>
          <w:szCs w:val="20"/>
          <w:lang w:val="fr-CA" w:eastAsia="en-US" w:bidi="ar-SA"/>
        </w:rPr>
        <w:t>Desenvolvedor</w:t>
      </w:r>
      <w:ins w:id="161" w:author="Autor desconhecido" w:date="2020-02-24T11:02:00Z">
        <w:r>
          <w:rPr>
            <w:rFonts w:eastAsia="Calibri"/>
            <w:lang w:eastAsia="en-US"/>
          </w:rPr>
          <w:t xml:space="preserve"> Web - PHP/Angular </w:t>
        </w:r>
      </w:ins>
    </w:p>
    <w:tbl>
      <w:tblPr>
        <w:tblW w:w="9995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1598"/>
        <w:gridCol w:w="8396"/>
      </w:tblGrid>
      <w:tr>
        <w:trPr/>
        <w:tc>
          <w:tcPr>
            <w:tcW w:w="1598" w:type="dxa"/>
            <w:tcBorders>
              <w:bottom w:val="single" w:sz="4" w:space="0" w:color="000000"/>
              <w:right w:val="single" w:sz="4" w:space="0" w:color="000000"/>
            </w:tcBorders>
            <w:shd w:fill="EC9BA4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lang w:val="en-US"/>
              </w:rPr>
            </w:pPr>
            <w:ins w:id="162" w:author="Autor desconhecido" w:date="2020-02-24T10:27:00Z">
              <w:r>
                <w:rPr>
                  <w:rFonts w:cs="Arial"/>
                  <w:color w:val="FFFFFF" w:themeColor="background1"/>
                  <w:szCs w:val="20"/>
                </w:rPr>
                <w:t>No</w:t>
              </w:r>
            </w:ins>
            <w:ins w:id="163" w:author="Autor desconhecido" w:date="2020-02-24T10:27:00Z">
              <w:r>
                <w:rPr>
                  <w:rFonts w:cs="Arial"/>
                  <w:color w:val="FFFFFF" w:themeColor="background1"/>
                  <w:szCs w:val="20"/>
                  <w:vertAlign w:val="superscript"/>
                </w:rPr>
                <w:t> </w:t>
              </w:r>
            </w:ins>
            <w:ins w:id="164" w:author="Autor desconhecido" w:date="2020-02-24T10:27:00Z">
              <w:r>
                <w:rPr>
                  <w:rFonts w:cs="Arial"/>
                  <w:color w:val="FFFFFF" w:themeColor="background1"/>
                  <w:szCs w:val="20"/>
                </w:rPr>
                <w:t>:</w:t>
              </w:r>
            </w:ins>
          </w:p>
        </w:tc>
        <w:tc>
          <w:tcPr>
            <w:tcW w:w="8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5575D" w:themeFill="text2" w:val="clear"/>
          </w:tcPr>
          <w:p>
            <w:pPr>
              <w:pStyle w:val="Normal"/>
              <w:keepNext w:val="true"/>
              <w:spacing w:lineRule="auto" w:line="240" w:before="40" w:after="40"/>
              <w:rPr>
                <w:lang w:val="en-US"/>
              </w:rPr>
            </w:pPr>
            <w:ins w:id="165" w:author="Autor desconhecido" w:date="2020-02-24T10:27:00Z">
              <w:r>
                <w:rPr>
                  <w:rFonts w:cs="Arial"/>
                  <w:color w:val="FFFFFF" w:themeColor="background1"/>
                  <w:szCs w:val="20"/>
                </w:rPr>
                <w:t>4</w:t>
              </w:r>
            </w:ins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lang w:val="en-US"/>
              </w:rPr>
            </w:pPr>
            <w:r>
              <w:rPr>
                <w:rFonts w:cs="Arial"/>
                <w:b/>
                <w:szCs w:val="20"/>
              </w:rPr>
              <w:t>Client</w:t>
            </w:r>
            <w:r>
              <w:rPr>
                <w:rFonts w:cs="Arial"/>
                <w:b/>
                <w:szCs w:val="20"/>
                <w:lang w:val="en-US"/>
              </w:rPr>
              <w:t>e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CVGrillenormal"/>
              <w:spacing w:before="40" w:after="40"/>
              <w:rPr>
                <w:lang w:val="pt-BR"/>
              </w:rPr>
            </w:pPr>
            <w:ins w:id="166" w:author="Autor desconhecido" w:date="2020-02-24T10:27:00Z">
              <w:r>
                <w:rPr>
                  <w:b/>
                  <w:bCs/>
                  <w:lang w:val="pt-BR"/>
                </w:rPr>
                <w:t>Ministério Público do Distrito Federal e Territórios - MPDFT</w:t>
              </w:r>
            </w:ins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lang w:val="en-US"/>
              </w:rPr>
            </w:pPr>
            <w:r>
              <w:rPr>
                <w:rFonts w:cs="Arial"/>
                <w:b/>
                <w:szCs w:val="20"/>
              </w:rPr>
              <w:t>Mandato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40" w:after="40"/>
              <w:jc w:val="left"/>
              <w:rPr>
                <w:szCs w:val="20"/>
              </w:rPr>
            </w:pPr>
            <w:r>
              <w:rPr>
                <w:b/>
                <w:bCs/>
                <w:szCs w:val="20"/>
              </w:rPr>
              <w:t>Desenvolvimento do Front-end Angular do sistema PARCEIRO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lang w:val="en-US"/>
              </w:rPr>
            </w:pPr>
            <w:r>
              <w:rPr>
                <w:rFonts w:cs="Arial"/>
                <w:szCs w:val="20"/>
              </w:rPr>
              <w:t>Papel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CVGrillenormal"/>
              <w:spacing w:before="40" w:after="40"/>
              <w:rPr>
                <w:rFonts w:ascii="Arial" w:hAnsi="Arial" w:eastAsia="Times New Roman" w:cs="Times New Roman"/>
                <w:color w:val="auto"/>
                <w:kern w:val="0"/>
                <w:sz w:val="20"/>
                <w:szCs w:val="20"/>
                <w:lang w:val="fr-CA" w:eastAsia="fr-FR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fr-CA" w:eastAsia="fr-FR" w:bidi="ar-SA"/>
              </w:rPr>
              <w:t>Arquiteto Orgânico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lang w:val="en-US"/>
              </w:rPr>
            </w:pPr>
            <w:r>
              <w:rPr>
                <w:rFonts w:cs="Arial"/>
                <w:szCs w:val="20"/>
              </w:rPr>
              <w:t>Envergadura (d-p) 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CVGrillenormal"/>
              <w:spacing w:before="40" w:after="40"/>
              <w:rPr>
                <w:lang w:val="en-US"/>
              </w:rPr>
            </w:pPr>
            <w:r>
              <w:rPr/>
              <w:t>1000</w:t>
            </w:r>
            <w:ins w:id="167" w:author="Autor desconhecido" w:date="2020-02-24T10:27:00Z">
              <w:r>
                <w:rPr/>
                <w:t xml:space="preserve"> </w:t>
              </w:r>
            </w:ins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lang w:val="en-US"/>
              </w:rPr>
            </w:pPr>
            <w:r>
              <w:rPr>
                <w:rFonts w:cs="Arial"/>
                <w:szCs w:val="20"/>
              </w:rPr>
              <w:t>Período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CVGrillenormal"/>
              <w:spacing w:before="40" w:after="40"/>
              <w:rPr>
                <w:lang w:val="en-US"/>
              </w:rPr>
            </w:pPr>
            <w:ins w:id="168" w:author="Autor desconhecido" w:date="2020-02-24T10:27:00Z">
              <w:r>
                <w:rPr/>
                <w:t>01-2009 à 06-2017</w:t>
              </w:r>
            </w:ins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lang w:val="en-US"/>
              </w:rPr>
            </w:pPr>
            <w:r>
              <w:rPr>
                <w:rFonts w:cs="Arial"/>
                <w:szCs w:val="20"/>
              </w:rPr>
              <w:t>Experiência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CVGrillenormal"/>
              <w:spacing w:before="40" w:after="40"/>
              <w:rPr>
                <w:lang w:val="en-US"/>
              </w:rPr>
            </w:pPr>
            <w:ins w:id="169" w:author="Autor desconhecido" w:date="2020-02-24T10:27:00Z">
              <w:r>
                <w:rPr/>
                <w:t xml:space="preserve">102 </w:t>
              </w:r>
            </w:ins>
            <w:r>
              <w:rPr>
                <w:lang w:val="en-US"/>
              </w:rPr>
              <w:t>meses-pessoas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lang w:val="en-US"/>
              </w:rPr>
            </w:pPr>
            <w:r>
              <w:rPr>
                <w:rFonts w:cs="Arial"/>
                <w:szCs w:val="20"/>
              </w:rPr>
              <w:t>Referência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CVGrillenormal"/>
              <w:spacing w:before="40" w:after="40"/>
              <w:rPr>
                <w:lang w:val="en-US"/>
              </w:rPr>
            </w:pPr>
            <w:ins w:id="170" w:author="Autor desconhecido" w:date="2020-02-24T10:27:00Z">
              <w:r>
                <w:rPr/>
                <w:t>Cláudia Reis (55 61 3315-9750)</w:t>
              </w:r>
            </w:ins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rFonts w:ascii="Arial" w:hAnsi="Arial" w:eastAsia="Times New Roman" w:cs="Arial"/>
                <w:color w:val="auto"/>
                <w:kern w:val="0"/>
                <w:sz w:val="20"/>
                <w:szCs w:val="20"/>
                <w:lang w:val="fr-CA" w:eastAsia="fr-FR" w:bidi="ar-SA"/>
              </w:rPr>
            </w:pPr>
            <w:r>
              <w:rPr>
                <w:rFonts w:eastAsia="Times New Roman" w:cs="Arial"/>
                <w:color w:val="auto"/>
                <w:kern w:val="0"/>
                <w:sz w:val="20"/>
                <w:szCs w:val="20"/>
                <w:lang w:val="fr-CA" w:eastAsia="fr-FR" w:bidi="ar-SA"/>
              </w:rPr>
              <w:t>Ambiente Tecnológico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CVEnvironnementtechno"/>
              <w:spacing w:before="40" w:after="40"/>
              <w:rPr>
                <w:lang w:val="en-US"/>
              </w:rPr>
            </w:pPr>
            <w:ins w:id="171" w:author="Autor desconhecido" w:date="2020-02-24T10:27:00Z">
              <w:r>
                <w:rPr/>
                <w:t xml:space="preserve">Base de </w:t>
              </w:r>
            </w:ins>
            <w:r>
              <w:rPr>
                <w:rFonts w:eastAsia="Times New Roman" w:cs="Arial"/>
                <w:caps/>
                <w:color w:val="auto"/>
                <w:kern w:val="0"/>
                <w:sz w:val="16"/>
                <w:szCs w:val="20"/>
                <w:lang w:val="fr-CA" w:eastAsia="fr-FR" w:bidi="ar-SA"/>
              </w:rPr>
              <w:t>dados</w:t>
            </w:r>
            <w:ins w:id="172" w:author="Autor desconhecido" w:date="2020-02-24T10:27:00Z">
              <w:r>
                <w:rPr/>
                <w:t xml:space="preserve"> MS SQL Server, PHP, Windows 7, Linux, Laravel, HTML/CSS/Javascript, AngularJS, Gulp, SVN, vscode, Tortoise svn, JOOMLA</w:t>
              </w:r>
            </w:ins>
            <w:ins w:id="173" w:author="Autor desconhecido" w:date="2020-02-24T10:58:00Z">
              <w:r>
                <w:rPr/>
                <w:t>, APACHE</w:t>
              </w:r>
            </w:ins>
          </w:p>
        </w:tc>
      </w:tr>
    </w:tbl>
    <w:p>
      <w:pPr>
        <w:pStyle w:val="LCVSoustitre1"/>
        <w:rPr>
          <w:lang w:val="en-US"/>
        </w:rPr>
      </w:pPr>
      <w:r>
        <w:rPr>
          <w:lang w:val="en-US"/>
        </w:rPr>
        <w:t>Descrição do mandato</w:t>
      </w:r>
    </w:p>
    <w:p>
      <w:pPr>
        <w:pStyle w:val="LCVNORMAL"/>
        <w:rPr>
          <w:lang w:val="en-US"/>
          <w:ins w:id="174" w:author="Autor desconhecido" w:date="2020-02-24T10:57:00Z"/>
        </w:rPr>
      </w:pPr>
      <w:r>
        <w:rPr>
          <w:lang w:val="en-US"/>
        </w:rPr>
        <w:t>Desenvolvimento do sistema PARCEIRO em PHP / Laravel / Angular, sendo responsável por obter feedback das instituições parceiras do MPDFT sobre a aplicação de medidas alternativas à prisão. Para este projeto, ele realizou o levantamento das necessidades do cliente, análise funcional e desenvolvimento de soluções.</w:t>
      </w:r>
    </w:p>
    <w:p>
      <w:pPr>
        <w:pStyle w:val="LCVSoustitre1"/>
        <w:rPr>
          <w:lang w:val="en-US"/>
          <w:ins w:id="176" w:author="Autor desconhecido" w:date="2020-02-24T10:57:00Z"/>
        </w:rPr>
      </w:pPr>
      <w:r>
        <w:rPr/>
        <w:t xml:space="preserve">Papel e responsabilidades </w:t>
      </w:r>
      <w:ins w:id="175" w:author="Autor desconhecido" w:date="2020-02-24T10:57:00Z">
        <w:r>
          <w:rPr/>
          <w:t xml:space="preserve"> </w:t>
        </w:r>
      </w:ins>
    </w:p>
    <w:p>
      <w:pPr>
        <w:pStyle w:val="LCVNORMAL"/>
        <w:rPr>
          <w:lang w:val="en-US"/>
          <w:ins w:id="177" w:author="Autor desconhecido" w:date="2020-02-24T10:57:00Z"/>
        </w:rPr>
      </w:pPr>
      <w:r>
        <w:rPr>
          <w:lang w:val="en-US"/>
        </w:rPr>
        <w:t>Como chefe do setor de consolidação de dados e desenvolvedor web - frontend, o Sr. João Tavares foi responsável pela programação de todas as aplicações relacionadas ao negócio de medidas alternativas à prisão, bem como:</w:t>
      </w:r>
    </w:p>
    <w:p>
      <w:pPr>
        <w:pStyle w:val="LCVPuce1"/>
        <w:numPr>
          <w:ilvl w:val="0"/>
          <w:numId w:val="3"/>
        </w:numPr>
        <w:ind w:left="357" w:hanging="357"/>
        <w:rPr>
          <w:lang w:val="en-US"/>
        </w:rPr>
      </w:pPr>
      <w:r>
        <w:rPr>
          <w:rFonts w:eastAsia="Calibri"/>
          <w:lang w:val="en-US" w:eastAsia="en-US"/>
        </w:rPr>
        <w:t>Administrar os bancos de dados SQL SERVER</w:t>
      </w:r>
    </w:p>
    <w:p>
      <w:pPr>
        <w:pStyle w:val="LCVPuce1"/>
        <w:numPr>
          <w:ilvl w:val="0"/>
          <w:numId w:val="3"/>
        </w:numPr>
        <w:ind w:left="357" w:hanging="357"/>
        <w:rPr>
          <w:lang w:val="en-US"/>
        </w:rPr>
      </w:pPr>
      <w:r>
        <w:rPr>
          <w:rFonts w:eastAsia="Calibri"/>
          <w:lang w:val="en-US" w:eastAsia="en-US"/>
        </w:rPr>
        <w:t>Criar backend do aplicativo PARCEIRO na internet do ministério</w:t>
      </w:r>
    </w:p>
    <w:p>
      <w:pPr>
        <w:pStyle w:val="LCVPuce1"/>
        <w:numPr>
          <w:ilvl w:val="0"/>
          <w:numId w:val="3"/>
        </w:numPr>
        <w:ind w:left="357" w:hanging="357"/>
        <w:rPr>
          <w:lang w:val="en-US"/>
        </w:rPr>
      </w:pPr>
      <w:r>
        <w:rPr>
          <w:rFonts w:eastAsia="Calibri"/>
          <w:lang w:val="en-US" w:eastAsia="en-US"/>
        </w:rPr>
        <w:t>Administrar a intranet do setor usando Joomla (semelhante ao Sharepoint)</w:t>
      </w:r>
    </w:p>
    <w:p>
      <w:pPr>
        <w:pStyle w:val="LCVPuce1"/>
        <w:numPr>
          <w:ilvl w:val="0"/>
          <w:numId w:val="3"/>
        </w:numPr>
        <w:ind w:left="357" w:hanging="357"/>
        <w:rPr>
          <w:lang w:val="en-US"/>
        </w:rPr>
      </w:pPr>
      <w:r>
        <w:rPr>
          <w:rFonts w:eastAsia="Calibri"/>
          <w:lang w:val="en-US" w:eastAsia="en-US"/>
        </w:rPr>
        <w:t>Projeto e desenvolvimento do sistema PARCEIRO, utilizando PHP / Laravel / AngularJS</w:t>
      </w:r>
    </w:p>
    <w:p>
      <w:pPr>
        <w:pStyle w:val="LCVPuce1"/>
        <w:numPr>
          <w:ilvl w:val="0"/>
          <w:numId w:val="3"/>
        </w:numPr>
        <w:ind w:left="357" w:hanging="357"/>
        <w:rPr>
          <w:lang w:val="en-US"/>
        </w:rPr>
      </w:pPr>
      <w:r>
        <w:rPr>
          <w:rFonts w:eastAsia="Calibri"/>
          <w:lang w:val="en-US" w:eastAsia="en-US"/>
        </w:rPr>
        <w:t>Realizar treinamento para novos usuários PARCEIRO</w:t>
      </w:r>
    </w:p>
    <w:p>
      <w:pPr>
        <w:pStyle w:val="LCVPuce1"/>
        <w:numPr>
          <w:ilvl w:val="0"/>
          <w:numId w:val="3"/>
        </w:numPr>
        <w:ind w:left="357" w:hanging="357"/>
        <w:rPr>
          <w:lang w:val="en-US"/>
        </w:rPr>
      </w:pPr>
      <w:r>
        <w:rPr>
          <w:rFonts w:eastAsia="Calibri"/>
          <w:lang w:val="en-US" w:eastAsia="en-US"/>
        </w:rPr>
        <w:t>Colaborar com os chefes do setor regional de medidas alternativas para criar novas parcerias</w:t>
      </w:r>
    </w:p>
    <w:p>
      <w:pPr>
        <w:pStyle w:val="LCVPuce1"/>
        <w:numPr>
          <w:ilvl w:val="0"/>
          <w:numId w:val="3"/>
        </w:numPr>
        <w:ind w:left="357" w:hanging="357"/>
        <w:rPr>
          <w:lang w:val="en-US"/>
        </w:rPr>
      </w:pPr>
      <w:r>
        <w:rPr>
          <w:rFonts w:eastAsia="Calibri"/>
          <w:lang w:val="en-US" w:eastAsia="en-US"/>
        </w:rPr>
        <w:t>Atualizar o código de programação no SVN</w:t>
      </w:r>
    </w:p>
    <w:p>
      <w:pPr>
        <w:pStyle w:val="LCVPuce1"/>
        <w:numPr>
          <w:ilvl w:val="0"/>
          <w:numId w:val="3"/>
        </w:numPr>
        <w:ind w:left="357" w:hanging="357"/>
        <w:rPr>
          <w:lang w:val="en-US"/>
        </w:rPr>
      </w:pPr>
      <w:r>
        <w:rPr>
          <w:rFonts w:eastAsia="Calibri"/>
          <w:lang w:val="en-US" w:eastAsia="en-US"/>
        </w:rPr>
        <w:t>Leve as necessidades do cliente</w:t>
      </w:r>
    </w:p>
    <w:p>
      <w:pPr>
        <w:pStyle w:val="LCVPuce1"/>
        <w:numPr>
          <w:ilvl w:val="0"/>
          <w:numId w:val="3"/>
        </w:numPr>
        <w:ind w:left="357" w:hanging="357"/>
        <w:rPr>
          <w:lang w:val="en-US"/>
        </w:rPr>
      </w:pPr>
      <w:r>
        <w:rPr>
          <w:rFonts w:eastAsia="Calibri"/>
          <w:lang w:val="en-US" w:eastAsia="en-US"/>
        </w:rPr>
        <w:t>Realizar a análise funcional do sistema PARCEIRO</w:t>
      </w:r>
    </w:p>
    <w:p>
      <w:pPr>
        <w:pStyle w:val="LCVPuce1"/>
        <w:numPr>
          <w:ilvl w:val="0"/>
          <w:numId w:val="3"/>
        </w:numPr>
        <w:ind w:left="357" w:hanging="357"/>
        <w:rPr>
          <w:lang w:val="en-US"/>
        </w:rPr>
      </w:pPr>
      <w:r>
        <w:rPr>
          <w:rFonts w:eastAsia="Calibri"/>
          <w:lang w:val="en-US" w:eastAsia="en-US"/>
        </w:rPr>
        <w:t>Criar simulações e protótipos da solução</w:t>
      </w:r>
    </w:p>
    <w:p>
      <w:pPr>
        <w:pStyle w:val="LCVPuce1"/>
        <w:numPr>
          <w:ilvl w:val="0"/>
          <w:numId w:val="3"/>
        </w:numPr>
        <w:ind w:left="357" w:hanging="357"/>
        <w:rPr>
          <w:lang w:val="en-US"/>
        </w:rPr>
      </w:pPr>
      <w:r>
        <w:rPr>
          <w:rFonts w:eastAsia="Calibri"/>
          <w:lang w:val="en-US" w:eastAsia="en-US"/>
        </w:rPr>
        <w:t>Desenvolver a solução necessária após a validação d</w:t>
      </w:r>
      <w:r>
        <w:rPr>
          <w:rFonts w:eastAsia="Calibri" w:cs="Times New Roman"/>
          <w:color w:val="auto"/>
          <w:kern w:val="0"/>
          <w:sz w:val="20"/>
          <w:szCs w:val="20"/>
          <w:lang w:val="en-US" w:eastAsia="en-US" w:bidi="ar-SA"/>
        </w:rPr>
        <w:t>os requisitos</w:t>
      </w:r>
    </w:p>
    <w:p>
      <w:pPr>
        <w:pStyle w:val="LCVPuceDERNIERE"/>
        <w:ind w:left="340" w:hanging="340"/>
        <w:rPr>
          <w:rFonts w:eastAsia="Calibri"/>
          <w:lang w:eastAsia="en-US"/>
          <w:ins w:id="179" w:author="Autor desconhecido" w:date="2020-02-24T10:57:00Z"/>
        </w:rPr>
      </w:pPr>
      <w:ins w:id="178" w:author="Autor desconhecido" w:date="2020-02-24T10:57:00Z">
        <w:r>
          <w:rPr>
            <w:rFonts w:eastAsia="Calibri"/>
            <w:lang w:eastAsia="en-US"/>
          </w:rPr>
        </w:r>
      </w:ins>
    </w:p>
    <w:p>
      <w:pPr>
        <w:pStyle w:val="LCVPuceDERNIERE"/>
        <w:ind w:left="340" w:hanging="340"/>
        <w:rPr>
          <w:rFonts w:eastAsia="Calibri"/>
          <w:lang w:eastAsia="en-US"/>
          <w:ins w:id="181" w:author="Autor desconhecido" w:date="2020-02-24T10:57:00Z"/>
        </w:rPr>
      </w:pPr>
      <w:ins w:id="180" w:author="Autor desconhecido" w:date="2020-02-24T10:57:00Z">
        <w:r>
          <w:rPr>
            <w:rFonts w:eastAsia="Calibri"/>
            <w:lang w:eastAsia="en-US"/>
          </w:rPr>
        </w:r>
      </w:ins>
    </w:p>
    <w:p>
      <w:pPr>
        <w:pStyle w:val="LCVPuceDERNIERE"/>
        <w:ind w:left="340" w:hanging="340"/>
        <w:rPr>
          <w:rFonts w:eastAsia="Calibri"/>
          <w:lang w:eastAsia="en-US"/>
        </w:rPr>
      </w:pPr>
      <w:r>
        <w:rPr>
          <w:rFonts w:eastAsia="Calibri"/>
          <w:lang w:eastAsia="en-US"/>
        </w:rPr>
      </w:r>
    </w:p>
    <w:p>
      <w:pPr>
        <w:pStyle w:val="LCVPuceDERNIERE"/>
        <w:ind w:left="340" w:hanging="340"/>
        <w:rPr>
          <w:rFonts w:eastAsia="Calibri"/>
          <w:lang w:eastAsia="en-US"/>
        </w:rPr>
      </w:pPr>
      <w:r>
        <w:rPr>
          <w:rFonts w:eastAsia="Calibri"/>
          <w:lang w:eastAsia="en-US"/>
        </w:rPr>
      </w:r>
    </w:p>
    <w:p>
      <w:pPr>
        <w:pStyle w:val="LCVPuceDERNIERE"/>
        <w:ind w:left="340" w:hanging="340"/>
        <w:rPr>
          <w:rFonts w:eastAsia="Calibri"/>
          <w:lang w:eastAsia="en-US"/>
          <w:ins w:id="183" w:author="Autor desconhecido" w:date="2020-02-24T10:57:00Z"/>
        </w:rPr>
      </w:pPr>
      <w:ins w:id="182" w:author="Autor desconhecido" w:date="2020-02-24T10:57:00Z">
        <w:r>
          <w:rPr>
            <w:rFonts w:eastAsia="Calibri"/>
            <w:lang w:eastAsia="en-US"/>
          </w:rPr>
        </w:r>
      </w:ins>
    </w:p>
    <w:p>
      <w:pPr>
        <w:pStyle w:val="LCVPuceDERNIERE"/>
        <w:ind w:left="340" w:hanging="340"/>
        <w:rPr>
          <w:rFonts w:eastAsia="Calibri"/>
          <w:lang w:eastAsia="en-US"/>
          <w:ins w:id="185" w:author="Autor desconhecido" w:date="2020-02-24T10:57:00Z"/>
        </w:rPr>
      </w:pPr>
      <w:ins w:id="184" w:author="Autor desconhecido" w:date="2020-02-24T10:57:00Z">
        <w:r>
          <w:rPr>
            <w:rFonts w:eastAsia="Calibri"/>
            <w:lang w:eastAsia="en-US"/>
          </w:rPr>
        </w:r>
      </w:ins>
    </w:p>
    <w:p>
      <w:pPr>
        <w:pStyle w:val="LCVPuceDERNIERE"/>
        <w:ind w:left="340" w:hanging="340"/>
        <w:rPr>
          <w:rFonts w:eastAsia="Calibri"/>
          <w:lang w:eastAsia="en-US"/>
          <w:ins w:id="187" w:author="Autor desconhecido" w:date="2020-02-24T10:57:00Z"/>
        </w:rPr>
      </w:pPr>
      <w:ins w:id="186" w:author="Autor desconhecido" w:date="2020-02-24T10:57:00Z">
        <w:r>
          <w:rPr>
            <w:rFonts w:eastAsia="Calibri"/>
            <w:lang w:eastAsia="en-US"/>
          </w:rPr>
        </w:r>
      </w:ins>
    </w:p>
    <w:p>
      <w:pPr>
        <w:pStyle w:val="LCVPuceDERNIERE"/>
        <w:ind w:left="340" w:hanging="340"/>
        <w:rPr>
          <w:lang w:val="en-US"/>
        </w:rPr>
      </w:pPr>
      <w:r>
        <w:rPr>
          <w:rFonts w:eastAsia="Calibri"/>
          <w:lang w:val="en-US" w:eastAsia="en-US"/>
        </w:rPr>
        <w:t>Chefe do Setor de Consolidação de Dados, Desenvolvedor de Software, Suporte Técnico</w:t>
      </w:r>
    </w:p>
    <w:tbl>
      <w:tblPr>
        <w:tblW w:w="9995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1598"/>
        <w:gridCol w:w="8396"/>
      </w:tblGrid>
      <w:tr>
        <w:trPr/>
        <w:tc>
          <w:tcPr>
            <w:tcW w:w="1598" w:type="dxa"/>
            <w:tcBorders>
              <w:bottom w:val="single" w:sz="4" w:space="0" w:color="000000"/>
              <w:right w:val="single" w:sz="4" w:space="0" w:color="000000"/>
            </w:tcBorders>
            <w:shd w:fill="EC9BA4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lang w:val="en-US"/>
              </w:rPr>
            </w:pPr>
            <w:r>
              <w:rPr>
                <w:rFonts w:cs="Arial"/>
                <w:color w:val="FFFFFF" w:themeColor="background1"/>
                <w:szCs w:val="20"/>
              </w:rPr>
              <w:t>No</w:t>
            </w:r>
            <w:r>
              <w:rPr>
                <w:rFonts w:cs="Arial"/>
                <w:color w:val="FFFFFF" w:themeColor="background1"/>
                <w:szCs w:val="20"/>
                <w:vertAlign w:val="superscript"/>
              </w:rPr>
              <w:t> </w:t>
            </w:r>
            <w:r>
              <w:rPr>
                <w:rFonts w:cs="Arial"/>
                <w:color w:val="FFFFFF" w:themeColor="background1"/>
                <w:szCs w:val="20"/>
              </w:rPr>
              <w:t>:</w:t>
            </w:r>
          </w:p>
        </w:tc>
        <w:tc>
          <w:tcPr>
            <w:tcW w:w="8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5575D" w:themeFill="text2" w:val="clear"/>
          </w:tcPr>
          <w:p>
            <w:pPr>
              <w:pStyle w:val="Normal"/>
              <w:keepNext w:val="true"/>
              <w:spacing w:lineRule="auto" w:line="240" w:before="40" w:after="40"/>
              <w:rPr>
                <w:lang w:val="en-US"/>
              </w:rPr>
            </w:pPr>
            <w:r>
              <w:rPr>
                <w:rFonts w:cs="Arial"/>
                <w:color w:val="FFFFFF" w:themeColor="background1"/>
                <w:szCs w:val="20"/>
              </w:rPr>
              <w:t>3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lang w:val="en-US"/>
              </w:rPr>
            </w:pPr>
            <w:r>
              <w:rPr>
                <w:rFonts w:cs="Arial"/>
                <w:b/>
                <w:szCs w:val="20"/>
              </w:rPr>
              <w:t>Client</w:t>
            </w:r>
            <w:r>
              <w:rPr>
                <w:rFonts w:cs="Arial"/>
                <w:b/>
                <w:szCs w:val="20"/>
                <w:lang w:val="en-US"/>
              </w:rPr>
              <w:t>e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CVGrillenormal"/>
              <w:spacing w:before="40" w:after="40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Ministério Público do Distrito Federal e Territórios - MPDFT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lang w:val="en-US"/>
              </w:rPr>
            </w:pPr>
            <w:r>
              <w:rPr>
                <w:rFonts w:cs="Arial"/>
                <w:b/>
                <w:szCs w:val="20"/>
              </w:rPr>
              <w:t>Mandato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CVGrillenormal"/>
              <w:spacing w:before="40" w:after="40"/>
              <w:rPr>
                <w:b/>
                <w:b/>
                <w:bCs/>
              </w:rPr>
            </w:pPr>
            <w:r>
              <w:rPr>
                <w:b/>
                <w:bCs/>
              </w:rPr>
              <w:t>Desenvolvimento de sistemas relacionados à aplicação de medidas alternativas à prisão e publicação de dados para a população de Brasília.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lang w:val="en-US"/>
              </w:rPr>
            </w:pPr>
            <w:r>
              <w:rPr>
                <w:rFonts w:cs="Arial"/>
                <w:szCs w:val="20"/>
              </w:rPr>
              <w:t>Papel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CVGrillenormal"/>
              <w:spacing w:before="40" w:after="40"/>
              <w:rPr>
                <w:rFonts w:ascii="Arial" w:hAnsi="Arial" w:eastAsia="Times New Roman" w:cs="Times New Roman"/>
                <w:color w:val="auto"/>
                <w:kern w:val="0"/>
                <w:sz w:val="20"/>
                <w:szCs w:val="20"/>
                <w:lang w:val="fr-CA" w:eastAsia="fr-FR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fr-CA" w:eastAsia="fr-FR" w:bidi="ar-SA"/>
              </w:rPr>
              <w:t>Arquiteto Orgânico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lang w:val="en-US"/>
              </w:rPr>
            </w:pPr>
            <w:r>
              <w:rPr>
                <w:rFonts w:cs="Arial"/>
                <w:szCs w:val="20"/>
              </w:rPr>
              <w:t>Envergadura (d-p) 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CVGrillenormal"/>
              <w:spacing w:before="40" w:after="40"/>
              <w:rPr>
                <w:lang w:val="en-US"/>
              </w:rPr>
            </w:pPr>
            <w:r>
              <w:rPr/>
              <w:t xml:space="preserve">10000 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lang w:val="en-US"/>
              </w:rPr>
            </w:pPr>
            <w:r>
              <w:rPr>
                <w:rFonts w:cs="Arial"/>
                <w:szCs w:val="20"/>
              </w:rPr>
              <w:t>Período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CVGrillenormal"/>
              <w:spacing w:before="40" w:after="40"/>
              <w:rPr>
                <w:lang w:val="en-US"/>
              </w:rPr>
            </w:pPr>
            <w:r>
              <w:rPr/>
              <w:t>01-2009 à 06-2017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lang w:val="en-US"/>
              </w:rPr>
            </w:pPr>
            <w:r>
              <w:rPr>
                <w:rFonts w:cs="Arial"/>
                <w:szCs w:val="20"/>
              </w:rPr>
              <w:t>Experiência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CVGrillenormal"/>
              <w:spacing w:before="40" w:after="40"/>
              <w:rPr>
                <w:lang w:val="en-US"/>
              </w:rPr>
            </w:pPr>
            <w:r>
              <w:rPr/>
              <w:t xml:space="preserve">102 </w:t>
            </w:r>
            <w:r>
              <w:rPr>
                <w:lang w:val="en-US"/>
              </w:rPr>
              <w:t>meses-pessoas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lang w:val="en-US"/>
              </w:rPr>
            </w:pPr>
            <w:r>
              <w:rPr>
                <w:rFonts w:cs="Arial"/>
                <w:szCs w:val="20"/>
              </w:rPr>
              <w:t>Referência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CVGrillenormal"/>
              <w:spacing w:before="40" w:after="40"/>
              <w:rPr>
                <w:lang w:val="en-US"/>
              </w:rPr>
            </w:pPr>
            <w:r>
              <w:rPr/>
              <w:t>Cláudia Reis (55 61 3315-9750)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rFonts w:ascii="Arial" w:hAnsi="Arial" w:eastAsia="Times New Roman" w:cs="Arial"/>
                <w:color w:val="auto"/>
                <w:kern w:val="0"/>
                <w:sz w:val="20"/>
                <w:szCs w:val="20"/>
                <w:lang w:val="fr-CA" w:eastAsia="fr-FR" w:bidi="ar-SA"/>
              </w:rPr>
            </w:pPr>
            <w:r>
              <w:rPr>
                <w:rFonts w:eastAsia="Times New Roman" w:cs="Arial"/>
                <w:color w:val="auto"/>
                <w:kern w:val="0"/>
                <w:sz w:val="20"/>
                <w:szCs w:val="20"/>
                <w:lang w:val="fr-CA" w:eastAsia="fr-FR" w:bidi="ar-SA"/>
              </w:rPr>
              <w:t>Ambiente Tecnológico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CVEnvironnementtechno"/>
              <w:spacing w:before="40" w:after="40"/>
              <w:rPr>
                <w:lang w:val="en-US"/>
              </w:rPr>
            </w:pPr>
            <w:r>
              <w:rPr/>
              <w:t xml:space="preserve">Base de </w:t>
            </w:r>
            <w:r>
              <w:rPr>
                <w:rFonts w:eastAsia="Times New Roman" w:cs="Arial"/>
                <w:caps/>
                <w:color w:val="auto"/>
                <w:kern w:val="0"/>
                <w:sz w:val="16"/>
                <w:szCs w:val="20"/>
                <w:lang w:val="fr-CA" w:eastAsia="fr-FR" w:bidi="ar-SA"/>
              </w:rPr>
              <w:t>dados</w:t>
            </w:r>
            <w:r>
              <w:rPr/>
              <w:t xml:space="preserve"> MS SQL Server, Delphi 7, ASP, PHP, Windows 7, Linux, Laravel, HTML/CSS/Javascript, AngularJS, Gulp, SVN</w:t>
            </w:r>
            <w:ins w:id="188" w:author="Autor desconhecido" w:date="2020-01-06T14:03:00Z">
              <w:r>
                <w:rPr/>
                <w:t>, vscode</w:t>
              </w:r>
            </w:ins>
            <w:ins w:id="189" w:author="Autor desconhecido" w:date="2020-02-24T08:58:00Z">
              <w:r>
                <w:rPr/>
                <w:t>, Tortoise</w:t>
              </w:r>
            </w:ins>
            <w:ins w:id="190" w:author="Autor desconhecido" w:date="2020-02-24T09:02:00Z">
              <w:r>
                <w:rPr/>
                <w:t xml:space="preserve"> </w:t>
              </w:r>
            </w:ins>
            <w:ins w:id="191" w:author="Autor desconhecido" w:date="2020-02-24T09:00:00Z">
              <w:r>
                <w:rPr/>
                <w:t>svn</w:t>
              </w:r>
            </w:ins>
            <w:ins w:id="192" w:author="Autor desconhecido" w:date="2020-02-24T09:38:00Z">
              <w:r>
                <w:rPr/>
                <w:t>, JOOMLA</w:t>
              </w:r>
            </w:ins>
          </w:p>
        </w:tc>
      </w:tr>
    </w:tbl>
    <w:p>
      <w:pPr>
        <w:pStyle w:val="LCVSoustitre1"/>
        <w:rPr>
          <w:lang w:val="en-US"/>
        </w:rPr>
      </w:pPr>
      <w:r>
        <w:rPr>
          <w:lang w:val="en-US"/>
        </w:rPr>
        <w:t>Descrição do mandato</w:t>
      </w:r>
    </w:p>
    <w:p>
      <w:pPr>
        <w:pStyle w:val="LCVNORMAL"/>
        <w:rPr>
          <w:lang w:val="en-US"/>
        </w:rPr>
      </w:pPr>
      <w:r>
        <w:rPr>
          <w:lang w:val="en-US"/>
        </w:rPr>
        <w:t>Entre os diversos projetos realizados está o desenvolvimento contínuo do sistema de medidas alternativas - SMA - responsável por monitorar a aplicação de medidas alternativas na região metropolitana de Brasília. Este sistema foi programado em Delphi e MS SQL Server.</w:t>
      </w:r>
    </w:p>
    <w:p>
      <w:pPr>
        <w:pStyle w:val="LCVNORMAL"/>
        <w:rPr>
          <w:lang w:val="en-US"/>
        </w:rPr>
      </w:pPr>
      <w:r>
        <w:rPr>
          <w:lang w:val="en-US"/>
        </w:rPr>
        <w:t>Os outros sistemas foram derivados de dados registrados no banco de dados ADM.</w:t>
      </w:r>
    </w:p>
    <w:p>
      <w:pPr>
        <w:pStyle w:val="LCVNORMAL"/>
        <w:rPr>
          <w:lang w:val="en-US"/>
        </w:rPr>
      </w:pPr>
      <w:r>
        <w:rPr>
          <w:lang w:val="en-US"/>
        </w:rPr>
        <w:t>Outro grande sistema desenvolvido neste período, o módulo PARCEIRO (300 pessoas-dia), feito em PHP / Laravel / Angular, era responsável por obter feedback das instituições parceiras do MPDFT sobre a aplicação de medidas alternativas. Para este projeto, ele realizou o levantamento das necessidades do cliente, análise funcional e desenvolvimento de soluções.</w:t>
      </w:r>
    </w:p>
    <w:p>
      <w:pPr>
        <w:pStyle w:val="LCVSoustitre1"/>
        <w:rPr>
          <w:lang w:val="en-US"/>
        </w:rPr>
      </w:pPr>
      <w:r>
        <w:rPr/>
        <w:t xml:space="preserve">Papel e responsabilidades  </w:t>
      </w:r>
    </w:p>
    <w:p>
      <w:pPr>
        <w:pStyle w:val="LCVNORMAL"/>
        <w:rPr>
          <w:lang w:val="en-US"/>
        </w:rPr>
      </w:pPr>
      <w:r>
        <w:rPr>
          <w:lang w:val="en-US"/>
        </w:rPr>
        <w:t>Na qualidade de Arquiteto Orgânico e chefe do sector de consolidação de dados do Ministério Público do Distrito Federal e Territórios, o Sr. João Tavares foi responsável pela programação de todas as candidaturas relacionadas com a profissão de medidas alternativas de candidaturas à prisão, bem como:</w:t>
      </w:r>
    </w:p>
    <w:p>
      <w:pPr>
        <w:pStyle w:val="LCVPuce1"/>
        <w:numPr>
          <w:ilvl w:val="0"/>
          <w:numId w:val="3"/>
        </w:numPr>
        <w:ind w:left="357" w:hanging="357"/>
        <w:rPr>
          <w:lang w:val="en-US"/>
        </w:rPr>
      </w:pPr>
      <w:r>
        <w:rPr>
          <w:rFonts w:eastAsia="Calibri"/>
          <w:lang w:val="en-US" w:eastAsia="en-US"/>
        </w:rPr>
        <w:t>Administrar os bancos de dados SQL SERVER</w:t>
      </w:r>
    </w:p>
    <w:p>
      <w:pPr>
        <w:pStyle w:val="LCVPuce1"/>
        <w:numPr>
          <w:ilvl w:val="0"/>
          <w:numId w:val="3"/>
        </w:numPr>
        <w:ind w:left="357" w:hanging="357"/>
        <w:rPr>
          <w:lang w:val="en-US"/>
        </w:rPr>
      </w:pPr>
      <w:r>
        <w:rPr>
          <w:rFonts w:eastAsia="Calibri"/>
          <w:lang w:val="en-US" w:eastAsia="en-US"/>
        </w:rPr>
        <w:t>Criar sistemas para a intranet e internet do ministério para divulgar informações sobre medidas alternativas</w:t>
      </w:r>
    </w:p>
    <w:p>
      <w:pPr>
        <w:pStyle w:val="LCVPuce1"/>
        <w:numPr>
          <w:ilvl w:val="0"/>
          <w:numId w:val="3"/>
        </w:numPr>
        <w:ind w:left="357" w:hanging="357"/>
        <w:rPr>
          <w:lang w:val="en-US"/>
        </w:rPr>
      </w:pPr>
      <w:r>
        <w:rPr>
          <w:rFonts w:eastAsia="Calibri"/>
          <w:lang w:val="en-US" w:eastAsia="en-US"/>
        </w:rPr>
        <w:t>Administrar a intranet do setor usando Joomla</w:t>
      </w:r>
    </w:p>
    <w:p>
      <w:pPr>
        <w:pStyle w:val="LCVPuce1"/>
        <w:numPr>
          <w:ilvl w:val="0"/>
          <w:numId w:val="3"/>
        </w:numPr>
        <w:ind w:left="357" w:hanging="357"/>
        <w:rPr>
          <w:lang w:val="en-US"/>
        </w:rPr>
      </w:pPr>
      <w:r>
        <w:rPr>
          <w:rFonts w:eastAsia="Calibri"/>
          <w:lang w:val="en-US" w:eastAsia="en-US"/>
        </w:rPr>
        <w:t>Projeto e desenvolvimento do sistema PARCEIRO, utilizando PHP / Laravel / AngularJS</w:t>
      </w:r>
    </w:p>
    <w:p>
      <w:pPr>
        <w:pStyle w:val="LCVPuce1"/>
        <w:numPr>
          <w:ilvl w:val="0"/>
          <w:numId w:val="3"/>
        </w:numPr>
        <w:ind w:left="357" w:hanging="357"/>
        <w:rPr>
          <w:lang w:val="en-US"/>
        </w:rPr>
      </w:pPr>
      <w:r>
        <w:rPr>
          <w:rFonts w:eastAsia="Calibri"/>
          <w:lang w:val="en-US" w:eastAsia="en-US"/>
        </w:rPr>
        <w:t>Realizar treinamento para novos usuários do SMA</w:t>
      </w:r>
    </w:p>
    <w:p>
      <w:pPr>
        <w:pStyle w:val="LCVPuce1"/>
        <w:numPr>
          <w:ilvl w:val="0"/>
          <w:numId w:val="3"/>
        </w:numPr>
        <w:ind w:left="357" w:hanging="357"/>
        <w:rPr>
          <w:lang w:val="en-US"/>
        </w:rPr>
      </w:pPr>
      <w:r>
        <w:rPr>
          <w:rFonts w:eastAsia="Calibri"/>
          <w:lang w:val="en-US" w:eastAsia="en-US"/>
        </w:rPr>
        <w:t>Colaborar com chefes de setor regionais de medidas alternativas para obter relatórios mensais</w:t>
      </w:r>
    </w:p>
    <w:p>
      <w:pPr>
        <w:pStyle w:val="LCVPuce1"/>
        <w:numPr>
          <w:ilvl w:val="0"/>
          <w:numId w:val="3"/>
        </w:numPr>
        <w:ind w:left="357" w:hanging="357"/>
        <w:rPr>
          <w:lang w:val="en-US"/>
        </w:rPr>
      </w:pPr>
      <w:r>
        <w:rPr>
          <w:rFonts w:eastAsia="Calibri"/>
          <w:lang w:val="en-US" w:eastAsia="en-US"/>
        </w:rPr>
        <w:t>Suporte aos usuários de ADS e sistemas derivados</w:t>
      </w:r>
    </w:p>
    <w:p>
      <w:pPr>
        <w:pStyle w:val="LCVPuce1"/>
        <w:numPr>
          <w:ilvl w:val="0"/>
          <w:numId w:val="3"/>
        </w:numPr>
        <w:ind w:left="357" w:hanging="357"/>
        <w:rPr>
          <w:lang w:val="en-US"/>
        </w:rPr>
      </w:pPr>
      <w:r>
        <w:rPr>
          <w:rFonts w:eastAsia="Calibri"/>
          <w:lang w:val="en-US" w:eastAsia="en-US"/>
        </w:rPr>
        <w:t>Atualizar o código de programação no SVN</w:t>
      </w:r>
    </w:p>
    <w:p>
      <w:pPr>
        <w:pStyle w:val="LCVespace2mandat"/>
        <w:rPr>
          <w:lang w:val="en-US"/>
        </w:rPr>
      </w:pPr>
      <w:r>
        <w:rPr>
          <w:lang w:val="en-US"/>
        </w:rPr>
      </w:r>
    </w:p>
    <w:tbl>
      <w:tblPr>
        <w:tblW w:w="9995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1598"/>
        <w:gridCol w:w="8396"/>
      </w:tblGrid>
      <w:tr>
        <w:trPr/>
        <w:tc>
          <w:tcPr>
            <w:tcW w:w="1598" w:type="dxa"/>
            <w:tcBorders>
              <w:bottom w:val="single" w:sz="4" w:space="0" w:color="000000"/>
              <w:right w:val="single" w:sz="4" w:space="0" w:color="000000"/>
            </w:tcBorders>
            <w:shd w:fill="EC9BA4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lang w:val="en-US"/>
              </w:rPr>
            </w:pPr>
            <w:r>
              <w:rPr>
                <w:rFonts w:cs="Arial"/>
                <w:color w:val="FFFFFF" w:themeColor="background1"/>
                <w:szCs w:val="20"/>
              </w:rPr>
              <w:t>No</w:t>
            </w:r>
            <w:r>
              <w:rPr>
                <w:rFonts w:cs="Arial"/>
                <w:color w:val="FFFFFF" w:themeColor="background1"/>
                <w:szCs w:val="20"/>
                <w:vertAlign w:val="superscript"/>
              </w:rPr>
              <w:t> </w:t>
            </w:r>
            <w:r>
              <w:rPr>
                <w:rFonts w:cs="Arial"/>
                <w:color w:val="FFFFFF" w:themeColor="background1"/>
                <w:szCs w:val="20"/>
              </w:rPr>
              <w:t>:</w:t>
            </w:r>
          </w:p>
        </w:tc>
        <w:tc>
          <w:tcPr>
            <w:tcW w:w="8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5575D" w:themeFill="text2" w:val="clear"/>
          </w:tcPr>
          <w:p>
            <w:pPr>
              <w:pStyle w:val="Normal"/>
              <w:keepNext w:val="true"/>
              <w:spacing w:lineRule="auto" w:line="240" w:before="40" w:after="40"/>
              <w:rPr>
                <w:lang w:val="en-US"/>
              </w:rPr>
            </w:pPr>
            <w:r>
              <w:rPr>
                <w:rFonts w:cs="Arial"/>
                <w:color w:val="FFFFFF" w:themeColor="background1"/>
                <w:szCs w:val="20"/>
              </w:rPr>
              <w:t>2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lang w:val="en-US"/>
              </w:rPr>
            </w:pPr>
            <w:r>
              <w:rPr>
                <w:rFonts w:cs="Arial"/>
                <w:b/>
                <w:szCs w:val="20"/>
              </w:rPr>
              <w:t>Client</w:t>
            </w:r>
            <w:r>
              <w:rPr>
                <w:rFonts w:cs="Arial"/>
                <w:b/>
                <w:szCs w:val="20"/>
                <w:lang w:val="en-US"/>
              </w:rPr>
              <w:t>e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CVGrillenormal"/>
              <w:spacing w:before="40" w:after="40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Ministério Público do Distrito Federal e Territórios - MPDFT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lang w:val="en-US"/>
              </w:rPr>
            </w:pPr>
            <w:r>
              <w:rPr>
                <w:rFonts w:cs="Arial"/>
                <w:b/>
                <w:szCs w:val="20"/>
              </w:rPr>
              <w:t>Mandato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CVGrillenormal"/>
              <w:spacing w:before="40" w:after="40"/>
              <w:rPr>
                <w:b/>
                <w:b/>
                <w:bCs/>
              </w:rPr>
            </w:pPr>
            <w:r>
              <w:rPr>
                <w:b/>
                <w:bCs/>
              </w:rPr>
              <w:t>Desenvolvimento de vários tipos de sistemas destinados a funcionários MPDFT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lang w:val="en-US"/>
              </w:rPr>
            </w:pPr>
            <w:r>
              <w:rPr>
                <w:rFonts w:cs="Arial"/>
                <w:szCs w:val="20"/>
              </w:rPr>
              <w:t>Papel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CVGrillenormal"/>
              <w:spacing w:before="40" w:after="40"/>
              <w:rPr>
                <w:rFonts w:ascii="Arial" w:hAnsi="Arial" w:eastAsia="Times New Roman" w:cs="Times New Roman"/>
                <w:color w:val="auto"/>
                <w:kern w:val="0"/>
                <w:sz w:val="20"/>
                <w:szCs w:val="22"/>
                <w:lang w:val="fr-CA" w:eastAsia="fr-FR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2"/>
                <w:lang w:val="fr-CA" w:eastAsia="fr-FR" w:bidi="ar-SA"/>
              </w:rPr>
              <w:t>Desenvolvedor de Software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lang w:val="en-US"/>
              </w:rPr>
            </w:pPr>
            <w:r>
              <w:rPr>
                <w:rFonts w:cs="Arial"/>
                <w:szCs w:val="20"/>
              </w:rPr>
              <w:t>Envergadura (d-p) 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CVGrillenormal"/>
              <w:spacing w:before="40" w:after="40"/>
              <w:rPr>
                <w:lang w:val="en-US"/>
              </w:rPr>
            </w:pPr>
            <w:r>
              <w:rPr/>
              <w:t xml:space="preserve">1 584 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lang w:val="en-US"/>
              </w:rPr>
            </w:pPr>
            <w:r>
              <w:rPr>
                <w:rFonts w:cs="Arial"/>
                <w:szCs w:val="20"/>
              </w:rPr>
              <w:t>Período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CVGrillenormal"/>
              <w:spacing w:before="40" w:after="40"/>
              <w:rPr>
                <w:lang w:val="en-US"/>
              </w:rPr>
            </w:pPr>
            <w:r>
              <w:rPr/>
              <w:t>01-2003 à 12-2008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lang w:val="en-US"/>
              </w:rPr>
            </w:pPr>
            <w:r>
              <w:rPr>
                <w:rFonts w:cs="Arial"/>
                <w:szCs w:val="20"/>
              </w:rPr>
              <w:t>Experiência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CVGrillenormal"/>
              <w:spacing w:before="40" w:after="40"/>
              <w:rPr>
                <w:lang w:val="en-US"/>
              </w:rPr>
            </w:pPr>
            <w:r>
              <w:rPr/>
              <w:t xml:space="preserve">72 </w:t>
            </w:r>
            <w:r>
              <w:rPr>
                <w:lang w:val="en-US"/>
              </w:rPr>
              <w:t>meses-pessoas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lang w:val="en-US"/>
              </w:rPr>
            </w:pPr>
            <w:r>
              <w:rPr>
                <w:rFonts w:cs="Arial"/>
                <w:szCs w:val="20"/>
              </w:rPr>
              <w:t>Referência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CVGrillenormal"/>
              <w:spacing w:before="40" w:after="40"/>
              <w:rPr>
                <w:lang w:val="en-US"/>
              </w:rPr>
            </w:pPr>
            <w:r>
              <w:rPr/>
              <w:t>Rodrigo Castro (55 61 3343-9905)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rFonts w:ascii="Arial" w:hAnsi="Arial" w:eastAsia="Times New Roman" w:cs="Arial"/>
                <w:color w:val="auto"/>
                <w:kern w:val="0"/>
                <w:sz w:val="20"/>
                <w:szCs w:val="20"/>
                <w:lang w:val="fr-CA" w:eastAsia="fr-FR" w:bidi="ar-SA"/>
              </w:rPr>
            </w:pPr>
            <w:r>
              <w:rPr>
                <w:rFonts w:eastAsia="Times New Roman" w:cs="Arial"/>
                <w:color w:val="auto"/>
                <w:kern w:val="0"/>
                <w:sz w:val="20"/>
                <w:szCs w:val="20"/>
                <w:lang w:val="fr-CA" w:eastAsia="fr-FR" w:bidi="ar-SA"/>
              </w:rPr>
              <w:t>Ambiente Tecnológico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CVEnvironnementtechno"/>
              <w:spacing w:before="40" w:after="40"/>
              <w:rPr>
                <w:lang w:val="en-US"/>
              </w:rPr>
            </w:pPr>
            <w:r>
              <w:rPr/>
              <w:t xml:space="preserve">Base de </w:t>
            </w:r>
            <w:r>
              <w:rPr>
                <w:rFonts w:eastAsia="Times New Roman" w:cs="Arial"/>
                <w:caps/>
                <w:color w:val="auto"/>
                <w:kern w:val="0"/>
                <w:sz w:val="16"/>
                <w:szCs w:val="20"/>
                <w:lang w:val="fr-CA" w:eastAsia="fr-FR" w:bidi="ar-SA"/>
              </w:rPr>
              <w:t>dados</w:t>
            </w:r>
            <w:r>
              <w:rPr/>
              <w:t xml:space="preserve"> MS SQL Server, JAVA, Spring, Struts, XP, Junit, Tomcat, Jboss, Hibernate, EJB, Delphi 7, ASP, PHP, Windows XP, Linux, HTML/CSS/Javascript, SVN, VSS</w:t>
            </w:r>
          </w:p>
        </w:tc>
      </w:tr>
    </w:tbl>
    <w:p>
      <w:pPr>
        <w:pStyle w:val="LCVSoustitre1"/>
        <w:rPr>
          <w:lang w:val="en-US"/>
        </w:rPr>
      </w:pPr>
      <w:r>
        <w:rPr>
          <w:b/>
          <w:smallCaps/>
          <w:lang w:val="en-US" w:eastAsia="fr-CA"/>
        </w:rPr>
        <w:t>Descrição do mandato</w:t>
      </w:r>
    </w:p>
    <w:p>
      <w:pPr>
        <w:pStyle w:val="Normal"/>
        <w:rPr>
          <w:lang w:val="en-US"/>
        </w:rPr>
      </w:pPr>
      <w:r>
        <w:rPr>
          <w:lang w:val="en-US"/>
        </w:rPr>
        <w:t>Desenvolvimento e manutenção de sistemas programados em diversas linguagens de programação, como Java, ASP e Delphi, e vinculados a bancos de dados MS-SQL Server. Em seu pico, uma média de 30 sistemas foram mantidos simultaneamente.</w:t>
      </w:r>
    </w:p>
    <w:p>
      <w:pPr>
        <w:pStyle w:val="Normal1"/>
        <w:spacing w:before="120" w:after="60"/>
        <w:rPr>
          <w:lang w:val="en-US"/>
        </w:rPr>
      </w:pPr>
      <w:r>
        <w:rPr>
          <w:rFonts w:cs="Arial" w:ascii="Arial" w:hAnsi="Arial"/>
          <w:b/>
          <w:smallCaps/>
          <w:sz w:val="20"/>
          <w:szCs w:val="20"/>
        </w:rPr>
        <w:t xml:space="preserve">Papel e responsabilidades  </w:t>
      </w:r>
    </w:p>
    <w:p>
      <w:pPr>
        <w:pStyle w:val="Normal"/>
        <w:spacing w:before="0" w:after="60"/>
        <w:rPr>
          <w:lang w:val="en-US"/>
        </w:rPr>
      </w:pPr>
      <w:r>
        <w:rPr/>
        <w:t>À titre de développeur de logiciels, M. João Tavares avait la responsabilité de programmer toutes les applications reliées aux activités du MPDFT, ainsi que:</w:t>
      </w:r>
    </w:p>
    <w:p>
      <w:pPr>
        <w:pStyle w:val="LCVPuce1"/>
        <w:numPr>
          <w:ilvl w:val="0"/>
          <w:numId w:val="3"/>
        </w:numPr>
        <w:ind w:left="357" w:hanging="357"/>
        <w:rPr>
          <w:lang w:val="en-US"/>
        </w:rPr>
      </w:pPr>
      <w:r>
        <w:rPr>
          <w:lang w:val="en-US" w:eastAsia="en-US"/>
        </w:rPr>
        <w:t>Administrar bancos de dados</w:t>
      </w:r>
    </w:p>
    <w:p>
      <w:pPr>
        <w:pStyle w:val="LCVPuce1"/>
        <w:numPr>
          <w:ilvl w:val="0"/>
          <w:numId w:val="3"/>
        </w:numPr>
        <w:ind w:left="357" w:hanging="357"/>
        <w:rPr>
          <w:lang w:val="en-US"/>
        </w:rPr>
      </w:pPr>
      <w:r>
        <w:rPr>
          <w:lang w:val="en-US" w:eastAsia="en-US"/>
        </w:rPr>
        <w:t>Criar sistemas para a intranet e internet do ministério</w:t>
      </w:r>
    </w:p>
    <w:p>
      <w:pPr>
        <w:pStyle w:val="LCVPuce1"/>
        <w:numPr>
          <w:ilvl w:val="0"/>
          <w:numId w:val="3"/>
        </w:numPr>
        <w:ind w:left="357" w:hanging="357"/>
        <w:rPr>
          <w:lang w:val="en-US"/>
        </w:rPr>
      </w:pPr>
      <w:r>
        <w:rPr>
          <w:lang w:val="en-US" w:eastAsia="en-US"/>
        </w:rPr>
        <w:t>Realizar o treinamento de novos usuários dos sistemas</w:t>
      </w:r>
    </w:p>
    <w:p>
      <w:pPr>
        <w:pStyle w:val="LCVPuce1"/>
        <w:numPr>
          <w:ilvl w:val="0"/>
          <w:numId w:val="3"/>
        </w:numPr>
        <w:ind w:left="357" w:hanging="357"/>
        <w:rPr>
          <w:lang w:val="en-US"/>
        </w:rPr>
      </w:pPr>
      <w:r>
        <w:rPr>
          <w:lang w:val="en-US" w:eastAsia="en-US"/>
        </w:rPr>
        <w:t>Realizar manutenção de sistemas enxutos</w:t>
      </w:r>
    </w:p>
    <w:p>
      <w:pPr>
        <w:pStyle w:val="LCVPuce1"/>
        <w:numPr>
          <w:ilvl w:val="0"/>
          <w:numId w:val="3"/>
        </w:numPr>
        <w:ind w:left="357" w:hanging="357"/>
        <w:rPr>
          <w:lang w:val="en-US"/>
        </w:rPr>
      </w:pPr>
      <w:r>
        <w:rPr>
          <w:lang w:val="en-US" w:eastAsia="en-US"/>
        </w:rPr>
        <w:t>Suporte a usuários de diferentes sistemas</w:t>
      </w:r>
    </w:p>
    <w:p>
      <w:pPr>
        <w:pStyle w:val="LCVPuce1"/>
        <w:numPr>
          <w:ilvl w:val="0"/>
          <w:numId w:val="3"/>
        </w:numPr>
        <w:ind w:left="357" w:hanging="357"/>
        <w:rPr>
          <w:lang w:val="en-US"/>
        </w:rPr>
      </w:pPr>
      <w:r>
        <w:rPr>
          <w:lang w:val="en-US" w:eastAsia="en-US"/>
        </w:rPr>
        <w:t>Atualize o código de programação no SVN e VSS</w:t>
      </w:r>
    </w:p>
    <w:p>
      <w:pPr>
        <w:pStyle w:val="LCVPuce1"/>
        <w:numPr>
          <w:ilvl w:val="0"/>
          <w:numId w:val="3"/>
        </w:numPr>
        <w:ind w:left="357" w:hanging="357"/>
        <w:rPr>
          <w:lang w:val="en-US"/>
        </w:rPr>
      </w:pPr>
      <w:r>
        <w:rPr>
          <w:lang w:val="en-US" w:eastAsia="en-US"/>
        </w:rPr>
        <w:t>Instalar novos sistemas para usuários</w:t>
      </w:r>
    </w:p>
    <w:p>
      <w:pPr>
        <w:pStyle w:val="LCVespace2mandat"/>
        <w:rPr>
          <w:lang w:val="en-US"/>
        </w:rPr>
      </w:pPr>
      <w:r>
        <w:rPr>
          <w:lang w:val="en-US"/>
        </w:rPr>
      </w:r>
      <w:r>
        <w:br w:type="page"/>
      </w:r>
    </w:p>
    <w:tbl>
      <w:tblPr>
        <w:tblW w:w="9995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1598"/>
        <w:gridCol w:w="8396"/>
      </w:tblGrid>
      <w:tr>
        <w:trPr/>
        <w:tc>
          <w:tcPr>
            <w:tcW w:w="1598" w:type="dxa"/>
            <w:tcBorders>
              <w:bottom w:val="single" w:sz="4" w:space="0" w:color="000000"/>
              <w:right w:val="single" w:sz="4" w:space="0" w:color="000000"/>
            </w:tcBorders>
            <w:shd w:fill="EC9BA4" w:val="clear"/>
          </w:tcPr>
          <w:p>
            <w:pPr>
              <w:pStyle w:val="Normal"/>
              <w:keepNext w:val="true"/>
              <w:pageBreakBefore/>
              <w:spacing w:lineRule="auto" w:line="240" w:before="40" w:after="40"/>
              <w:ind w:left="-55" w:hanging="0"/>
              <w:rPr>
                <w:lang w:val="en-US"/>
              </w:rPr>
            </w:pPr>
            <w:r>
              <w:rPr>
                <w:rFonts w:cs="Arial"/>
                <w:color w:val="FFFFFF" w:themeColor="background1"/>
                <w:szCs w:val="20"/>
              </w:rPr>
              <w:t>No</w:t>
            </w:r>
            <w:r>
              <w:rPr>
                <w:rFonts w:cs="Arial"/>
                <w:color w:val="FFFFFF" w:themeColor="background1"/>
                <w:szCs w:val="20"/>
                <w:vertAlign w:val="superscript"/>
              </w:rPr>
              <w:t> </w:t>
            </w:r>
            <w:r>
              <w:rPr>
                <w:rFonts w:cs="Arial"/>
                <w:color w:val="FFFFFF" w:themeColor="background1"/>
                <w:szCs w:val="20"/>
              </w:rPr>
              <w:t>:</w:t>
            </w:r>
          </w:p>
        </w:tc>
        <w:tc>
          <w:tcPr>
            <w:tcW w:w="8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5575D" w:themeFill="text2" w:val="clear"/>
          </w:tcPr>
          <w:p>
            <w:pPr>
              <w:pStyle w:val="Normal"/>
              <w:keepNext w:val="true"/>
              <w:spacing w:lineRule="auto" w:line="240" w:before="40" w:after="40"/>
              <w:rPr>
                <w:lang w:val="en-US"/>
              </w:rPr>
            </w:pPr>
            <w:r>
              <w:rPr>
                <w:rFonts w:cs="Arial"/>
                <w:color w:val="FFFFFF" w:themeColor="background1"/>
                <w:szCs w:val="20"/>
              </w:rPr>
              <w:t>1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lang w:val="en-US"/>
              </w:rPr>
            </w:pPr>
            <w:r>
              <w:rPr>
                <w:rFonts w:cs="Arial"/>
                <w:b/>
                <w:szCs w:val="20"/>
              </w:rPr>
              <w:t>Client</w:t>
            </w:r>
            <w:r>
              <w:rPr>
                <w:rFonts w:cs="Arial"/>
                <w:b/>
                <w:szCs w:val="20"/>
                <w:lang w:val="en-US"/>
              </w:rPr>
              <w:t>e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CVGrillenormal"/>
              <w:spacing w:before="40" w:after="40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 w:eastAsia="fr-CA"/>
              </w:rPr>
              <w:t>Ministério Público do Distrito Federal e Territórios - MPDFT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lang w:val="en-US"/>
              </w:rPr>
            </w:pPr>
            <w:r>
              <w:rPr>
                <w:rFonts w:cs="Arial"/>
                <w:b/>
                <w:szCs w:val="20"/>
              </w:rPr>
              <w:t>Mandato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CVGrillenormal"/>
              <w:spacing w:before="40" w:after="40"/>
              <w:rPr>
                <w:b/>
                <w:b/>
                <w:bCs/>
              </w:rPr>
            </w:pPr>
            <w:r>
              <w:rPr>
                <w:b/>
                <w:bCs/>
                <w:lang w:eastAsia="fr-CA"/>
              </w:rPr>
              <w:t>Suporte de TI para usuários da organização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lang w:val="en-US"/>
              </w:rPr>
            </w:pPr>
            <w:r>
              <w:rPr>
                <w:rFonts w:cs="Arial"/>
                <w:szCs w:val="20"/>
              </w:rPr>
              <w:t>Papel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CVGrillenormal"/>
              <w:spacing w:before="40" w:after="40"/>
              <w:rPr>
                <w:lang w:val="en-US"/>
              </w:rPr>
            </w:pPr>
            <w:r>
              <w:rPr/>
              <w:t>Profissional de suporte técnico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lang w:val="en-US"/>
              </w:rPr>
            </w:pPr>
            <w:r>
              <w:rPr>
                <w:rFonts w:cs="Arial"/>
                <w:szCs w:val="20"/>
              </w:rPr>
              <w:t>Envergadura (d-p) 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CVGrillenormal"/>
              <w:spacing w:before="40" w:after="40"/>
              <w:rPr>
                <w:lang w:val="en-US"/>
              </w:rPr>
            </w:pPr>
            <w:r>
              <w:rPr/>
              <w:t xml:space="preserve">858  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lang w:val="en-US"/>
              </w:rPr>
            </w:pPr>
            <w:r>
              <w:rPr>
                <w:rFonts w:cs="Arial"/>
                <w:szCs w:val="20"/>
              </w:rPr>
              <w:t>Período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CVGrillenormal"/>
              <w:spacing w:before="40" w:after="40"/>
              <w:rPr>
                <w:lang w:val="en-US"/>
              </w:rPr>
            </w:pPr>
            <w:r>
              <w:rPr>
                <w:color w:val="000000"/>
              </w:rPr>
              <w:t>10-1999 à 12-2002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lang w:val="en-US"/>
              </w:rPr>
            </w:pPr>
            <w:r>
              <w:rPr>
                <w:rFonts w:cs="Arial"/>
                <w:szCs w:val="20"/>
              </w:rPr>
              <w:t>Experiência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CVGrillenormal"/>
              <w:spacing w:before="40" w:after="40"/>
              <w:rPr>
                <w:lang w:val="en-US"/>
              </w:rPr>
            </w:pPr>
            <w:r>
              <w:rPr/>
              <w:t xml:space="preserve">39 </w:t>
            </w:r>
            <w:r>
              <w:rPr>
                <w:lang w:val="en-US"/>
              </w:rPr>
              <w:t>meses-pessoas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lang w:val="en-US"/>
              </w:rPr>
            </w:pPr>
            <w:r>
              <w:rPr>
                <w:rFonts w:cs="Arial"/>
                <w:szCs w:val="20"/>
              </w:rPr>
              <w:t>Referência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CVGrillenormal"/>
              <w:spacing w:before="40" w:after="40"/>
              <w:rPr>
                <w:lang w:val="en-US"/>
              </w:rPr>
            </w:pPr>
            <w:r>
              <w:rPr/>
              <w:t>Elmo Sampaio (55 61 3343-9905)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left="-55" w:hanging="0"/>
              <w:rPr>
                <w:rFonts w:ascii="Arial" w:hAnsi="Arial" w:eastAsia="Times New Roman" w:cs="Arial"/>
                <w:color w:val="auto"/>
                <w:kern w:val="0"/>
                <w:sz w:val="20"/>
                <w:szCs w:val="20"/>
                <w:lang w:val="fr-CA" w:eastAsia="fr-FR" w:bidi="ar-SA"/>
              </w:rPr>
            </w:pPr>
            <w:r>
              <w:rPr>
                <w:rFonts w:eastAsia="Times New Roman" w:cs="Arial"/>
                <w:color w:val="auto"/>
                <w:kern w:val="0"/>
                <w:sz w:val="20"/>
                <w:szCs w:val="20"/>
                <w:lang w:val="fr-CA" w:eastAsia="fr-FR" w:bidi="ar-SA"/>
              </w:rPr>
              <w:t>Ambiente Tecnológico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CVEnvironnementtechno"/>
              <w:spacing w:before="40" w:after="40"/>
              <w:rPr>
                <w:lang w:val="en-US"/>
              </w:rPr>
            </w:pPr>
            <w:r>
              <w:rPr/>
              <w:t xml:space="preserve">Windows 95/98/XP/NT, MS OFFICE, Backups, </w:t>
            </w:r>
            <w:r>
              <w:rPr>
                <w:rFonts w:eastAsia="Times New Roman" w:cs="Arial"/>
                <w:caps/>
                <w:color w:val="auto"/>
                <w:kern w:val="0"/>
                <w:sz w:val="16"/>
                <w:szCs w:val="20"/>
                <w:lang w:val="fr-CA" w:eastAsia="fr-FR" w:bidi="ar-SA"/>
              </w:rPr>
              <w:t>manutenção</w:t>
            </w:r>
            <w:r>
              <w:rPr/>
              <w:t xml:space="preserve"> de Hardware, VNC</w:t>
            </w:r>
          </w:p>
        </w:tc>
      </w:tr>
    </w:tbl>
    <w:p>
      <w:pPr>
        <w:pStyle w:val="LCVSoustitre1"/>
        <w:rPr>
          <w:lang w:val="en-US"/>
        </w:rPr>
      </w:pPr>
      <w:r>
        <w:rPr/>
        <w:t xml:space="preserve">Descrição do mandato </w:t>
      </w:r>
    </w:p>
    <w:p>
      <w:pPr>
        <w:pStyle w:val="LCVNORMAL"/>
        <w:rPr>
          <w:lang w:val="en-US"/>
        </w:rPr>
      </w:pPr>
      <w:r>
        <w:rPr>
          <w:lang w:val="en-US"/>
        </w:rPr>
        <w:t>Vários tipos de serviços e manutenções foram realizados, como formatação de microcomputadores, criação de imagens HD, instalação e configuração de antivírus, reparo de impressoras, criação e restauração de backups. As atividades de assistência técnica foram realizadas localmente e remotamente por meio da VNC.</w:t>
      </w:r>
    </w:p>
    <w:p>
      <w:pPr>
        <w:pStyle w:val="LCVSoustitre1"/>
        <w:rPr>
          <w:lang w:val="en-US"/>
        </w:rPr>
      </w:pPr>
      <w:r>
        <w:rPr/>
        <w:t xml:space="preserve">Papel e responsabilidades </w:t>
      </w:r>
    </w:p>
    <w:p>
      <w:pPr>
        <w:pStyle w:val="LCVNORMAL"/>
        <w:rPr>
          <w:lang w:val="en-US"/>
        </w:rPr>
      </w:pPr>
      <w:r>
        <w:rPr>
          <w:lang w:val="en-US"/>
        </w:rPr>
        <w:t>Como profissional de suporte técnico, o Sr. João Tavares foi responsável por fornecer suporte de TI aos funcionários do MPDFT, bem como:</w:t>
      </w:r>
    </w:p>
    <w:p>
      <w:pPr>
        <w:pStyle w:val="LCVPuce1"/>
        <w:numPr>
          <w:ilvl w:val="0"/>
          <w:numId w:val="3"/>
        </w:numPr>
        <w:ind w:left="357" w:hanging="357"/>
        <w:rPr>
          <w:lang w:val="en-US"/>
        </w:rPr>
      </w:pPr>
      <w:r>
        <w:rPr>
          <w:lang w:val="en-US" w:eastAsia="en-US"/>
        </w:rPr>
        <w:t>Formatação de microcomputadores</w:t>
      </w:r>
    </w:p>
    <w:p>
      <w:pPr>
        <w:pStyle w:val="LCVPuce1"/>
        <w:numPr>
          <w:ilvl w:val="0"/>
          <w:numId w:val="3"/>
        </w:numPr>
        <w:ind w:left="357" w:hanging="357"/>
        <w:rPr>
          <w:lang w:val="en-US"/>
        </w:rPr>
      </w:pPr>
      <w:r>
        <w:rPr>
          <w:lang w:val="en-US" w:eastAsia="en-US"/>
        </w:rPr>
        <w:t>Criação de imagens HD</w:t>
      </w:r>
    </w:p>
    <w:p>
      <w:pPr>
        <w:pStyle w:val="LCVPuce1"/>
        <w:numPr>
          <w:ilvl w:val="0"/>
          <w:numId w:val="3"/>
        </w:numPr>
        <w:ind w:left="357" w:hanging="357"/>
        <w:rPr>
          <w:lang w:val="en-US"/>
        </w:rPr>
      </w:pPr>
      <w:r>
        <w:rPr>
          <w:lang w:val="en-US" w:eastAsia="en-US"/>
        </w:rPr>
        <w:t>Instalação e implementação de antivírus</w:t>
      </w:r>
    </w:p>
    <w:p>
      <w:pPr>
        <w:pStyle w:val="LCVPuce1"/>
        <w:numPr>
          <w:ilvl w:val="0"/>
          <w:numId w:val="3"/>
        </w:numPr>
        <w:ind w:left="357" w:hanging="357"/>
        <w:rPr>
          <w:lang w:val="en-US"/>
        </w:rPr>
      </w:pPr>
      <w:r>
        <w:rPr>
          <w:lang w:val="en-US" w:eastAsia="en-US"/>
        </w:rPr>
        <w:t>Conserto de impressora</w:t>
      </w:r>
    </w:p>
    <w:p>
      <w:pPr>
        <w:pStyle w:val="LCVPuce1"/>
        <w:numPr>
          <w:ilvl w:val="0"/>
          <w:numId w:val="3"/>
        </w:numPr>
        <w:ind w:left="357" w:hanging="357"/>
        <w:rPr>
          <w:lang w:val="en-US"/>
        </w:rPr>
      </w:pPr>
      <w:r>
        <w:rPr>
          <w:lang w:val="en-US" w:eastAsia="en-US"/>
        </w:rPr>
        <w:t>Criação e restauração de backups</w:t>
      </w:r>
    </w:p>
    <w:p>
      <w:pPr>
        <w:pStyle w:val="LCVPuce1"/>
        <w:numPr>
          <w:ilvl w:val="0"/>
          <w:numId w:val="3"/>
        </w:numPr>
        <w:ind w:left="357" w:hanging="357"/>
        <w:rPr>
          <w:lang w:val="en-US"/>
        </w:rPr>
      </w:pPr>
      <w:r>
        <w:rPr>
          <w:lang w:val="en-US" w:eastAsia="en-US"/>
        </w:rPr>
        <w:t>Suporte remoto via VNC</w:t>
      </w:r>
    </w:p>
    <w:p>
      <w:pPr>
        <w:pStyle w:val="LCVespace2mandat"/>
        <w:spacing w:before="120" w:after="120"/>
        <w:rPr>
          <w:lang w:val="en-US"/>
        </w:rPr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1134" w:right="1134" w:header="425" w:top="482" w:footer="737" w:bottom="1418" w:gutter="0"/>
      <w:pgNumType w:fmt="decimal"/>
      <w:formProt w:val="false"/>
      <w:textDirection w:val="lrTb"/>
      <w:docGrid w:type="default" w:linePitch="36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  <w:font w:name="Arial Gras">
    <w:charset w:val="01"/>
    <w:family w:val="roman"/>
    <w:pitch w:val="variable"/>
  </w:font>
  <w:font w:name="Arial Narrow Gras">
    <w:charset w:val="01"/>
    <w:family w:val="roma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329996197"/>
    </w:sdtPr>
    <w:sdtContent>
      <w:p>
        <w:pPr>
          <w:pStyle w:val="Normal"/>
          <w:pBdr>
            <w:top w:val="single" w:sz="18" w:space="1" w:color="7F7F7F"/>
            <w:bottom w:val="single" w:sz="18" w:space="1" w:color="7F7F7F"/>
          </w:pBdr>
          <w:tabs>
            <w:tab w:val="clear" w:pos="708"/>
            <w:tab w:val="right" w:pos="9967" w:leader="none"/>
          </w:tabs>
          <w:spacing w:before="120" w:after="0"/>
          <w:jc w:val="left"/>
          <w:rPr/>
        </w:pPr>
        <w:r>
          <w:rPr>
            <w:rFonts w:ascii="Arial Narrow" w:hAnsi="Arial Narrow"/>
            <w:lang w:val="pt-BR"/>
          </w:rPr>
          <w:t xml:space="preserve">Curriculum vitae – João Tavares Filho Segundo – </w:t>
        </w:r>
        <w:r>
          <w:rPr>
            <w:rFonts w:eastAsia="Times New Roman" w:cs="Times New Roman" w:ascii="Arial Narrow" w:hAnsi="Arial Narrow"/>
            <w:b/>
            <w:color w:val="EC9BA4"/>
            <w:kern w:val="0"/>
            <w:sz w:val="20"/>
            <w:szCs w:val="22"/>
            <w:lang w:val="pt-BR" w:eastAsia="fr-FR" w:bidi="ar-SA"/>
          </w:rPr>
          <w:t>www.jtdev.com.br</w:t>
        </w:r>
        <w:r>
          <w:rPr>
            <w:rFonts w:ascii="Arial Narrow Gras" w:hAnsi="Arial Narrow Gras"/>
            <w:b/>
            <w:color w:val="A33939"/>
            <w:lang w:val="pt-BR"/>
          </w:rPr>
          <w:tab/>
        </w:r>
        <w:r>
          <w:rPr>
            <w:rFonts w:ascii="Arial Narrow" w:hAnsi="Arial Narrow"/>
            <w:b/>
            <w:bCs/>
            <w:szCs w:val="18"/>
          </w:rPr>
          <w:fldChar w:fldCharType="begin"/>
        </w:r>
        <w:r>
          <w:rPr>
            <w:b/>
            <w:szCs w:val="18"/>
            <w:bCs/>
            <w:rFonts w:ascii="Arial Narrow" w:hAnsi="Arial Narrow"/>
          </w:rPr>
          <w:instrText> PAGE </w:instrText>
        </w:r>
        <w:r>
          <w:rPr>
            <w:b/>
            <w:szCs w:val="18"/>
            <w:bCs/>
            <w:rFonts w:ascii="Arial Narrow" w:hAnsi="Arial Narrow"/>
          </w:rPr>
          <w:fldChar w:fldCharType="separate"/>
        </w:r>
        <w:r>
          <w:rPr>
            <w:b/>
            <w:szCs w:val="18"/>
            <w:bCs/>
            <w:rFonts w:ascii="Arial Narrow" w:hAnsi="Arial Narrow"/>
          </w:rPr>
          <w:t>3</w:t>
        </w:r>
        <w:r>
          <w:rPr>
            <w:b/>
            <w:szCs w:val="18"/>
            <w:bCs/>
            <w:rFonts w:ascii="Arial Narrow" w:hAnsi="Arial Narrow"/>
          </w:rPr>
          <w:fldChar w:fldCharType="end"/>
        </w:r>
        <w:r>
          <w:rPr>
            <w:rFonts w:ascii="Arial Narrow" w:hAnsi="Arial Narrow"/>
            <w:szCs w:val="18"/>
            <w:lang w:val="fr-FR"/>
          </w:rPr>
          <w:t xml:space="preserve"> de </w:t>
        </w:r>
        <w:r>
          <w:rPr>
            <w:rFonts w:ascii="Arial Narrow" w:hAnsi="Arial Narrow"/>
            <w:b/>
            <w:bCs/>
            <w:szCs w:val="18"/>
          </w:rPr>
          <w:fldChar w:fldCharType="begin"/>
        </w:r>
        <w:r>
          <w:rPr>
            <w:b/>
            <w:szCs w:val="18"/>
            <w:bCs/>
            <w:rFonts w:ascii="Arial Narrow" w:hAnsi="Arial Narrow"/>
          </w:rPr>
          <w:instrText> NUMPAGES </w:instrText>
        </w:r>
        <w:r>
          <w:rPr>
            <w:b/>
            <w:szCs w:val="18"/>
            <w:bCs/>
            <w:rFonts w:ascii="Arial Narrow" w:hAnsi="Arial Narrow"/>
          </w:rPr>
          <w:fldChar w:fldCharType="separate"/>
        </w:r>
        <w:r>
          <w:rPr>
            <w:b/>
            <w:szCs w:val="18"/>
            <w:bCs/>
            <w:rFonts w:ascii="Arial Narrow" w:hAnsi="Arial Narrow"/>
          </w:rPr>
          <w:t>15</w:t>
        </w:r>
        <w:r>
          <w:rPr>
            <w:b/>
            <w:szCs w:val="18"/>
            <w:bCs/>
            <w:rFonts w:ascii="Arial Narrow" w:hAnsi="Arial Narrow"/>
          </w:rPr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270282067"/>
    </w:sdtPr>
    <w:sdtContent>
      <w:p>
        <w:pPr>
          <w:pStyle w:val="Normal"/>
          <w:pBdr>
            <w:top w:val="single" w:sz="18" w:space="1" w:color="7F7F7F"/>
            <w:bottom w:val="single" w:sz="18" w:space="1" w:color="7F7F7F"/>
          </w:pBdr>
          <w:tabs>
            <w:tab w:val="clear" w:pos="708"/>
            <w:tab w:val="right" w:pos="9967" w:leader="none"/>
          </w:tabs>
          <w:spacing w:before="120" w:after="0"/>
          <w:jc w:val="left"/>
          <w:rPr/>
        </w:pPr>
        <w:r>
          <w:rPr>
            <w:rFonts w:ascii="Arial Narrow" w:hAnsi="Arial Narrow"/>
            <w:lang w:val="pt-BR"/>
          </w:rPr>
          <w:t xml:space="preserve">Curriculum vitae – João Tavares Filho Segundo – </w:t>
        </w:r>
        <w:r>
          <w:rPr>
            <w:rFonts w:eastAsia="Times New Roman" w:cs="Times New Roman" w:ascii="Arial Narrow" w:hAnsi="Arial Narrow"/>
            <w:b/>
            <w:color w:val="EC9BA4"/>
            <w:kern w:val="0"/>
            <w:sz w:val="20"/>
            <w:szCs w:val="22"/>
            <w:lang w:val="pt-BR" w:eastAsia="fr-FR" w:bidi="ar-SA"/>
          </w:rPr>
          <w:t>www.jtdev.com.br</w:t>
        </w:r>
        <w:r>
          <w:rPr>
            <w:rFonts w:ascii="Arial Narrow Gras" w:hAnsi="Arial Narrow Gras"/>
            <w:b/>
            <w:color w:val="A33939"/>
            <w:lang w:val="pt-BR"/>
          </w:rPr>
          <w:tab/>
        </w:r>
        <w:r>
          <w:rPr>
            <w:rFonts w:ascii="Arial Narrow" w:hAnsi="Arial Narrow"/>
            <w:b/>
            <w:bCs/>
            <w:szCs w:val="18"/>
          </w:rPr>
          <w:fldChar w:fldCharType="begin"/>
        </w:r>
        <w:r>
          <w:rPr>
            <w:b/>
            <w:szCs w:val="18"/>
            <w:bCs/>
            <w:rFonts w:ascii="Arial Narrow" w:hAnsi="Arial Narrow"/>
          </w:rPr>
          <w:instrText> PAGE </w:instrText>
        </w:r>
        <w:r>
          <w:rPr>
            <w:b/>
            <w:szCs w:val="18"/>
            <w:bCs/>
            <w:rFonts w:ascii="Arial Narrow" w:hAnsi="Arial Narrow"/>
          </w:rPr>
          <w:fldChar w:fldCharType="separate"/>
        </w:r>
        <w:r>
          <w:rPr>
            <w:b/>
            <w:szCs w:val="18"/>
            <w:bCs/>
            <w:rFonts w:ascii="Arial Narrow" w:hAnsi="Arial Narrow"/>
          </w:rPr>
          <w:t>15</w:t>
        </w:r>
        <w:r>
          <w:rPr>
            <w:b/>
            <w:szCs w:val="18"/>
            <w:bCs/>
            <w:rFonts w:ascii="Arial Narrow" w:hAnsi="Arial Narrow"/>
          </w:rPr>
          <w:fldChar w:fldCharType="end"/>
        </w:r>
        <w:r>
          <w:rPr>
            <w:rFonts w:ascii="Arial Narrow" w:hAnsi="Arial Narrow"/>
            <w:szCs w:val="18"/>
            <w:lang w:val="fr-FR"/>
          </w:rPr>
          <w:t xml:space="preserve"> de </w:t>
        </w:r>
        <w:r>
          <w:rPr>
            <w:rFonts w:ascii="Arial Narrow" w:hAnsi="Arial Narrow"/>
            <w:b/>
            <w:bCs/>
            <w:szCs w:val="18"/>
          </w:rPr>
          <w:fldChar w:fldCharType="begin"/>
        </w:r>
        <w:r>
          <w:rPr>
            <w:b/>
            <w:szCs w:val="18"/>
            <w:bCs/>
            <w:rFonts w:ascii="Arial Narrow" w:hAnsi="Arial Narrow"/>
          </w:rPr>
          <w:instrText> NUMPAGES </w:instrText>
        </w:r>
        <w:r>
          <w:rPr>
            <w:b/>
            <w:szCs w:val="18"/>
            <w:bCs/>
            <w:rFonts w:ascii="Arial Narrow" w:hAnsi="Arial Narrow"/>
          </w:rPr>
          <w:fldChar w:fldCharType="separate"/>
        </w:r>
        <w:r>
          <w:rPr>
            <w:b/>
            <w:szCs w:val="18"/>
            <w:bCs/>
            <w:rFonts w:ascii="Arial Narrow" w:hAnsi="Arial Narrow"/>
          </w:rPr>
          <w:t>15</w:t>
        </w:r>
        <w:r>
          <w:rPr>
            <w:b/>
            <w:szCs w:val="18"/>
            <w:bCs/>
            <w:rFonts w:ascii="Arial Narrow" w:hAnsi="Arial Narrow"/>
          </w:rPr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367" w:type="dxa"/>
      <w:jc w:val="left"/>
      <w:tblInd w:w="-141" w:type="dxa"/>
      <w:tblCellMar>
        <w:top w:w="0" w:type="dxa"/>
        <w:left w:w="108" w:type="dxa"/>
        <w:bottom w:w="0" w:type="dxa"/>
        <w:right w:w="108" w:type="dxa"/>
      </w:tblCellMar>
      <w:tblLook w:val="04a0" w:noVBand="1" w:firstColumn="1" w:lastColumn="0" w:noHBand="0" w:lastRow="0" w:firstRow="1"/>
    </w:tblPr>
    <w:tblGrid>
      <w:gridCol w:w="4815"/>
      <w:gridCol w:w="5551"/>
    </w:tblGrid>
    <w:tr>
      <w:trPr>
        <w:trHeight w:val="413" w:hRule="atLeast"/>
      </w:trPr>
      <w:tc>
        <w:tcPr>
          <w:tcW w:w="4815" w:type="dxa"/>
          <w:tcBorders/>
          <w:shd w:color="auto" w:fill="auto" w:val="clear"/>
        </w:tcPr>
        <w:p>
          <w:pPr>
            <w:pStyle w:val="LCVentteNom"/>
            <w:rPr>
              <w:lang w:val="pt-BR"/>
            </w:rPr>
          </w:pPr>
          <w:bookmarkStart w:id="0" w:name="_Hlk10797740"/>
          <w:bookmarkStart w:id="1" w:name="_Hlk10797741"/>
          <w:bookmarkEnd w:id="0"/>
          <w:bookmarkEnd w:id="1"/>
          <w:r>
            <w:rPr>
              <w:color w:val="EC9BA4"/>
              <w:lang w:val="pt-BR"/>
            </w:rPr>
            <w:t>J</w:t>
          </w:r>
          <w:r>
            <w:rPr>
              <w:lang w:val="pt-BR"/>
            </w:rPr>
            <w:t>oão Tavares Filho Segundo</w:t>
          </w:r>
        </w:p>
        <w:p>
          <w:pPr>
            <w:pStyle w:val="LCVentteRle"/>
            <w:rPr>
              <w:lang w:val="pt-BR"/>
            </w:rPr>
          </w:pPr>
          <w:r>
            <w:rPr>
              <w:lang w:val="pt-BR"/>
            </w:rPr>
            <w:t>Analista-programador-Arquiteto Orgânico</w:t>
          </w:r>
        </w:p>
      </w:tc>
      <w:tc>
        <w:tcPr>
          <w:tcW w:w="5551" w:type="dxa"/>
          <w:tcBorders/>
          <w:shd w:color="auto" w:fill="auto" w:val="clear"/>
          <w:vAlign w:val="center"/>
        </w:tcPr>
        <w:p>
          <w:pPr>
            <w:pStyle w:val="Normal"/>
            <w:spacing w:before="120" w:after="0"/>
            <w:jc w:val="right"/>
            <w:rPr/>
          </w:pPr>
          <w:r>
            <w:rPr>
              <w:rFonts w:eastAsia="Times New Roman" w:cs="Arial" w:ascii="Arial Narrow" w:hAnsi="Arial Narrow"/>
              <w:b/>
              <w:smallCaps/>
              <w:color w:val="515151"/>
              <w:kern w:val="0"/>
              <w:sz w:val="18"/>
              <w:szCs w:val="18"/>
              <w:lang w:val="fr-CA" w:eastAsia="fr-FR" w:bidi="ar-SA"/>
            </w:rPr>
            <w:t>tauvares@gmail.com</w:t>
          </w:r>
          <w:ins w:id="12" w:author="Autor desconhecido" w:date="2020-01-06T14:47:00Z">
            <w:r>
              <w:rPr>
                <w:rFonts w:cs="Arial" w:ascii="Arial Narrow" w:hAnsi="Arial Narrow"/>
                <w:b/>
                <w:smallCaps/>
                <w:color w:val="515151"/>
                <w:sz w:val="18"/>
                <w:szCs w:val="18"/>
              </w:rPr>
              <w:t xml:space="preserve"> </w:t>
            </w:r>
          </w:ins>
        </w:p>
        <w:p>
          <w:pPr>
            <w:pStyle w:val="Sansinterligne1"/>
            <w:jc w:val="right"/>
            <w:rPr/>
          </w:pPr>
          <w:r>
            <w:rPr>
              <w:rFonts w:cs="Arial" w:ascii="Arial Narrow" w:hAnsi="Arial Narrow"/>
              <w:b/>
              <w:smallCaps/>
              <w:color w:val="515151"/>
              <w:sz w:val="18"/>
              <w:szCs w:val="18"/>
              <w:lang w:val="fr-CA" w:eastAsia="fr-FR"/>
            </w:rPr>
            <w:t>https://www.linkedin.com/in/joao-tavares-filho-segundo/</w:t>
          </w:r>
        </w:p>
        <w:p>
          <w:pPr>
            <w:pStyle w:val="Sansinterligne1"/>
            <w:jc w:val="right"/>
            <w:rPr>
              <w:rFonts w:ascii="Arial Narrow" w:hAnsi="Arial Narrow" w:cs="Arial"/>
              <w:b/>
              <w:b/>
              <w:smallCaps/>
              <w:color w:val="515151"/>
              <w:sz w:val="18"/>
              <w:szCs w:val="18"/>
              <w:lang w:val="fr-CA" w:eastAsia="fr-FR"/>
              <w:del w:id="13" w:author="Autor desconhecido" w:date="2020-01-06T14:47:00Z"/>
            </w:rPr>
          </w:pPr>
          <w:r>
            <w:rPr>
              <w:rFonts w:cs="Arial" w:ascii="Arial Narrow" w:hAnsi="Arial Narrow"/>
              <w:b/>
              <w:smallCaps/>
              <w:color w:val="515151"/>
              <w:sz w:val="18"/>
              <w:szCs w:val="18"/>
              <w:lang w:val="fr-CA" w:eastAsia="fr-FR"/>
            </w:rPr>
            <w:t>https://www.jtdev.com.br</w:t>
          </w:r>
        </w:p>
        <w:p>
          <w:pPr>
            <w:pStyle w:val="Sansinterligne1"/>
            <w:rPr>
              <w:del w:id="15" w:author="Autor desconhecido" w:date="2020-01-06T14:47:00Z"/>
            </w:rPr>
          </w:pPr>
          <w:del w:id="14" w:author="Autor desconhecido" w:date="2020-01-06T14:47:00Z">
            <w:r>
              <w:rPr/>
            </w:r>
          </w:del>
        </w:p>
        <w:p>
          <w:pPr>
            <w:pStyle w:val="Sansinterligne1"/>
            <w:jc w:val="right"/>
            <w:rPr>
              <w:rFonts w:ascii="Arial Narrow" w:hAnsi="Arial Narrow" w:cs="Arial"/>
              <w:b/>
              <w:b/>
              <w:smallCaps/>
              <w:color w:val="515151"/>
              <w:sz w:val="18"/>
              <w:szCs w:val="18"/>
              <w:lang w:val="fr-CA" w:eastAsia="fr-FR"/>
            </w:rPr>
          </w:pPr>
          <w:r>
            <w:rPr>
              <w:rFonts w:cs="Arial" w:ascii="Arial Narrow" w:hAnsi="Arial Narrow"/>
              <w:b/>
              <w:smallCaps/>
              <w:color w:val="515151"/>
              <w:sz w:val="18"/>
              <w:szCs w:val="18"/>
              <w:lang w:val="fr-CA" w:eastAsia="fr-FR"/>
            </w:rPr>
          </w:r>
        </w:p>
      </w:tc>
    </w:tr>
  </w:tbl>
  <w:p>
    <w:pPr>
      <w:pStyle w:val="LCVespace1tableau"/>
      <w:rPr>
        <w:rFonts w:ascii="Calibri" w:hAnsi="Calibri"/>
        <w:sz w:val="24"/>
        <w:szCs w:val="24"/>
      </w:rPr>
    </w:pPr>
    <w:r>
      <w:rPr>
        <w:rFonts w:ascii="Calibri" w:hAnsi="Calibri"/>
        <w:sz w:val="24"/>
        <w:szCs w:val="24"/>
      </w:rPr>
    </w:r>
    <w:bookmarkStart w:id="2" w:name="_Hlk107977401"/>
    <w:bookmarkStart w:id="3" w:name="_Hlk107977411"/>
    <w:bookmarkStart w:id="4" w:name="_Hlk107977401"/>
    <w:bookmarkStart w:id="5" w:name="_Hlk107977411"/>
    <w:bookmarkEnd w:id="4"/>
    <w:bookmarkEnd w:id="5"/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095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VBand="1" w:firstColumn="1" w:lastColumn="0" w:noHBand="0" w:lastRow="0" w:firstRow="1"/>
    </w:tblPr>
    <w:tblGrid>
      <w:gridCol w:w="5387"/>
      <w:gridCol w:w="4707"/>
    </w:tblGrid>
    <w:tr>
      <w:trPr>
        <w:trHeight w:val="413" w:hRule="atLeast"/>
      </w:trPr>
      <w:tc>
        <w:tcPr>
          <w:tcW w:w="5387" w:type="dxa"/>
          <w:tcBorders/>
          <w:shd w:color="auto" w:fill="auto" w:val="clear"/>
          <w:vAlign w:val="center"/>
        </w:tcPr>
        <w:p>
          <w:pPr>
            <w:pStyle w:val="LCVentteNom"/>
            <w:rPr>
              <w:color w:val="A33939"/>
            </w:rPr>
          </w:pPr>
          <w:bookmarkStart w:id="6" w:name="_Hlk10797884"/>
          <w:bookmarkStart w:id="7" w:name="_Hlk10797885"/>
          <w:bookmarkEnd w:id="6"/>
          <w:bookmarkEnd w:id="7"/>
          <w:r>
            <w:rPr>
              <w:color w:val="EC9BA4"/>
            </w:rPr>
            <w:t>Re</w:t>
          </w:r>
          <w:r>
            <w:rPr/>
            <w:t>alisações profissionais</w:t>
          </w:r>
        </w:p>
      </w:tc>
      <w:tc>
        <w:tcPr>
          <w:tcW w:w="4707" w:type="dxa"/>
          <w:tcBorders/>
          <w:shd w:color="auto" w:fill="auto" w:val="clear"/>
        </w:tcPr>
        <w:p>
          <w:pPr>
            <w:pStyle w:val="Normal"/>
            <w:spacing w:before="120" w:after="0"/>
            <w:jc w:val="right"/>
            <w:rPr/>
          </w:pPr>
          <w:r>
            <w:rPr>
              <w:rFonts w:eastAsia="Times New Roman" w:cs="Arial" w:ascii="Arial Narrow" w:hAnsi="Arial Narrow"/>
              <w:b/>
              <w:smallCaps/>
              <w:color w:val="515151"/>
              <w:kern w:val="0"/>
              <w:sz w:val="18"/>
              <w:szCs w:val="18"/>
              <w:lang w:val="fr-CA" w:eastAsia="fr-FR" w:bidi="ar-SA"/>
            </w:rPr>
            <w:t>tauvares@gmail.com</w:t>
          </w:r>
          <w:r>
            <w:rPr>
              <w:rFonts w:cs="Arial" w:ascii="Arial Narrow" w:hAnsi="Arial Narrow"/>
              <w:b/>
              <w:smallCaps/>
              <w:color w:val="515151"/>
              <w:sz w:val="18"/>
              <w:szCs w:val="18"/>
            </w:rPr>
            <w:t xml:space="preserve"> </w:t>
          </w:r>
        </w:p>
        <w:p>
          <w:pPr>
            <w:pStyle w:val="Sansinterligne1"/>
            <w:jc w:val="right"/>
            <w:rPr/>
          </w:pPr>
          <w:r>
            <w:rPr>
              <w:rFonts w:cs="Arial" w:ascii="Arial Narrow" w:hAnsi="Arial Narrow"/>
              <w:b/>
              <w:smallCaps/>
              <w:color w:val="515151"/>
              <w:sz w:val="18"/>
              <w:szCs w:val="18"/>
              <w:lang w:val="fr-CA" w:eastAsia="fr-FR"/>
            </w:rPr>
            <w:t>https://www.linkedin.com/in/joao-tavares-filho-segundo/</w:t>
          </w:r>
        </w:p>
        <w:p>
          <w:pPr>
            <w:pStyle w:val="Sansinterligne1"/>
            <w:spacing w:before="120" w:after="0"/>
            <w:jc w:val="right"/>
            <w:rPr>
              <w:rFonts w:ascii="Arial Narrow" w:hAnsi="Arial Narrow" w:cs="Arial"/>
              <w:b/>
              <w:b/>
              <w:smallCaps/>
              <w:color w:val="515151"/>
              <w:sz w:val="18"/>
              <w:szCs w:val="18"/>
              <w:lang w:val="fr-CA" w:eastAsia="fr-FR"/>
              <w:del w:id="193" w:author="Autor desconhecido" w:date="2020-01-06T14:49:00Z"/>
            </w:rPr>
          </w:pPr>
          <w:r>
            <w:rPr>
              <w:rFonts w:cs="Arial" w:ascii="Arial Narrow" w:hAnsi="Arial Narrow"/>
              <w:b/>
              <w:smallCaps/>
              <w:color w:val="515151"/>
              <w:sz w:val="18"/>
              <w:szCs w:val="18"/>
              <w:lang w:val="fr-CA" w:eastAsia="fr-FR"/>
            </w:rPr>
            <w:t>https://www.jtdev.com.br</w:t>
          </w:r>
        </w:p>
        <w:p>
          <w:pPr>
            <w:pStyle w:val="Sansinterligne1"/>
            <w:rPr>
              <w:del w:id="195" w:author="Autor desconhecido" w:date="2020-01-06T14:49:00Z"/>
            </w:rPr>
          </w:pPr>
          <w:del w:id="194" w:author="Autor desconhecido" w:date="2020-01-06T14:49:00Z">
            <w:r>
              <w:rPr/>
            </w:r>
          </w:del>
        </w:p>
        <w:p>
          <w:pPr>
            <w:pStyle w:val="Sansinterligne1"/>
            <w:spacing w:before="120" w:after="0"/>
            <w:jc w:val="right"/>
            <w:rPr>
              <w:rFonts w:ascii="Arial Narrow" w:hAnsi="Arial Narrow" w:cs="Arial"/>
              <w:b/>
              <w:b/>
              <w:smallCaps/>
              <w:color w:val="515151"/>
              <w:sz w:val="18"/>
              <w:szCs w:val="18"/>
              <w:lang w:val="fr-CA" w:eastAsia="fr-FR"/>
            </w:rPr>
          </w:pPr>
          <w:r>
            <w:rPr>
              <w:rFonts w:cs="Arial" w:ascii="Arial Narrow" w:hAnsi="Arial Narrow"/>
              <w:b/>
              <w:smallCaps/>
              <w:color w:val="515151"/>
              <w:sz w:val="18"/>
              <w:szCs w:val="18"/>
              <w:lang w:val="fr-CA" w:eastAsia="fr-FR"/>
            </w:rPr>
          </w:r>
        </w:p>
      </w:tc>
    </w:tr>
  </w:tbl>
  <w:p>
    <w:pPr>
      <w:pStyle w:val="LCVespace1tableau"/>
      <w:rPr/>
    </w:pPr>
    <w:r>
      <w:rPr/>
    </w:r>
    <w:bookmarkStart w:id="8" w:name="_Hlk107978841"/>
    <w:bookmarkStart w:id="9" w:name="_Hlk107978851"/>
    <w:bookmarkStart w:id="10" w:name="_Hlk107978841"/>
    <w:bookmarkStart w:id="11" w:name="_Hlk107978851"/>
    <w:bookmarkEnd w:id="10"/>
    <w:bookmarkEnd w:id="11"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"/>
      <w:lvlJc w:val="left"/>
      <w:pPr>
        <w:ind w:left="432" w:hanging="432"/>
      </w:pPr>
    </w:lvl>
    <w:lvl w:ilvl="1">
      <w:start w:val="1"/>
      <w:pStyle w:val="Ttulo2"/>
      <w:numFmt w:val="decimal"/>
      <w:lvlText w:val="%1.%2"/>
      <w:lvlJc w:val="left"/>
      <w:pPr>
        <w:ind w:left="576" w:hanging="576"/>
      </w:pPr>
    </w:lvl>
    <w:lvl w:ilvl="2">
      <w:start w:val="1"/>
      <w:pStyle w:val="Ttulo3"/>
      <w:numFmt w:val="decimal"/>
      <w:lvlText w:val="%1.%2.%3"/>
      <w:lvlJc w:val="left"/>
      <w:pPr>
        <w:ind w:left="720" w:hanging="720"/>
      </w:pPr>
    </w:lvl>
    <w:lvl w:ilvl="3">
      <w:start w:val="1"/>
      <w:pStyle w:val="Ttulo4"/>
      <w:numFmt w:val="decimal"/>
      <w:lvlText w:val="%1.%2.%3.%4"/>
      <w:lvlJc w:val="left"/>
      <w:pPr>
        <w:ind w:left="864" w:hanging="864"/>
      </w:pPr>
    </w:lvl>
    <w:lvl w:ilvl="4">
      <w:start w:val="1"/>
      <w:pStyle w:val="Ttulo5"/>
      <w:numFmt w:val="decimal"/>
      <w:lvlText w:val="%1.%2.%3.%4.%5"/>
      <w:lvlJc w:val="left"/>
      <w:pPr>
        <w:ind w:left="1008" w:hanging="1008"/>
      </w:pPr>
    </w:lvl>
    <w:lvl w:ilvl="5">
      <w:start w:val="1"/>
      <w:pStyle w:val="Ttulo6"/>
      <w:numFmt w:val="decimal"/>
      <w:lvlText w:val="%1.%2.%3.%4.%5.%6"/>
      <w:lvlJc w:val="left"/>
      <w:pPr>
        <w:ind w:left="1152" w:hanging="1152"/>
      </w:pPr>
    </w:lvl>
    <w:lvl w:ilvl="6">
      <w:start w:val="1"/>
      <w:pStyle w:val="Ttulo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Ttulo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Ttulo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"/>
      <w:lvlJc w:val="left"/>
      <w:pPr>
        <w:ind w:left="502" w:hanging="360"/>
      </w:pPr>
      <w:rPr>
        <w:rFonts w:ascii="Wingdings" w:hAnsi="Wingdings" w:cs="Wingdings" w:hint="default"/>
        <w:sz w:val="16"/>
        <w:szCs w:val="16"/>
        <w:rFonts w:cs="Wingdings"/>
        <w:color w:val="EC9BA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"/>
      <w:lvlJc w:val="left"/>
      <w:pPr>
        <w:ind w:left="502" w:hanging="360"/>
      </w:pPr>
      <w:rPr>
        <w:rFonts w:ascii="Wingdings" w:hAnsi="Wingdings" w:cs="Wingdings" w:hint="default"/>
        <w:sz w:val="16"/>
        <w:szCs w:val="16"/>
        <w:rFonts w:cs="Wingdings"/>
        <w:color w:val="EC9BA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fr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CA" w:eastAsia="fr-CA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8278b"/>
    <w:pPr>
      <w:widowControl/>
      <w:suppressAutoHyphens w:val="true"/>
      <w:bidi w:val="0"/>
      <w:spacing w:lineRule="auto" w:line="276" w:before="120" w:after="0"/>
      <w:jc w:val="both"/>
    </w:pPr>
    <w:rPr>
      <w:rFonts w:ascii="Arial" w:hAnsi="Arial" w:eastAsia="Times New Roman" w:cs="Times New Roman"/>
      <w:color w:val="auto"/>
      <w:kern w:val="0"/>
      <w:sz w:val="20"/>
      <w:szCs w:val="22"/>
      <w:lang w:val="fr-CA" w:eastAsia="fr-FR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ce4e4d"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e4e4d"/>
    <w:pPr>
      <w:keepNext w:val="true"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902bd"/>
    <w:pPr>
      <w:keepNext w:val="true"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91f4e"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91f4e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91f4e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91f4e"/>
    <w:pPr>
      <w:numPr>
        <w:ilvl w:val="6"/>
        <w:numId w:val="1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91f4e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91f4e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uiPriority w:val="99"/>
    <w:qFormat/>
    <w:rsid w:val="00d25bce"/>
    <w:rPr>
      <w:rFonts w:ascii="Arial" w:hAnsi="Arial"/>
      <w:szCs w:val="22"/>
      <w:lang w:eastAsia="fr-FR"/>
    </w:rPr>
  </w:style>
  <w:style w:type="character" w:styleId="RodapChar" w:customStyle="1">
    <w:name w:val="Rodapé Char"/>
    <w:link w:val="Rodap"/>
    <w:uiPriority w:val="99"/>
    <w:qFormat/>
    <w:rsid w:val="00d25bce"/>
    <w:rPr>
      <w:rFonts w:ascii="Arial" w:hAnsi="Arial"/>
      <w:szCs w:val="22"/>
      <w:lang w:eastAsia="fr-FR"/>
    </w:rPr>
  </w:style>
  <w:style w:type="character" w:styleId="Ttulo1Char" w:customStyle="1">
    <w:name w:val="Título 1 Char"/>
    <w:link w:val="Ttulo1"/>
    <w:uiPriority w:val="9"/>
    <w:qFormat/>
    <w:rsid w:val="00ce4e4d"/>
    <w:rPr>
      <w:rFonts w:ascii="Cambria" w:hAnsi="Cambria"/>
      <w:b/>
      <w:bCs/>
      <w:kern w:val="2"/>
      <w:sz w:val="32"/>
      <w:szCs w:val="32"/>
      <w:lang w:eastAsia="fr-FR"/>
    </w:rPr>
  </w:style>
  <w:style w:type="character" w:styleId="Ttulo2Char" w:customStyle="1">
    <w:name w:val="Título 2 Char"/>
    <w:link w:val="Ttulo2"/>
    <w:uiPriority w:val="9"/>
    <w:qFormat/>
    <w:rsid w:val="00ce4e4d"/>
    <w:rPr>
      <w:rFonts w:ascii="Cambria" w:hAnsi="Cambria"/>
      <w:b/>
      <w:bCs/>
      <w:i/>
      <w:iCs/>
      <w:sz w:val="28"/>
      <w:szCs w:val="28"/>
      <w:lang w:eastAsia="fr-FR"/>
    </w:rPr>
  </w:style>
  <w:style w:type="character" w:styleId="Ttulo3Char" w:customStyle="1">
    <w:name w:val="Título 3 Char"/>
    <w:link w:val="Ttulo3"/>
    <w:uiPriority w:val="9"/>
    <w:qFormat/>
    <w:rsid w:val="006902bd"/>
    <w:rPr>
      <w:rFonts w:ascii="Cambria" w:hAnsi="Cambria"/>
      <w:b/>
      <w:bCs/>
      <w:sz w:val="26"/>
      <w:szCs w:val="26"/>
      <w:lang w:eastAsia="fr-FR"/>
    </w:rPr>
  </w:style>
  <w:style w:type="character" w:styleId="Ttulo4Char" w:customStyle="1">
    <w:name w:val="Título 4 Char"/>
    <w:link w:val="Ttulo4"/>
    <w:uiPriority w:val="9"/>
    <w:qFormat/>
    <w:rsid w:val="00f91f4e"/>
    <w:rPr>
      <w:rFonts w:ascii="Calibri" w:hAnsi="Calibri"/>
      <w:b/>
      <w:bCs/>
      <w:sz w:val="28"/>
      <w:szCs w:val="28"/>
      <w:lang w:eastAsia="fr-FR"/>
    </w:rPr>
  </w:style>
  <w:style w:type="character" w:styleId="Ttulo5Char" w:customStyle="1">
    <w:name w:val="Título 5 Char"/>
    <w:link w:val="Ttulo5"/>
    <w:uiPriority w:val="9"/>
    <w:semiHidden/>
    <w:qFormat/>
    <w:rsid w:val="00f91f4e"/>
    <w:rPr>
      <w:rFonts w:ascii="Calibri" w:hAnsi="Calibri"/>
      <w:b/>
      <w:bCs/>
      <w:i/>
      <w:iCs/>
      <w:sz w:val="26"/>
      <w:szCs w:val="26"/>
      <w:lang w:eastAsia="fr-FR"/>
    </w:rPr>
  </w:style>
  <w:style w:type="character" w:styleId="Ttulo6Char" w:customStyle="1">
    <w:name w:val="Título 6 Char"/>
    <w:link w:val="Ttulo6"/>
    <w:uiPriority w:val="9"/>
    <w:semiHidden/>
    <w:qFormat/>
    <w:rsid w:val="00f91f4e"/>
    <w:rPr>
      <w:rFonts w:ascii="Calibri" w:hAnsi="Calibri"/>
      <w:b/>
      <w:bCs/>
      <w:sz w:val="22"/>
      <w:szCs w:val="22"/>
      <w:lang w:eastAsia="fr-FR"/>
    </w:rPr>
  </w:style>
  <w:style w:type="character" w:styleId="Ttulo7Char" w:customStyle="1">
    <w:name w:val="Título 7 Char"/>
    <w:link w:val="Ttulo7"/>
    <w:uiPriority w:val="9"/>
    <w:semiHidden/>
    <w:qFormat/>
    <w:rsid w:val="00f91f4e"/>
    <w:rPr>
      <w:rFonts w:ascii="Calibri" w:hAnsi="Calibri"/>
      <w:sz w:val="24"/>
      <w:szCs w:val="24"/>
      <w:lang w:eastAsia="fr-FR"/>
    </w:rPr>
  </w:style>
  <w:style w:type="character" w:styleId="Ttulo8Char" w:customStyle="1">
    <w:name w:val="Título 8 Char"/>
    <w:link w:val="Ttulo8"/>
    <w:uiPriority w:val="9"/>
    <w:semiHidden/>
    <w:qFormat/>
    <w:rsid w:val="00f91f4e"/>
    <w:rPr>
      <w:rFonts w:ascii="Calibri" w:hAnsi="Calibri"/>
      <w:i/>
      <w:iCs/>
      <w:sz w:val="24"/>
      <w:szCs w:val="24"/>
      <w:lang w:eastAsia="fr-FR"/>
    </w:rPr>
  </w:style>
  <w:style w:type="character" w:styleId="Ttulo9Char" w:customStyle="1">
    <w:name w:val="Título 9 Char"/>
    <w:link w:val="Ttulo9"/>
    <w:uiPriority w:val="9"/>
    <w:semiHidden/>
    <w:qFormat/>
    <w:rsid w:val="00f91f4e"/>
    <w:rPr>
      <w:rFonts w:ascii="Cambria" w:hAnsi="Cambria"/>
      <w:sz w:val="22"/>
      <w:szCs w:val="22"/>
      <w:lang w:eastAsia="fr-FR"/>
    </w:rPr>
  </w:style>
  <w:style w:type="character" w:styleId="Puce1Car" w:customStyle="1">
    <w:name w:val="Puce 1 Car"/>
    <w:link w:val="Puce1"/>
    <w:qFormat/>
    <w:rsid w:val="00d3754e"/>
    <w:rPr>
      <w:rFonts w:ascii="Arial" w:hAnsi="Arial"/>
      <w:lang w:eastAsia="fr-FR"/>
    </w:rPr>
  </w:style>
  <w:style w:type="character" w:styleId="LinkdaInternet" w:customStyle="1">
    <w:name w:val="Link da Internet"/>
    <w:basedOn w:val="DefaultParagraphFont"/>
    <w:uiPriority w:val="99"/>
    <w:semiHidden/>
    <w:unhideWhenUsed/>
    <w:rsid w:val="00cc537e"/>
    <w:rPr>
      <w:color w:val="0000FF"/>
      <w:u w:val="single"/>
    </w:rPr>
  </w:style>
  <w:style w:type="character" w:styleId="Normal2Car1" w:customStyle="1">
    <w:name w:val="Normal2 Car1"/>
    <w:link w:val="Normal2"/>
    <w:qFormat/>
    <w:rsid w:val="00f541cf"/>
    <w:rPr>
      <w:rFonts w:ascii="Arial" w:hAnsi="Arial"/>
      <w:lang w:eastAsia="fr-FR"/>
    </w:rPr>
  </w:style>
  <w:style w:type="character" w:styleId="Ncoradanotaderodap" w:customStyle="1">
    <w:name w:val="Âncora da nota de rodapé"/>
    <w:rPr>
      <w:vertAlign w:val="superscript"/>
    </w:rPr>
  </w:style>
  <w:style w:type="character" w:styleId="FootnoteCharacters" w:customStyle="1">
    <w:name w:val="Footnote Characters"/>
    <w:qFormat/>
    <w:rsid w:val="00da1215"/>
    <w:rPr>
      <w:vertAlign w:val="superscript"/>
    </w:rPr>
  </w:style>
  <w:style w:type="character" w:styleId="TextodenotaderodapChar" w:customStyle="1">
    <w:name w:val="Texto de nota de rodapé Char"/>
    <w:link w:val="Textodenotaderodap"/>
    <w:qFormat/>
    <w:rsid w:val="00da1215"/>
    <w:rPr>
      <w:lang w:eastAsia="fr-FR"/>
    </w:rPr>
  </w:style>
  <w:style w:type="character" w:styleId="Nfase1" w:customStyle="1">
    <w:name w:val="Ênfase1"/>
    <w:qFormat/>
    <w:rsid w:val="00246cb5"/>
    <w:rPr>
      <w:i/>
      <w:iCs/>
    </w:rPr>
  </w:style>
  <w:style w:type="character" w:styleId="TextodebaloChar" w:customStyle="1">
    <w:name w:val="Texto de balão Char"/>
    <w:link w:val="Textodebalo"/>
    <w:uiPriority w:val="99"/>
    <w:semiHidden/>
    <w:qFormat/>
    <w:rsid w:val="00885023"/>
    <w:rPr>
      <w:rFonts w:ascii="Tahoma" w:hAnsi="Tahoma" w:cs="Tahoma"/>
      <w:sz w:val="16"/>
      <w:szCs w:val="16"/>
      <w:lang w:eastAsia="fr-FR"/>
    </w:rPr>
  </w:style>
  <w:style w:type="character" w:styleId="Normal1Car1" w:customStyle="1">
    <w:name w:val="Normal1 Car1"/>
    <w:link w:val="Normal1"/>
    <w:qFormat/>
    <w:rsid w:val="00c41342"/>
    <w:rPr>
      <w:sz w:val="22"/>
      <w:szCs w:val="22"/>
      <w:lang w:eastAsia="fr-FR"/>
    </w:rPr>
  </w:style>
  <w:style w:type="character" w:styleId="CorpodetextoChar" w:customStyle="1">
    <w:name w:val="Corpo de texto Char"/>
    <w:link w:val="Corpodetexto"/>
    <w:qFormat/>
    <w:rsid w:val="00c85d5a"/>
    <w:rPr>
      <w:caps/>
      <w:color w:val="000000"/>
      <w:sz w:val="22"/>
      <w:szCs w:val="22"/>
      <w:lang w:eastAsia="fr-FR"/>
    </w:rPr>
  </w:style>
  <w:style w:type="character" w:styleId="TEXTE11Car" w:customStyle="1">
    <w:name w:val="TEXTE 1.1 Car"/>
    <w:link w:val="TEXTE11"/>
    <w:qFormat/>
    <w:rsid w:val="00c85d5a"/>
    <w:rPr>
      <w:rFonts w:ascii="Arial" w:hAnsi="Arial"/>
      <w:sz w:val="21"/>
      <w:lang w:val="fr-FR" w:eastAsia="x-none"/>
    </w:rPr>
  </w:style>
  <w:style w:type="character" w:styleId="Puce2Car" w:customStyle="1">
    <w:name w:val="Puce 2 Car"/>
    <w:link w:val="Puce2"/>
    <w:qFormat/>
    <w:rsid w:val="0096375d"/>
    <w:rPr>
      <w:rFonts w:ascii="Arial" w:hAnsi="Arial"/>
      <w:lang w:eastAsia="fr-FR"/>
    </w:rPr>
  </w:style>
  <w:style w:type="character" w:styleId="LCVPuce1Car" w:customStyle="1">
    <w:name w:val="L - CV - Puce 1 Car"/>
    <w:qFormat/>
    <w:rsid w:val="00944270"/>
    <w:rPr>
      <w:rFonts w:ascii="Arial" w:hAnsi="Arial"/>
      <w:lang w:eastAsia="fr-F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Corpodotexto">
    <w:name w:val="Body Text"/>
    <w:basedOn w:val="Normal"/>
    <w:link w:val="CorpodetextoChar"/>
    <w:rsid w:val="00c85d5a"/>
    <w:pPr>
      <w:spacing w:lineRule="auto" w:line="240" w:before="0" w:after="0"/>
    </w:pPr>
    <w:rPr>
      <w:rFonts w:ascii="Times New Roman" w:hAnsi="Times New Roman"/>
      <w:caps/>
      <w:color w:val="000000"/>
      <w:sz w:val="22"/>
    </w:rPr>
  </w:style>
  <w:style w:type="paragraph" w:styleId="Lista">
    <w:name w:val="List"/>
    <w:basedOn w:val="Corpodotexto"/>
    <w:pPr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Droid Sans Devanagari"/>
    </w:rPr>
  </w:style>
  <w:style w:type="paragraph" w:styleId="Ttulo11" w:customStyle="1">
    <w:name w:val="Título1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Default" w:customStyle="1">
    <w:name w:val="Default"/>
    <w:qFormat/>
    <w:rsid w:val="00d25bce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val="fr-CA" w:eastAsia="fr-CA" w:bidi="ar-SA"/>
    </w:rPr>
  </w:style>
  <w:style w:type="paragraph" w:styleId="CabealhoeRodap" w:customStyle="1">
    <w:name w:val="Cabeçalho e Rodapé"/>
    <w:basedOn w:val="Normal"/>
    <w:qFormat/>
    <w:pPr/>
    <w:rPr/>
  </w:style>
  <w:style w:type="paragraph" w:styleId="Cabealho">
    <w:name w:val="Header"/>
    <w:basedOn w:val="Normal"/>
    <w:uiPriority w:val="99"/>
    <w:unhideWhenUsed/>
    <w:rsid w:val="00d25bce"/>
    <w:pPr>
      <w:tabs>
        <w:tab w:val="clear" w:pos="708"/>
        <w:tab w:val="center" w:pos="4320" w:leader="none"/>
        <w:tab w:val="right" w:pos="8640" w:leader="none"/>
      </w:tabs>
    </w:pPr>
    <w:rPr/>
  </w:style>
  <w:style w:type="paragraph" w:styleId="Rodap">
    <w:name w:val="Footer"/>
    <w:basedOn w:val="Normal"/>
    <w:link w:val="RodapChar"/>
    <w:uiPriority w:val="99"/>
    <w:unhideWhenUsed/>
    <w:qFormat/>
    <w:rsid w:val="00d25bce"/>
    <w:pPr>
      <w:tabs>
        <w:tab w:val="clear" w:pos="708"/>
        <w:tab w:val="center" w:pos="4320" w:leader="none"/>
        <w:tab w:val="right" w:pos="8640" w:leader="none"/>
      </w:tabs>
    </w:pPr>
    <w:rPr/>
  </w:style>
  <w:style w:type="paragraph" w:styleId="NormalWeb">
    <w:name w:val="Normal (Web)"/>
    <w:basedOn w:val="Normal"/>
    <w:uiPriority w:val="99"/>
    <w:qFormat/>
    <w:rsid w:val="007a48b1"/>
    <w:pPr>
      <w:spacing w:lineRule="auto" w:line="240" w:beforeAutospacing="1" w:afterAutospacing="1"/>
      <w:jc w:val="left"/>
    </w:pPr>
    <w:rPr>
      <w:rFonts w:ascii="Times New Roman" w:hAnsi="Times New Roman"/>
      <w:sz w:val="24"/>
      <w:szCs w:val="24"/>
      <w:lang w:val="en-US" w:eastAsia="en-US"/>
    </w:rPr>
  </w:style>
  <w:style w:type="paragraph" w:styleId="Puce1" w:customStyle="1">
    <w:name w:val="Puce 1"/>
    <w:basedOn w:val="Normal"/>
    <w:link w:val="Puce1Car"/>
    <w:qFormat/>
    <w:rsid w:val="00d3754e"/>
    <w:pPr>
      <w:spacing w:before="0" w:after="0"/>
      <w:ind w:left="357" w:hanging="357"/>
    </w:pPr>
    <w:rPr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923e77"/>
    <w:pPr>
      <w:tabs>
        <w:tab w:val="clear" w:pos="708"/>
        <w:tab w:val="left" w:pos="400" w:leader="none"/>
        <w:tab w:val="right" w:pos="9396" w:leader="dot"/>
      </w:tabs>
      <w:ind w:left="200" w:hanging="0"/>
    </w:pPr>
    <w:rPr/>
  </w:style>
  <w:style w:type="paragraph" w:styleId="Sumrio2">
    <w:name w:val="TOC 2"/>
    <w:basedOn w:val="Normal"/>
    <w:next w:val="Normal"/>
    <w:autoRedefine/>
    <w:uiPriority w:val="39"/>
    <w:unhideWhenUsed/>
    <w:rsid w:val="001045fa"/>
    <w:pPr>
      <w:ind w:left="200" w:hanging="0"/>
    </w:pPr>
    <w:rPr/>
  </w:style>
  <w:style w:type="paragraph" w:styleId="Sumrio3">
    <w:name w:val="TOC 3"/>
    <w:basedOn w:val="Normal"/>
    <w:next w:val="Normal"/>
    <w:autoRedefine/>
    <w:uiPriority w:val="39"/>
    <w:unhideWhenUsed/>
    <w:rsid w:val="001045fa"/>
    <w:pPr>
      <w:ind w:left="400" w:hanging="0"/>
    </w:pPr>
    <w:rPr/>
  </w:style>
  <w:style w:type="paragraph" w:styleId="Normal2" w:customStyle="1">
    <w:name w:val="Normal2"/>
    <w:basedOn w:val="Normal"/>
    <w:link w:val="Normal2Car1"/>
    <w:qFormat/>
    <w:rsid w:val="00f541cf"/>
    <w:pPr>
      <w:spacing w:before="0" w:after="120"/>
      <w:ind w:left="567" w:hanging="0"/>
    </w:pPr>
    <w:rPr>
      <w:szCs w:val="20"/>
    </w:rPr>
  </w:style>
  <w:style w:type="paragraph" w:styleId="Texte1" w:customStyle="1">
    <w:name w:val="Texte 1"/>
    <w:basedOn w:val="Normal"/>
    <w:qFormat/>
    <w:rsid w:val="003f4d72"/>
    <w:pPr>
      <w:spacing w:lineRule="auto" w:line="240" w:before="0" w:after="360"/>
      <w:ind w:left="720" w:hanging="0"/>
    </w:pPr>
    <w:rPr>
      <w:rFonts w:ascii="Tahoma" w:hAnsi="Tahoma"/>
      <w:szCs w:val="20"/>
    </w:rPr>
  </w:style>
  <w:style w:type="paragraph" w:styleId="ListParagraph">
    <w:name w:val="List Paragraph"/>
    <w:basedOn w:val="Normal"/>
    <w:uiPriority w:val="34"/>
    <w:qFormat/>
    <w:rsid w:val="008c35ca"/>
    <w:pPr>
      <w:ind w:left="708" w:hanging="0"/>
    </w:pPr>
    <w:rPr/>
  </w:style>
  <w:style w:type="paragraph" w:styleId="Notaderodap">
    <w:name w:val="Footnote Text"/>
    <w:basedOn w:val="Normal"/>
    <w:link w:val="TextodenotaderodapChar"/>
    <w:rsid w:val="00da1215"/>
    <w:pPr/>
    <w:rPr>
      <w:rFonts w:ascii="Times New Roman" w:hAnsi="Times New Roman"/>
      <w:szCs w:val="20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88502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morce" w:customStyle="1">
    <w:name w:val="amorce"/>
    <w:basedOn w:val="Normal"/>
    <w:qFormat/>
    <w:rsid w:val="00eb3359"/>
    <w:pPr>
      <w:spacing w:lineRule="auto" w:line="240" w:beforeAutospacing="1" w:afterAutospacing="1"/>
      <w:jc w:val="left"/>
    </w:pPr>
    <w:rPr>
      <w:rFonts w:ascii="Times New Roman" w:hAnsi="Times New Roman"/>
      <w:sz w:val="24"/>
      <w:szCs w:val="24"/>
      <w:lang w:eastAsia="fr-CA"/>
    </w:rPr>
  </w:style>
  <w:style w:type="paragraph" w:styleId="Normal1" w:customStyle="1">
    <w:name w:val="Normal1"/>
    <w:basedOn w:val="Normal"/>
    <w:link w:val="Normal1Car1"/>
    <w:qFormat/>
    <w:rsid w:val="00c41342"/>
    <w:pPr>
      <w:spacing w:before="0" w:after="0"/>
    </w:pPr>
    <w:rPr>
      <w:rFonts w:ascii="Times New Roman" w:hAnsi="Times New Roman"/>
      <w:sz w:val="22"/>
    </w:rPr>
  </w:style>
  <w:style w:type="paragraph" w:styleId="TEXTE11" w:customStyle="1">
    <w:name w:val="TEXTE 1.1"/>
    <w:basedOn w:val="Normal"/>
    <w:link w:val="TEXTE11Car"/>
    <w:qFormat/>
    <w:rsid w:val="00c85d5a"/>
    <w:pPr>
      <w:spacing w:lineRule="auto" w:line="288" w:before="0" w:after="160"/>
      <w:ind w:right="-11" w:hanging="0"/>
      <w:textAlignment w:val="baseline"/>
    </w:pPr>
    <w:rPr>
      <w:sz w:val="21"/>
      <w:szCs w:val="20"/>
      <w:lang w:val="fr-FR" w:eastAsia="x-none"/>
    </w:rPr>
  </w:style>
  <w:style w:type="paragraph" w:styleId="Sansinterligne1" w:customStyle="1">
    <w:name w:val="Sans interligne1"/>
    <w:qFormat/>
    <w:rsid w:val="008a08ec"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fr-FR" w:eastAsia="en-US" w:bidi="ar-SA"/>
    </w:rPr>
  </w:style>
  <w:style w:type="paragraph" w:styleId="NoSpacing">
    <w:name w:val="No Spacing"/>
    <w:uiPriority w:val="3"/>
    <w:qFormat/>
    <w:rsid w:val="00481c3f"/>
    <w:pPr>
      <w:widowControl/>
      <w:suppressAutoHyphens w:val="true"/>
      <w:bidi w:val="0"/>
      <w:spacing w:before="0" w:after="0"/>
      <w:jc w:val="left"/>
    </w:pPr>
    <w:rPr>
      <w:rFonts w:ascii="Arial" w:hAnsi="Arial" w:eastAsia="SimSun" w:cs="Times New Roman"/>
      <w:color w:val="auto"/>
      <w:kern w:val="0"/>
      <w:sz w:val="18"/>
      <w:szCs w:val="18"/>
      <w:lang w:val="en-US" w:eastAsia="ja-JP" w:bidi="ar-SA"/>
    </w:rPr>
  </w:style>
  <w:style w:type="paragraph" w:styleId="Puce2" w:customStyle="1">
    <w:name w:val="Puce 2"/>
    <w:basedOn w:val="Normal"/>
    <w:link w:val="Puce2Car"/>
    <w:qFormat/>
    <w:rsid w:val="0096375d"/>
    <w:pPr>
      <w:spacing w:before="0" w:after="0"/>
      <w:ind w:left="714" w:hanging="357"/>
    </w:pPr>
    <w:rPr>
      <w:szCs w:val="20"/>
    </w:rPr>
  </w:style>
  <w:style w:type="paragraph" w:styleId="Contedodatabela" w:customStyle="1">
    <w:name w:val="Conteúdo da tabela"/>
    <w:basedOn w:val="Normal"/>
    <w:qFormat/>
    <w:pPr/>
    <w:rPr/>
  </w:style>
  <w:style w:type="paragraph" w:styleId="Ttulodetabela" w:customStyle="1">
    <w:name w:val="Título de tabela"/>
    <w:basedOn w:val="Normal"/>
    <w:qFormat/>
    <w:rsid w:val="0015210f"/>
    <w:pPr>
      <w:suppressLineNumbers/>
      <w:jc w:val="center"/>
    </w:pPr>
    <w:rPr>
      <w:b/>
      <w:bCs/>
    </w:rPr>
  </w:style>
  <w:style w:type="paragraph" w:styleId="LCVGrillenormal" w:customStyle="1">
    <w:name w:val="L - CV - Grille normal"/>
    <w:basedOn w:val="Normal"/>
    <w:qFormat/>
    <w:rsid w:val="00944270"/>
    <w:pPr>
      <w:spacing w:lineRule="auto" w:line="240" w:before="40" w:after="40"/>
      <w:jc w:val="left"/>
    </w:pPr>
    <w:rPr/>
  </w:style>
  <w:style w:type="paragraph" w:styleId="LCVDiplome" w:customStyle="1">
    <w:name w:val="L - CV - Diplome"/>
    <w:basedOn w:val="LCVGrillenormal"/>
    <w:qFormat/>
    <w:rsid w:val="00944270"/>
    <w:pPr>
      <w:tabs>
        <w:tab w:val="clear" w:pos="708"/>
        <w:tab w:val="right" w:pos="8137" w:leader="none"/>
      </w:tabs>
    </w:pPr>
    <w:rPr/>
  </w:style>
  <w:style w:type="paragraph" w:styleId="LCVentteNom" w:customStyle="1">
    <w:name w:val="L - CV - en-tête Nom"/>
    <w:basedOn w:val="Normal"/>
    <w:qFormat/>
    <w:rsid w:val="00944270"/>
    <w:pPr>
      <w:spacing w:before="0" w:after="0"/>
      <w:jc w:val="left"/>
    </w:pPr>
    <w:rPr>
      <w:rFonts w:ascii="Arial Narrow" w:hAnsi="Arial Narrow" w:cs="Arial"/>
      <w:b/>
      <w:smallCaps/>
      <w:color w:val="55575D" w:themeColor="text2"/>
      <w:sz w:val="40"/>
      <w:szCs w:val="40"/>
    </w:rPr>
  </w:style>
  <w:style w:type="paragraph" w:styleId="LCVentteRle" w:customStyle="1">
    <w:name w:val="L - CV - en-tête Rôle"/>
    <w:basedOn w:val="LCVentteNom"/>
    <w:qFormat/>
    <w:rsid w:val="00944270"/>
    <w:pPr/>
    <w:rPr>
      <w:sz w:val="24"/>
      <w:szCs w:val="24"/>
    </w:rPr>
  </w:style>
  <w:style w:type="paragraph" w:styleId="LCVentteAdresse" w:customStyle="1">
    <w:name w:val="L - CV - en-tête Adresse"/>
    <w:basedOn w:val="Normal"/>
    <w:qFormat/>
    <w:rsid w:val="00944270"/>
    <w:pPr>
      <w:spacing w:lineRule="auto" w:line="240" w:before="0" w:after="0"/>
      <w:jc w:val="right"/>
    </w:pPr>
    <w:rPr>
      <w:rFonts w:ascii="Arial Narrow" w:hAnsi="Arial Narrow" w:cs="Arial"/>
      <w:b/>
      <w:smallCaps/>
      <w:color w:val="55575D" w:themeColor="text2"/>
      <w:sz w:val="16"/>
      <w:szCs w:val="20"/>
    </w:rPr>
  </w:style>
  <w:style w:type="paragraph" w:styleId="LCVespace1tableau" w:customStyle="1">
    <w:name w:val="L - CV - espace 1 (tableau)"/>
    <w:basedOn w:val="LCVNORMAL"/>
    <w:qFormat/>
    <w:rsid w:val="00944270"/>
    <w:pPr>
      <w:spacing w:lineRule="auto" w:line="240" w:before="0" w:after="0"/>
    </w:pPr>
    <w:rPr/>
  </w:style>
  <w:style w:type="paragraph" w:styleId="LCVEmployeur" w:customStyle="1">
    <w:name w:val="L - CV - Employeur"/>
    <w:basedOn w:val="Ttulo3"/>
    <w:next w:val="Normal"/>
    <w:qFormat/>
    <w:rsid w:val="00944270"/>
    <w:pPr>
      <w:numPr>
        <w:ilvl w:val="0"/>
        <w:numId w:val="0"/>
      </w:numPr>
      <w:shd w:val="clear" w:color="auto" w:fill="E7E6E6" w:themeFill="background2"/>
      <w:tabs>
        <w:tab w:val="clear" w:pos="708"/>
        <w:tab w:val="right" w:pos="9923" w:leader="none"/>
      </w:tabs>
      <w:spacing w:before="360" w:after="60"/>
    </w:pPr>
    <w:rPr>
      <w:rFonts w:ascii="Arial Gras" w:hAnsi="Arial Gras" w:eastAsia="Calibri" w:cs="Arial"/>
      <w:bCs w:val="false"/>
      <w:sz w:val="22"/>
      <w:szCs w:val="22"/>
      <w:lang w:eastAsia="en-US"/>
    </w:rPr>
  </w:style>
  <w:style w:type="paragraph" w:styleId="LCVEmployeurRle" w:customStyle="1">
    <w:name w:val="L - CV - Employeur-Rôle"/>
    <w:basedOn w:val="Normal"/>
    <w:next w:val="Normal"/>
    <w:qFormat/>
    <w:rsid w:val="00944270"/>
    <w:pPr>
      <w:spacing w:before="0" w:after="240"/>
      <w:jc w:val="left"/>
    </w:pPr>
    <w:rPr>
      <w:rFonts w:cs="Arial"/>
      <w:bCs/>
      <w:i/>
      <w:szCs w:val="20"/>
    </w:rPr>
  </w:style>
  <w:style w:type="paragraph" w:styleId="LCVEnvironnementtechno" w:customStyle="1">
    <w:name w:val="L - CV - Environnement techno"/>
    <w:basedOn w:val="Normal"/>
    <w:qFormat/>
    <w:rsid w:val="00944270"/>
    <w:pPr>
      <w:keepNext w:val="true"/>
      <w:spacing w:lineRule="auto" w:line="240" w:before="40" w:after="40"/>
    </w:pPr>
    <w:rPr>
      <w:rFonts w:ascii="Arial Narrow" w:hAnsi="Arial Narrow" w:cs="Arial"/>
      <w:caps/>
      <w:sz w:val="16"/>
      <w:szCs w:val="20"/>
    </w:rPr>
  </w:style>
  <w:style w:type="paragraph" w:styleId="LCVNORMAL" w:customStyle="1">
    <w:name w:val="L - CV - NORMAL"/>
    <w:basedOn w:val="Normal"/>
    <w:qFormat/>
    <w:rsid w:val="00944270"/>
    <w:pPr>
      <w:spacing w:before="120" w:after="60"/>
    </w:pPr>
    <w:rPr/>
  </w:style>
  <w:style w:type="paragraph" w:styleId="LCVespace2mandat" w:customStyle="1">
    <w:name w:val="L - CV - espace 2 (mandat)"/>
    <w:basedOn w:val="LCVNORMAL"/>
    <w:qFormat/>
    <w:rsid w:val="00944270"/>
    <w:pPr>
      <w:spacing w:before="120" w:after="120"/>
    </w:pPr>
    <w:rPr>
      <w:lang w:eastAsia="en-US"/>
    </w:rPr>
  </w:style>
  <w:style w:type="paragraph" w:styleId="LCVGrillesoustitre" w:customStyle="1">
    <w:name w:val="L - CV - Grille - sous-titre"/>
    <w:basedOn w:val="Normal"/>
    <w:qFormat/>
    <w:rsid w:val="00944270"/>
    <w:pPr>
      <w:keepNext w:val="true"/>
      <w:spacing w:lineRule="auto" w:line="240" w:before="40" w:after="40"/>
      <w:ind w:left="-57" w:hanging="0"/>
    </w:pPr>
    <w:rPr>
      <w:rFonts w:cs="Arial"/>
      <w:szCs w:val="20"/>
    </w:rPr>
  </w:style>
  <w:style w:type="paragraph" w:styleId="LCVGSynthBleu" w:customStyle="1">
    <w:name w:val="L - CV - GSynth - Bleu"/>
    <w:basedOn w:val="Normal"/>
    <w:qFormat/>
    <w:rsid w:val="00944270"/>
    <w:pPr>
      <w:widowControl w:val="false"/>
      <w:spacing w:lineRule="auto" w:line="240" w:before="120" w:after="120"/>
      <w:jc w:val="center"/>
    </w:pPr>
    <w:rPr>
      <w:rFonts w:ascii="Arial Narrow" w:hAnsi="Arial Narrow" w:cs="Arial"/>
      <w:b/>
      <w:i/>
      <w:smallCaps/>
      <w:color w:val="FFFFFF" w:themeColor="background1"/>
      <w:lang w:val="fr-FR"/>
    </w:rPr>
  </w:style>
  <w:style w:type="paragraph" w:styleId="LCVGSynthnormal" w:customStyle="1">
    <w:name w:val="L - CV - GSynth - normal"/>
    <w:basedOn w:val="Normal"/>
    <w:qFormat/>
    <w:rsid w:val="00944270"/>
    <w:pPr>
      <w:widowControl w:val="false"/>
      <w:spacing w:lineRule="auto" w:line="240" w:before="40" w:after="40"/>
      <w:jc w:val="center"/>
    </w:pPr>
    <w:rPr>
      <w:rFonts w:cs="Arial"/>
      <w:sz w:val="16"/>
      <w:szCs w:val="16"/>
    </w:rPr>
  </w:style>
  <w:style w:type="paragraph" w:styleId="LCVGSynthVert" w:customStyle="1">
    <w:name w:val="L - CV - GSynth - Vert"/>
    <w:basedOn w:val="Normal"/>
    <w:qFormat/>
    <w:rsid w:val="00944270"/>
    <w:pPr>
      <w:widowControl w:val="false"/>
      <w:tabs>
        <w:tab w:val="clear" w:pos="708"/>
        <w:tab w:val="center" w:pos="5454" w:leader="none"/>
      </w:tabs>
      <w:spacing w:lineRule="auto" w:line="240" w:before="40" w:after="40"/>
    </w:pPr>
    <w:rPr>
      <w:rFonts w:cs="Arial"/>
      <w:b/>
      <w:smallCaps/>
      <w:color w:val="FFFFFF" w:themeColor="background1"/>
      <w:szCs w:val="20"/>
    </w:rPr>
  </w:style>
  <w:style w:type="paragraph" w:styleId="LCVMisejour" w:customStyle="1">
    <w:name w:val="L - CV - Mise à jour"/>
    <w:basedOn w:val="LCVNORMAL"/>
    <w:qFormat/>
    <w:rsid w:val="00944270"/>
    <w:pPr>
      <w:spacing w:lineRule="auto" w:line="240" w:before="0" w:after="120"/>
      <w:ind w:right="-516" w:hanging="0"/>
      <w:jc w:val="right"/>
    </w:pPr>
    <w:rPr>
      <w:rFonts w:ascii="Arial Narrow" w:hAnsi="Arial Narrow"/>
      <w:b/>
      <w:i/>
    </w:rPr>
  </w:style>
  <w:style w:type="paragraph" w:styleId="LCVNumro" w:customStyle="1">
    <w:name w:val="L - CV - Numéro"/>
    <w:basedOn w:val="Normal"/>
    <w:qFormat/>
    <w:rsid w:val="00944270"/>
    <w:pPr>
      <w:keepNext w:val="true"/>
      <w:spacing w:lineRule="auto" w:line="240" w:before="40" w:after="40"/>
      <w:ind w:left="-55" w:hanging="0"/>
    </w:pPr>
    <w:rPr>
      <w:rFonts w:cs="Arial"/>
      <w:color w:val="FFFFFF" w:themeColor="background1"/>
      <w:szCs w:val="20"/>
    </w:rPr>
  </w:style>
  <w:style w:type="paragraph" w:styleId="LCVpiedpageCVetNom" w:customStyle="1">
    <w:name w:val="L - CV - pied page CV et Nom"/>
    <w:basedOn w:val="Normal"/>
    <w:qFormat/>
    <w:rsid w:val="00944270"/>
    <w:pPr>
      <w:pBdr>
        <w:top w:val="single" w:sz="18" w:space="1" w:color="7F7F7F"/>
        <w:bottom w:val="single" w:sz="18" w:space="1" w:color="7F7F7F"/>
      </w:pBdr>
      <w:tabs>
        <w:tab w:val="clear" w:pos="708"/>
        <w:tab w:val="right" w:pos="9967" w:leader="none"/>
      </w:tabs>
      <w:jc w:val="left"/>
    </w:pPr>
    <w:rPr>
      <w:rFonts w:ascii="Arial Narrow" w:hAnsi="Arial Narrow"/>
    </w:rPr>
  </w:style>
  <w:style w:type="paragraph" w:styleId="LCVPuce1" w:customStyle="1">
    <w:name w:val="L - CV - Puce 1"/>
    <w:basedOn w:val="Normal"/>
    <w:qFormat/>
    <w:rsid w:val="00944270"/>
    <w:pPr>
      <w:spacing w:before="0" w:after="0"/>
      <w:ind w:left="357" w:hanging="357"/>
    </w:pPr>
    <w:rPr>
      <w:szCs w:val="20"/>
    </w:rPr>
  </w:style>
  <w:style w:type="paragraph" w:styleId="LCVPuceDERNIERE" w:customStyle="1">
    <w:name w:val="L - CV - Puce (DERNIERE)"/>
    <w:basedOn w:val="LCVPuce1"/>
    <w:qFormat/>
    <w:rsid w:val="00f66db0"/>
    <w:pPr>
      <w:spacing w:before="0" w:after="240"/>
    </w:pPr>
    <w:rPr/>
  </w:style>
  <w:style w:type="paragraph" w:styleId="LCVPuce2" w:customStyle="1">
    <w:name w:val="L - CV - Puce 2"/>
    <w:basedOn w:val="Normal"/>
    <w:qFormat/>
    <w:rsid w:val="00944270"/>
    <w:pPr>
      <w:spacing w:before="0" w:after="0"/>
    </w:pPr>
    <w:rPr/>
  </w:style>
  <w:style w:type="paragraph" w:styleId="LCVSoustitre1" w:customStyle="1">
    <w:name w:val="L - CV - Sous-titre 1"/>
    <w:basedOn w:val="Normal"/>
    <w:qFormat/>
    <w:rsid w:val="00944270"/>
    <w:pPr>
      <w:spacing w:before="120" w:after="120"/>
    </w:pPr>
    <w:rPr>
      <w:b/>
      <w:smallCaps/>
      <w:lang w:eastAsia="fr-CA"/>
    </w:rPr>
  </w:style>
  <w:style w:type="paragraph" w:styleId="LCVSoustitrefondbleu" w:customStyle="1">
    <w:name w:val="L - CV - Sous-titre fond bleu"/>
    <w:basedOn w:val="Normal"/>
    <w:qFormat/>
    <w:rsid w:val="00944270"/>
    <w:pPr>
      <w:tabs>
        <w:tab w:val="clear" w:pos="708"/>
        <w:tab w:val="left" w:pos="4678" w:leader="none"/>
      </w:tabs>
      <w:spacing w:lineRule="auto" w:line="240" w:before="80" w:after="80"/>
    </w:pPr>
    <w:rPr>
      <w:rFonts w:cs="Arial"/>
      <w:b/>
      <w:smallCaps/>
      <w:color w:val="FFFFFF" w:themeColor="background1"/>
      <w:spacing w:val="-2"/>
      <w:sz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d25bc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<Relationship Id="rId13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Thème Office">
  <a:themeElements>
    <a:clrScheme name="levio 2019">
      <a:dk1>
        <a:sysClr val="windowText" lastClr="000000"/>
      </a:dk1>
      <a:lt1>
        <a:sysClr val="window" lastClr="FFFFFF"/>
      </a:lt1>
      <a:dk2>
        <a:srgbClr val="55575D"/>
      </a:dk2>
      <a:lt2>
        <a:srgbClr val="E7E6E6"/>
      </a:lt2>
      <a:accent1>
        <a:srgbClr val="8CC540"/>
      </a:accent1>
      <a:accent2>
        <a:srgbClr val="194E62"/>
      </a:accent2>
      <a:accent3>
        <a:srgbClr val="07929B"/>
      </a:accent3>
      <a:accent4>
        <a:srgbClr val="5BBCC0"/>
      </a:accent4>
      <a:accent5>
        <a:srgbClr val="EF5C6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E0E2B49699474CBCF555960313B830" ma:contentTypeVersion="3" ma:contentTypeDescription="Crée un document." ma:contentTypeScope="" ma:versionID="0037e90ad6a1c45902b830c58becdf56">
  <xsd:schema xmlns:xsd="http://www.w3.org/2001/XMLSchema" xmlns:xs="http://www.w3.org/2001/XMLSchema" xmlns:p="http://schemas.microsoft.com/office/2006/metadata/properties" xmlns:ns2="03a407b5-648d-4c3e-8a6d-3a27ed0f479e" targetNamespace="http://schemas.microsoft.com/office/2006/metadata/properties" ma:root="true" ma:fieldsID="d414433f08f173a57501d81768a2a61d" ns2:_="">
    <xsd:import namespace="03a407b5-648d-4c3e-8a6d-3a27ed0f479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a407b5-648d-4c3e-8a6d-3a27ed0f479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Partage du hachage d’indicateur" ma:internalName="SharingHintHash" ma:readOnly="true">
      <xsd:simpleType>
        <xsd:restriction base="dms:Text"/>
      </xsd:simpleType>
    </xsd:element>
    <xsd:element name="SharedWithDetails" ma:index="10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F4CDA1-736E-49B0-817F-7286C6F4C40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744AE9-79DC-467A-8429-0915740605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a407b5-648d-4c3e-8a6d-3a27ed0f47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D5E5E6-FAE5-4CC0-B4D9-07C8834E4F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65FED99-C8B2-4128-B346-0748626731B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Application>LibreOffice/6.4.4.2$Linux_X86_64 LibreOffice_project/40$Build-2</Application>
  <Pages>15</Pages>
  <Words>3876</Words>
  <Characters>21408</Characters>
  <CharactersWithSpaces>24499</CharactersWithSpaces>
  <Paragraphs>645</Paragraphs>
  <Company>Levio Conseils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2020-09-10T16:36:00Z</dcterms:created>
  <dc:creator>Catherine Rainville;Caroline Gendron</dc:creator>
  <dc:description/>
  <dc:language>pt-BR</dc:language>
  <cp:lastModifiedBy/>
  <cp:lastPrinted>2015-07-10T14:16:00Z</cp:lastPrinted>
  <dcterms:modified xsi:type="dcterms:W3CDTF">2021-09-27T22:59:25Z</dcterms:modified>
  <cp:revision>40</cp:revision>
  <dc:subject/>
  <dc:title>Gabarit Soumission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Levio Conseils</vt:lpwstr>
  </property>
  <property fmtid="{D5CDD505-2E9C-101B-9397-08002B2CF9AE}" pid="4" name="ContentTypeId">
    <vt:lpwstr>0x01010034E0E2B49699474CBCF555960313B830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Manager">
    <vt:lpwstr>Caroline Gendron</vt:lpwstr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